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49886D" w14:textId="77777777" w:rsidR="00BB0B4B" w:rsidRPr="001C219B" w:rsidRDefault="00BB0B4B" w:rsidP="00BB0B4B">
      <w:pPr>
        <w:suppressAutoHyphens/>
        <w:jc w:val="center"/>
        <w:rPr>
          <w:rFonts w:ascii="Times New Roman" w:hAnsi="Times New Roman" w:cs="Times New Roman"/>
          <w:b/>
          <w:spacing w:val="-3"/>
          <w:sz w:val="36"/>
          <w:szCs w:val="36"/>
          <w:lang w:val="en-GB"/>
        </w:rPr>
      </w:pPr>
      <w:r w:rsidRPr="001C219B">
        <w:rPr>
          <w:rFonts w:ascii="Times New Roman" w:hAnsi="Times New Roman" w:cs="Times New Roman"/>
          <w:b/>
          <w:spacing w:val="-3"/>
          <w:sz w:val="36"/>
          <w:szCs w:val="36"/>
          <w:lang w:val="en-GB"/>
        </w:rPr>
        <w:t>汕头大学本科教学</w:t>
      </w:r>
    </w:p>
    <w:p w14:paraId="2D03A586" w14:textId="77777777" w:rsidR="00BB0B4B" w:rsidRPr="001C219B" w:rsidRDefault="00BB0B4B" w:rsidP="00BB0B4B">
      <w:pPr>
        <w:suppressAutoHyphens/>
        <w:jc w:val="center"/>
        <w:rPr>
          <w:rFonts w:ascii="Times New Roman" w:hAnsi="Times New Roman" w:cs="Times New Roman"/>
          <w:b/>
          <w:spacing w:val="-3"/>
          <w:sz w:val="36"/>
          <w:szCs w:val="36"/>
          <w:lang w:val="en-GB"/>
        </w:rPr>
      </w:pPr>
    </w:p>
    <w:p w14:paraId="7FF1DD1E" w14:textId="77777777" w:rsidR="00BB0B4B" w:rsidRPr="001C219B" w:rsidRDefault="00BB0B4B" w:rsidP="000A5014">
      <w:pPr>
        <w:suppressAutoHyphens/>
        <w:spacing w:beforeLines="50" w:before="120"/>
        <w:jc w:val="center"/>
        <w:rPr>
          <w:rFonts w:ascii="Times New Roman" w:hAnsi="Times New Roman" w:cs="Times New Roman"/>
          <w:b/>
          <w:bCs/>
          <w:spacing w:val="-3"/>
          <w:sz w:val="52"/>
          <w:szCs w:val="52"/>
          <w:lang w:val="en-GB"/>
        </w:rPr>
      </w:pPr>
      <w:r w:rsidRPr="001C219B">
        <w:rPr>
          <w:rFonts w:ascii="Times New Roman" w:hAnsi="Times New Roman" w:cs="Times New Roman"/>
          <w:b/>
          <w:bCs/>
          <w:spacing w:val="-3"/>
          <w:sz w:val="52"/>
          <w:szCs w:val="52"/>
          <w:lang w:val="en-GB"/>
        </w:rPr>
        <w:t>课程教学大纲</w:t>
      </w:r>
    </w:p>
    <w:p w14:paraId="7CBCC720" w14:textId="77777777" w:rsidR="00FA6825" w:rsidRPr="001C219B" w:rsidRDefault="00FA6825" w:rsidP="00727A61">
      <w:pPr>
        <w:suppressAutoHyphens/>
        <w:jc w:val="center"/>
        <w:rPr>
          <w:rFonts w:ascii="Times New Roman" w:hAnsi="Times New Roman" w:cs="Times New Roman"/>
          <w:b/>
          <w:spacing w:val="-3"/>
          <w:sz w:val="44"/>
          <w:szCs w:val="44"/>
          <w:lang w:val="en-GB"/>
        </w:rPr>
      </w:pPr>
    </w:p>
    <w:p w14:paraId="713000F2" w14:textId="77777777" w:rsidR="00FA6825" w:rsidRPr="001C219B" w:rsidRDefault="00FA6825" w:rsidP="00727A61">
      <w:pPr>
        <w:suppressAutoHyphens/>
        <w:jc w:val="right"/>
        <w:rPr>
          <w:rFonts w:ascii="Times New Roman" w:hAnsi="Times New Roman" w:cs="Times New Roman"/>
          <w:b/>
          <w:spacing w:val="-3"/>
          <w:lang w:val="en-GB"/>
        </w:rPr>
      </w:pPr>
    </w:p>
    <w:tbl>
      <w:tblPr>
        <w:tblW w:w="0" w:type="auto"/>
        <w:jc w:val="center"/>
        <w:tblLayout w:type="fixed"/>
        <w:tblLook w:val="0000" w:firstRow="0" w:lastRow="0" w:firstColumn="0" w:lastColumn="0" w:noHBand="0" w:noVBand="0"/>
      </w:tblPr>
      <w:tblGrid>
        <w:gridCol w:w="5107"/>
        <w:gridCol w:w="3827"/>
        <w:gridCol w:w="17"/>
      </w:tblGrid>
      <w:tr w:rsidR="00FA6825" w:rsidRPr="001C219B" w14:paraId="6863501F" w14:textId="77777777">
        <w:trPr>
          <w:jc w:val="center"/>
        </w:trPr>
        <w:tc>
          <w:tcPr>
            <w:tcW w:w="5107" w:type="dxa"/>
          </w:tcPr>
          <w:p w14:paraId="59A13A86" w14:textId="77777777" w:rsidR="00FA6825" w:rsidRPr="001C219B" w:rsidRDefault="00FA6825" w:rsidP="00C6260D">
            <w:pPr>
              <w:suppressAutoHyphens/>
              <w:rPr>
                <w:rFonts w:ascii="Times New Roman" w:eastAsia="黑体" w:hAnsi="Times New Roman" w:cs="Times New Roman"/>
                <w:b/>
                <w:spacing w:val="-3"/>
                <w:lang w:val="en-GB"/>
              </w:rPr>
            </w:pPr>
          </w:p>
          <w:p w14:paraId="194F1534" w14:textId="77777777" w:rsidR="00FA6825" w:rsidRPr="001C219B" w:rsidRDefault="00FA6825" w:rsidP="004564D3">
            <w:pPr>
              <w:suppressAutoHyphens/>
              <w:ind w:rightChars="-186" w:right="-446"/>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课</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程</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名（</w:t>
            </w:r>
            <w:r w:rsidRPr="001C219B">
              <w:rPr>
                <w:rFonts w:ascii="Times New Roman" w:eastAsia="黑体" w:hAnsi="Times New Roman" w:cs="Times New Roman"/>
                <w:b/>
                <w:spacing w:val="-3"/>
                <w:lang w:val="en-GB"/>
              </w:rPr>
              <w:t>COURSE TITLE</w:t>
            </w:r>
            <w:r w:rsidRPr="001C219B">
              <w:rPr>
                <w:rFonts w:ascii="Times New Roman" w:eastAsia="黑体" w:hAnsi="Times New Roman" w:cs="Times New Roman"/>
                <w:b/>
                <w:spacing w:val="-3"/>
                <w:lang w:val="en-GB"/>
              </w:rPr>
              <w:t>）：</w:t>
            </w:r>
          </w:p>
        </w:tc>
        <w:tc>
          <w:tcPr>
            <w:tcW w:w="3844" w:type="dxa"/>
            <w:gridSpan w:val="2"/>
            <w:tcBorders>
              <w:bottom w:val="single" w:sz="4" w:space="0" w:color="auto"/>
            </w:tcBorders>
            <w:vAlign w:val="bottom"/>
          </w:tcPr>
          <w:p w14:paraId="09ED1C4C" w14:textId="77777777" w:rsidR="00FA6825" w:rsidRPr="001C219B" w:rsidRDefault="003C0A48" w:rsidP="00C6260D">
            <w:pPr>
              <w:suppressAutoHyphens/>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材料</w:t>
            </w:r>
            <w:r w:rsidR="00FA6825" w:rsidRPr="001C219B">
              <w:rPr>
                <w:rFonts w:ascii="Times New Roman" w:eastAsia="黑体" w:hAnsi="Times New Roman" w:cs="Times New Roman"/>
                <w:spacing w:val="-3"/>
                <w:lang w:val="en-GB"/>
              </w:rPr>
              <w:t>力学</w:t>
            </w:r>
          </w:p>
        </w:tc>
      </w:tr>
      <w:tr w:rsidR="00FA6825" w:rsidRPr="001C219B" w14:paraId="486E4FDD" w14:textId="77777777">
        <w:trPr>
          <w:jc w:val="center"/>
        </w:trPr>
        <w:tc>
          <w:tcPr>
            <w:tcW w:w="5107" w:type="dxa"/>
          </w:tcPr>
          <w:p w14:paraId="45059E29" w14:textId="77777777" w:rsidR="00FA6825" w:rsidRPr="001C219B" w:rsidRDefault="00FA6825" w:rsidP="00C6260D">
            <w:pPr>
              <w:suppressAutoHyphens/>
              <w:rPr>
                <w:rFonts w:ascii="Times New Roman" w:eastAsia="黑体" w:hAnsi="Times New Roman" w:cs="Times New Roman"/>
                <w:b/>
                <w:spacing w:val="-3"/>
                <w:lang w:val="en-GB"/>
              </w:rPr>
            </w:pPr>
          </w:p>
          <w:p w14:paraId="03917020"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课程代码（</w:t>
            </w:r>
            <w:r w:rsidRPr="001C219B">
              <w:rPr>
                <w:rFonts w:ascii="Times New Roman" w:eastAsia="黑体" w:hAnsi="Times New Roman" w:cs="Times New Roman"/>
                <w:b/>
                <w:spacing w:val="-3"/>
                <w:lang w:val="en-GB"/>
              </w:rPr>
              <w:t>COURSE CODE</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7D873E4F" w14:textId="77777777" w:rsidR="00FA6825" w:rsidRPr="001C219B" w:rsidRDefault="00F406EC" w:rsidP="00C6260D">
            <w:pPr>
              <w:suppressAutoHyphens/>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MEC2204A</w:t>
            </w:r>
          </w:p>
        </w:tc>
      </w:tr>
      <w:tr w:rsidR="00FA6825" w:rsidRPr="001C219B" w14:paraId="64290649" w14:textId="77777777">
        <w:trPr>
          <w:jc w:val="center"/>
        </w:trPr>
        <w:tc>
          <w:tcPr>
            <w:tcW w:w="5107" w:type="dxa"/>
          </w:tcPr>
          <w:p w14:paraId="4AFAB22B" w14:textId="77777777" w:rsidR="00FA6825" w:rsidRPr="001C219B" w:rsidRDefault="00FA6825" w:rsidP="00C6260D">
            <w:pPr>
              <w:suppressAutoHyphens/>
              <w:rPr>
                <w:rFonts w:ascii="Times New Roman" w:eastAsia="黑体" w:hAnsi="Times New Roman" w:cs="Times New Roman"/>
                <w:b/>
                <w:spacing w:val="-3"/>
                <w:lang w:val="en-GB"/>
              </w:rPr>
            </w:pPr>
          </w:p>
          <w:p w14:paraId="0E91F025"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学</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分（</w:t>
            </w:r>
            <w:r w:rsidRPr="001C219B">
              <w:rPr>
                <w:rFonts w:ascii="Times New Roman" w:eastAsia="黑体" w:hAnsi="Times New Roman" w:cs="Times New Roman"/>
                <w:b/>
                <w:spacing w:val="-3"/>
                <w:lang w:val="en-GB"/>
              </w:rPr>
              <w:t>CREDIT VALUE</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0FB66AB9" w14:textId="77777777" w:rsidR="00FA6825" w:rsidRPr="001C219B" w:rsidRDefault="002464D3" w:rsidP="00C6260D">
            <w:pPr>
              <w:suppressAutoHyphens/>
              <w:rPr>
                <w:rFonts w:ascii="Times New Roman" w:eastAsia="黑体" w:hAnsi="Times New Roman" w:cs="Times New Roman"/>
                <w:spacing w:val="-3"/>
              </w:rPr>
            </w:pPr>
            <w:r w:rsidRPr="001C219B">
              <w:rPr>
                <w:rFonts w:ascii="Times New Roman" w:eastAsia="黑体" w:hAnsi="Times New Roman" w:cs="Times New Roman"/>
                <w:spacing w:val="-3"/>
              </w:rPr>
              <w:t>3</w:t>
            </w:r>
          </w:p>
        </w:tc>
      </w:tr>
      <w:tr w:rsidR="00FA6825" w:rsidRPr="001C219B" w14:paraId="1B1095CE" w14:textId="77777777">
        <w:trPr>
          <w:jc w:val="center"/>
        </w:trPr>
        <w:tc>
          <w:tcPr>
            <w:tcW w:w="5107" w:type="dxa"/>
          </w:tcPr>
          <w:p w14:paraId="14E2F883" w14:textId="77777777" w:rsidR="00FA6825" w:rsidRPr="001C219B" w:rsidRDefault="00FA6825" w:rsidP="00C6260D">
            <w:pPr>
              <w:suppressAutoHyphens/>
              <w:rPr>
                <w:rFonts w:ascii="Times New Roman" w:eastAsia="黑体" w:hAnsi="Times New Roman" w:cs="Times New Roman"/>
                <w:b/>
                <w:spacing w:val="-3"/>
                <w:lang w:val="en-GB"/>
              </w:rPr>
            </w:pPr>
          </w:p>
          <w:p w14:paraId="626472D5"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课内课时（</w:t>
            </w:r>
            <w:r w:rsidRPr="001C219B">
              <w:rPr>
                <w:rFonts w:ascii="Times New Roman" w:eastAsia="黑体" w:hAnsi="Times New Roman" w:cs="Times New Roman"/>
                <w:b/>
                <w:spacing w:val="-3"/>
                <w:lang w:val="en-GB"/>
              </w:rPr>
              <w:t>CONTACT OURS</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42964CE4" w14:textId="77777777" w:rsidR="00FA6825" w:rsidRPr="001C219B" w:rsidRDefault="003711E6" w:rsidP="003711E6">
            <w:pPr>
              <w:suppressAutoHyphens/>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总学时：</w:t>
            </w:r>
            <w:r w:rsidRPr="001C219B">
              <w:rPr>
                <w:rFonts w:ascii="Times New Roman" w:eastAsia="黑体" w:hAnsi="Times New Roman" w:cs="Times New Roman"/>
                <w:spacing w:val="-3"/>
                <w:lang w:val="en-GB"/>
              </w:rPr>
              <w:t>58</w:t>
            </w:r>
            <w:r w:rsidRPr="001C219B">
              <w:rPr>
                <w:rFonts w:ascii="Times New Roman" w:eastAsia="黑体" w:hAnsi="Times New Roman" w:cs="Times New Roman"/>
                <w:spacing w:val="-3"/>
                <w:lang w:val="en-GB"/>
              </w:rPr>
              <w:t>学时</w:t>
            </w:r>
            <w:r w:rsidRPr="001C219B">
              <w:rPr>
                <w:rFonts w:ascii="Times New Roman" w:eastAsia="黑体" w:hAnsi="Times New Roman" w:cs="Times New Roman"/>
                <w:spacing w:val="-3"/>
                <w:lang w:val="en-GB"/>
              </w:rPr>
              <w:t xml:space="preserve"> (</w:t>
            </w:r>
            <w:r w:rsidRPr="001C219B">
              <w:rPr>
                <w:rFonts w:ascii="Times New Roman" w:eastAsia="黑体" w:hAnsi="Times New Roman" w:cs="Times New Roman"/>
                <w:spacing w:val="-3"/>
                <w:lang w:val="en-GB"/>
              </w:rPr>
              <w:t>实验</w:t>
            </w:r>
            <w:r w:rsidRPr="001C219B">
              <w:rPr>
                <w:rFonts w:ascii="Times New Roman" w:eastAsia="黑体" w:hAnsi="Times New Roman" w:cs="Times New Roman"/>
                <w:spacing w:val="-3"/>
                <w:lang w:val="en-GB"/>
              </w:rPr>
              <w:t xml:space="preserve"> 8 </w:t>
            </w:r>
            <w:r w:rsidRPr="001C219B">
              <w:rPr>
                <w:rFonts w:ascii="Times New Roman" w:eastAsia="黑体" w:hAnsi="Times New Roman" w:cs="Times New Roman"/>
                <w:spacing w:val="-3"/>
                <w:lang w:val="en-GB"/>
              </w:rPr>
              <w:t>学时</w:t>
            </w:r>
            <w:r w:rsidRPr="001C219B">
              <w:rPr>
                <w:rFonts w:ascii="Times New Roman" w:eastAsia="黑体" w:hAnsi="Times New Roman" w:cs="Times New Roman"/>
                <w:spacing w:val="-3"/>
                <w:lang w:val="en-GB"/>
              </w:rPr>
              <w:t xml:space="preserve"> )     (</w:t>
            </w:r>
            <w:r w:rsidRPr="001C219B">
              <w:rPr>
                <w:rFonts w:ascii="Times New Roman" w:eastAsia="黑体" w:hAnsi="Times New Roman" w:cs="Times New Roman"/>
                <w:spacing w:val="-3"/>
                <w:lang w:val="en-GB"/>
              </w:rPr>
              <w:t>实践</w:t>
            </w:r>
            <w:r w:rsidRPr="001C219B">
              <w:rPr>
                <w:rFonts w:ascii="Times New Roman" w:eastAsia="黑体" w:hAnsi="Times New Roman" w:cs="Times New Roman"/>
                <w:spacing w:val="-3"/>
                <w:lang w:val="en-GB"/>
              </w:rPr>
              <w:t>2</w:t>
            </w:r>
            <w:r w:rsidRPr="001C219B">
              <w:rPr>
                <w:rFonts w:ascii="Times New Roman" w:eastAsia="黑体" w:hAnsi="Times New Roman" w:cs="Times New Roman"/>
                <w:spacing w:val="-3"/>
                <w:lang w:val="en-GB"/>
              </w:rPr>
              <w:t>学时</w:t>
            </w:r>
            <w:r w:rsidRPr="001C219B">
              <w:rPr>
                <w:rFonts w:ascii="Times New Roman" w:eastAsia="黑体" w:hAnsi="Times New Roman" w:cs="Times New Roman"/>
                <w:spacing w:val="-3"/>
                <w:lang w:val="en-GB"/>
              </w:rPr>
              <w:t>)</w:t>
            </w:r>
          </w:p>
        </w:tc>
      </w:tr>
      <w:tr w:rsidR="00FA6825" w:rsidRPr="001C219B" w14:paraId="1B524ACD" w14:textId="77777777">
        <w:trPr>
          <w:jc w:val="center"/>
        </w:trPr>
        <w:tc>
          <w:tcPr>
            <w:tcW w:w="5107" w:type="dxa"/>
          </w:tcPr>
          <w:p w14:paraId="664FC48B" w14:textId="77777777" w:rsidR="00FA6825" w:rsidRPr="001C219B" w:rsidRDefault="00FA6825" w:rsidP="00C6260D">
            <w:pPr>
              <w:suppressAutoHyphens/>
              <w:rPr>
                <w:rFonts w:ascii="Times New Roman" w:eastAsia="黑体" w:hAnsi="Times New Roman" w:cs="Times New Roman"/>
                <w:b/>
                <w:spacing w:val="-3"/>
                <w:lang w:val="en-GB"/>
              </w:rPr>
            </w:pPr>
          </w:p>
          <w:p w14:paraId="1D33F7FE"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先修课要求（</w:t>
            </w:r>
            <w:r w:rsidRPr="001C219B">
              <w:rPr>
                <w:rFonts w:ascii="Times New Roman" w:eastAsia="黑体" w:hAnsi="Times New Roman" w:cs="Times New Roman"/>
                <w:b/>
                <w:spacing w:val="-3"/>
                <w:lang w:val="en-GB"/>
              </w:rPr>
              <w:t>PRE-REQUISIT</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6DBD8989" w14:textId="643BE93C" w:rsidR="00FA6825" w:rsidRPr="001C219B" w:rsidRDefault="002464D3" w:rsidP="00AC374B">
            <w:pPr>
              <w:suppressAutoHyphens/>
              <w:rPr>
                <w:rFonts w:ascii="Times New Roman" w:eastAsia="黑体" w:hAnsi="Times New Roman" w:cs="Times New Roman"/>
                <w:spacing w:val="-3"/>
                <w:lang w:val="en-GB"/>
              </w:rPr>
            </w:pPr>
            <w:r w:rsidRPr="001C219B">
              <w:rPr>
                <w:rFonts w:ascii="Times New Roman" w:eastAsia="黑体" w:hAnsi="Times New Roman" w:cs="Times New Roman"/>
                <w:sz w:val="22"/>
              </w:rPr>
              <w:t>大学物理</w:t>
            </w:r>
            <w:r w:rsidR="00EC0F6A">
              <w:rPr>
                <w:rFonts w:ascii="Times New Roman" w:eastAsia="黑体" w:hAnsi="Times New Roman" w:cs="Times New Roman" w:hint="eastAsia"/>
                <w:sz w:val="22"/>
              </w:rPr>
              <w:t>，</w:t>
            </w:r>
            <w:r w:rsidRPr="001C219B">
              <w:rPr>
                <w:rFonts w:ascii="Times New Roman" w:eastAsia="黑体" w:hAnsi="Times New Roman" w:cs="Times New Roman"/>
                <w:sz w:val="22"/>
              </w:rPr>
              <w:t>高等数学</w:t>
            </w:r>
            <w:r w:rsidR="00EC0F6A">
              <w:rPr>
                <w:rFonts w:ascii="Times New Roman" w:eastAsia="黑体" w:hAnsi="Times New Roman" w:cs="Times New Roman" w:hint="eastAsia"/>
                <w:sz w:val="22"/>
              </w:rPr>
              <w:t>，</w:t>
            </w:r>
            <w:r w:rsidR="003C0A48" w:rsidRPr="001C219B">
              <w:rPr>
                <w:rFonts w:ascii="Times New Roman" w:eastAsia="黑体" w:hAnsi="Times New Roman" w:cs="Times New Roman"/>
                <w:sz w:val="22"/>
              </w:rPr>
              <w:t>理论力学</w:t>
            </w:r>
          </w:p>
        </w:tc>
      </w:tr>
      <w:tr w:rsidR="00FA6825" w:rsidRPr="001C219B" w14:paraId="7CFE2DF9" w14:textId="77777777">
        <w:trPr>
          <w:jc w:val="center"/>
        </w:trPr>
        <w:tc>
          <w:tcPr>
            <w:tcW w:w="5107" w:type="dxa"/>
          </w:tcPr>
          <w:p w14:paraId="3F0C6208" w14:textId="77777777" w:rsidR="00FA6825" w:rsidRPr="001C219B" w:rsidRDefault="00FA6825" w:rsidP="00C6260D">
            <w:pPr>
              <w:suppressAutoHyphens/>
              <w:rPr>
                <w:rFonts w:ascii="Times New Roman" w:eastAsia="黑体" w:hAnsi="Times New Roman" w:cs="Times New Roman"/>
                <w:b/>
                <w:spacing w:val="-3"/>
                <w:lang w:val="en-GB"/>
              </w:rPr>
            </w:pPr>
          </w:p>
          <w:p w14:paraId="5919924A"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开课单位（</w:t>
            </w:r>
            <w:r w:rsidRPr="001C219B">
              <w:rPr>
                <w:rFonts w:ascii="Times New Roman" w:eastAsia="黑体" w:hAnsi="Times New Roman" w:cs="Times New Roman"/>
                <w:b/>
                <w:spacing w:val="-3"/>
                <w:lang w:val="en-GB"/>
              </w:rPr>
              <w:t>DEPARTMENT/UNIT</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450E025D" w14:textId="77777777" w:rsidR="00FA6825" w:rsidRPr="001C219B" w:rsidRDefault="00FA6825" w:rsidP="00C6260D">
            <w:pPr>
              <w:suppressAutoHyphens/>
              <w:rPr>
                <w:rFonts w:ascii="Times New Roman" w:eastAsia="黑体" w:hAnsi="Times New Roman" w:cs="Times New Roman"/>
                <w:spacing w:val="-3"/>
                <w:lang w:val="en-GB"/>
              </w:rPr>
            </w:pPr>
          </w:p>
          <w:p w14:paraId="457D8FB0" w14:textId="77777777" w:rsidR="00FA6825" w:rsidRPr="001C219B" w:rsidRDefault="002464D3" w:rsidP="00C6260D">
            <w:pPr>
              <w:suppressAutoHyphens/>
              <w:wordWrap w:val="0"/>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机电系</w:t>
            </w:r>
          </w:p>
        </w:tc>
      </w:tr>
      <w:tr w:rsidR="00FA6825" w:rsidRPr="001C219B" w14:paraId="5AD537D9" w14:textId="77777777">
        <w:trPr>
          <w:gridAfter w:val="1"/>
          <w:wAfter w:w="17" w:type="dxa"/>
          <w:jc w:val="center"/>
        </w:trPr>
        <w:tc>
          <w:tcPr>
            <w:tcW w:w="5107" w:type="dxa"/>
          </w:tcPr>
          <w:p w14:paraId="3E369DE5" w14:textId="77777777" w:rsidR="00FA6825" w:rsidRPr="001C219B" w:rsidRDefault="00FA6825" w:rsidP="00C6260D">
            <w:pPr>
              <w:suppressAutoHyphens/>
              <w:rPr>
                <w:rFonts w:ascii="Times New Roman" w:eastAsia="黑体" w:hAnsi="Times New Roman" w:cs="Times New Roman"/>
                <w:b/>
                <w:spacing w:val="-3"/>
                <w:lang w:val="en-GB"/>
              </w:rPr>
            </w:pPr>
          </w:p>
          <w:p w14:paraId="50543E85"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版</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本（</w:t>
            </w:r>
            <w:r w:rsidRPr="001C219B">
              <w:rPr>
                <w:rFonts w:ascii="Times New Roman" w:eastAsia="黑体" w:hAnsi="Times New Roman" w:cs="Times New Roman"/>
                <w:b/>
                <w:spacing w:val="-3"/>
                <w:lang w:val="en-GB"/>
              </w:rPr>
              <w:t>VERSION</w:t>
            </w:r>
            <w:r w:rsidRPr="001C219B">
              <w:rPr>
                <w:rFonts w:ascii="Times New Roman" w:eastAsia="黑体" w:hAnsi="Times New Roman" w:cs="Times New Roman"/>
                <w:b/>
                <w:spacing w:val="-3"/>
                <w:lang w:val="en-GB"/>
              </w:rPr>
              <w:t>）：</w:t>
            </w:r>
          </w:p>
        </w:tc>
        <w:tc>
          <w:tcPr>
            <w:tcW w:w="3827" w:type="dxa"/>
            <w:tcBorders>
              <w:top w:val="single" w:sz="4" w:space="0" w:color="auto"/>
              <w:bottom w:val="single" w:sz="4" w:space="0" w:color="auto"/>
            </w:tcBorders>
            <w:vAlign w:val="bottom"/>
          </w:tcPr>
          <w:p w14:paraId="4AEF5679" w14:textId="7A54B1AB" w:rsidR="00FA6825" w:rsidRPr="001C219B" w:rsidRDefault="00FA6825" w:rsidP="00E6608B">
            <w:pPr>
              <w:suppressAutoHyphens/>
              <w:wordWrap w:val="0"/>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201</w:t>
            </w:r>
            <w:r w:rsidR="002972DA">
              <w:rPr>
                <w:rFonts w:ascii="Times New Roman" w:eastAsia="黑体" w:hAnsi="Times New Roman" w:cs="Times New Roman"/>
                <w:spacing w:val="-3"/>
                <w:lang w:val="en-GB"/>
              </w:rPr>
              <w:t>8</w:t>
            </w:r>
            <w:r w:rsidRPr="001C219B">
              <w:rPr>
                <w:rFonts w:ascii="Times New Roman" w:eastAsia="黑体" w:hAnsi="Times New Roman" w:cs="Times New Roman"/>
                <w:spacing w:val="-3"/>
                <w:lang w:val="en-GB"/>
              </w:rPr>
              <w:t>1</w:t>
            </w:r>
            <w:r w:rsidR="00E6608B">
              <w:rPr>
                <w:rFonts w:ascii="Times New Roman" w:eastAsia="黑体" w:hAnsi="Times New Roman" w:cs="Times New Roman"/>
                <w:spacing w:val="-3"/>
                <w:lang w:val="en-GB"/>
              </w:rPr>
              <w:t>1</w:t>
            </w:r>
            <w:r w:rsidR="002972DA">
              <w:rPr>
                <w:rFonts w:ascii="Times New Roman" w:eastAsia="黑体" w:hAnsi="Times New Roman" w:cs="Times New Roman"/>
                <w:spacing w:val="-3"/>
                <w:lang w:val="en-GB"/>
              </w:rPr>
              <w:t>19</w:t>
            </w:r>
            <w:r w:rsidRPr="001C219B">
              <w:rPr>
                <w:rFonts w:ascii="Times New Roman" w:eastAsia="黑体" w:hAnsi="Times New Roman" w:cs="Times New Roman"/>
                <w:spacing w:val="-3"/>
                <w:lang w:val="en-GB"/>
              </w:rPr>
              <w:t xml:space="preserve">- </w:t>
            </w:r>
            <w:r w:rsidR="00EA0780" w:rsidRPr="001C219B">
              <w:rPr>
                <w:rFonts w:ascii="Times New Roman" w:eastAsia="黑体" w:hAnsi="Times New Roman" w:cs="Times New Roman"/>
                <w:spacing w:val="-3"/>
                <w:lang w:val="en-GB"/>
              </w:rPr>
              <w:t>MEC2204</w:t>
            </w:r>
            <w:r w:rsidRPr="001C219B">
              <w:rPr>
                <w:rFonts w:ascii="Times New Roman" w:eastAsia="黑体" w:hAnsi="Times New Roman" w:cs="Times New Roman"/>
                <w:spacing w:val="-3"/>
                <w:lang w:val="en-GB"/>
              </w:rPr>
              <w:t>A</w:t>
            </w:r>
          </w:p>
        </w:tc>
      </w:tr>
      <w:tr w:rsidR="00FA6825" w:rsidRPr="001C219B" w14:paraId="25D3B2CD" w14:textId="77777777">
        <w:trPr>
          <w:gridAfter w:val="1"/>
          <w:wAfter w:w="17" w:type="dxa"/>
          <w:jc w:val="center"/>
        </w:trPr>
        <w:tc>
          <w:tcPr>
            <w:tcW w:w="5107" w:type="dxa"/>
          </w:tcPr>
          <w:p w14:paraId="40CC5C25" w14:textId="77777777" w:rsidR="00FA6825" w:rsidRPr="001C219B" w:rsidRDefault="00FA6825" w:rsidP="00C6260D">
            <w:pPr>
              <w:suppressAutoHyphens/>
              <w:rPr>
                <w:rFonts w:ascii="Times New Roman" w:eastAsia="黑体" w:hAnsi="Times New Roman" w:cs="Times New Roman"/>
                <w:b/>
                <w:spacing w:val="-3"/>
                <w:lang w:val="en-GB"/>
              </w:rPr>
            </w:pPr>
          </w:p>
          <w:p w14:paraId="7AF7C8E3"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课程负责人（</w:t>
            </w:r>
            <w:r w:rsidRPr="001C219B">
              <w:rPr>
                <w:rFonts w:ascii="Times New Roman" w:eastAsia="黑体" w:hAnsi="Times New Roman" w:cs="Times New Roman"/>
                <w:b/>
                <w:spacing w:val="-3"/>
                <w:lang w:val="en-GB"/>
              </w:rPr>
              <w:t>COURSE COORDINATOR</w:t>
            </w:r>
            <w:r w:rsidRPr="001C219B">
              <w:rPr>
                <w:rFonts w:ascii="Times New Roman" w:eastAsia="黑体" w:hAnsi="Times New Roman" w:cs="Times New Roman"/>
                <w:b/>
                <w:spacing w:val="-3"/>
                <w:lang w:val="en-GB"/>
              </w:rPr>
              <w:t>）：</w:t>
            </w:r>
          </w:p>
        </w:tc>
        <w:tc>
          <w:tcPr>
            <w:tcW w:w="3827" w:type="dxa"/>
            <w:tcBorders>
              <w:top w:val="single" w:sz="4" w:space="0" w:color="auto"/>
              <w:bottom w:val="single" w:sz="4" w:space="0" w:color="auto"/>
            </w:tcBorders>
            <w:vAlign w:val="bottom"/>
          </w:tcPr>
          <w:p w14:paraId="0EE29751" w14:textId="6B883ED3" w:rsidR="00FA6825" w:rsidRPr="001C219B" w:rsidRDefault="00FA6825" w:rsidP="008004C8">
            <w:pPr>
              <w:suppressAutoHyphens/>
              <w:wordWrap w:val="0"/>
              <w:ind w:right="1638"/>
              <w:rPr>
                <w:rFonts w:ascii="Times New Roman" w:eastAsia="黑体" w:hAnsi="Times New Roman" w:cs="Times New Roman"/>
                <w:spacing w:val="-3"/>
                <w:lang w:val="en-GB"/>
              </w:rPr>
            </w:pPr>
          </w:p>
        </w:tc>
      </w:tr>
      <w:tr w:rsidR="00FA6825" w:rsidRPr="001C219B" w14:paraId="56A695B7" w14:textId="77777777">
        <w:trPr>
          <w:gridAfter w:val="1"/>
          <w:wAfter w:w="17" w:type="dxa"/>
          <w:jc w:val="center"/>
        </w:trPr>
        <w:tc>
          <w:tcPr>
            <w:tcW w:w="5107" w:type="dxa"/>
          </w:tcPr>
          <w:p w14:paraId="457F3B0A" w14:textId="77777777" w:rsidR="00FA6825" w:rsidRPr="001C219B" w:rsidRDefault="00FA6825" w:rsidP="00C6260D">
            <w:pPr>
              <w:suppressAutoHyphens/>
              <w:rPr>
                <w:rFonts w:ascii="Times New Roman" w:eastAsia="黑体" w:hAnsi="Times New Roman" w:cs="Times New Roman"/>
                <w:b/>
                <w:spacing w:val="-3"/>
                <w:lang w:val="en-GB"/>
              </w:rPr>
            </w:pPr>
          </w:p>
          <w:p w14:paraId="3D08BCEF"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审</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核</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人（</w:t>
            </w:r>
            <w:r w:rsidRPr="001C219B">
              <w:rPr>
                <w:rFonts w:ascii="Times New Roman" w:eastAsia="黑体" w:hAnsi="Times New Roman" w:cs="Times New Roman"/>
                <w:b/>
                <w:spacing w:val="-3"/>
                <w:lang w:val="en-GB"/>
              </w:rPr>
              <w:t>APPROVER</w:t>
            </w:r>
            <w:r w:rsidRPr="001C219B">
              <w:rPr>
                <w:rFonts w:ascii="Times New Roman" w:eastAsia="黑体" w:hAnsi="Times New Roman" w:cs="Times New Roman"/>
                <w:b/>
                <w:spacing w:val="-3"/>
                <w:lang w:val="en-GB"/>
              </w:rPr>
              <w:t>）：</w:t>
            </w:r>
          </w:p>
        </w:tc>
        <w:tc>
          <w:tcPr>
            <w:tcW w:w="3827" w:type="dxa"/>
            <w:tcBorders>
              <w:top w:val="single" w:sz="4" w:space="0" w:color="auto"/>
              <w:bottom w:val="single" w:sz="4" w:space="0" w:color="auto"/>
            </w:tcBorders>
            <w:vAlign w:val="bottom"/>
          </w:tcPr>
          <w:p w14:paraId="1344EF8C" w14:textId="0F37D237" w:rsidR="00FA6825" w:rsidRPr="001C219B" w:rsidRDefault="00FA6825" w:rsidP="008004C8">
            <w:pPr>
              <w:suppressAutoHyphens/>
              <w:wordWrap w:val="0"/>
              <w:ind w:right="936"/>
              <w:rPr>
                <w:rFonts w:ascii="Times New Roman" w:eastAsia="黑体" w:hAnsi="Times New Roman" w:cs="Times New Roman"/>
                <w:spacing w:val="-3"/>
                <w:lang w:val="en-GB"/>
              </w:rPr>
            </w:pPr>
          </w:p>
        </w:tc>
      </w:tr>
      <w:tr w:rsidR="00FA6825" w:rsidRPr="001C219B" w14:paraId="4CF25446" w14:textId="77777777">
        <w:trPr>
          <w:gridAfter w:val="1"/>
          <w:wAfter w:w="17" w:type="dxa"/>
          <w:jc w:val="center"/>
        </w:trPr>
        <w:tc>
          <w:tcPr>
            <w:tcW w:w="5107" w:type="dxa"/>
          </w:tcPr>
          <w:p w14:paraId="4FCA6EBD" w14:textId="77777777" w:rsidR="00FA6825" w:rsidRPr="001C219B" w:rsidRDefault="00FA6825" w:rsidP="00C6260D">
            <w:pPr>
              <w:suppressAutoHyphens/>
              <w:rPr>
                <w:rFonts w:ascii="Times New Roman" w:eastAsia="黑体" w:hAnsi="Times New Roman" w:cs="Times New Roman"/>
                <w:b/>
                <w:spacing w:val="-3"/>
                <w:lang w:val="en-GB"/>
              </w:rPr>
            </w:pPr>
          </w:p>
          <w:p w14:paraId="240719A9"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审核日期（</w:t>
            </w:r>
            <w:r w:rsidRPr="001C219B">
              <w:rPr>
                <w:rFonts w:ascii="Times New Roman" w:eastAsia="黑体" w:hAnsi="Times New Roman" w:cs="Times New Roman"/>
                <w:b/>
                <w:spacing w:val="-3"/>
                <w:lang w:val="en-GB"/>
              </w:rPr>
              <w:t>APPROVE DATE</w:t>
            </w:r>
            <w:r w:rsidRPr="001C219B">
              <w:rPr>
                <w:rFonts w:ascii="Times New Roman" w:eastAsia="黑体" w:hAnsi="Times New Roman" w:cs="Times New Roman"/>
                <w:b/>
                <w:spacing w:val="-3"/>
                <w:lang w:val="en-GB"/>
              </w:rPr>
              <w:t>）：</w:t>
            </w:r>
          </w:p>
        </w:tc>
        <w:tc>
          <w:tcPr>
            <w:tcW w:w="3827" w:type="dxa"/>
            <w:tcBorders>
              <w:top w:val="single" w:sz="4" w:space="0" w:color="auto"/>
              <w:bottom w:val="single" w:sz="4" w:space="0" w:color="auto"/>
            </w:tcBorders>
            <w:vAlign w:val="bottom"/>
          </w:tcPr>
          <w:p w14:paraId="3F70296F" w14:textId="77777777" w:rsidR="00FA6825" w:rsidRPr="001C219B" w:rsidRDefault="00FA6825" w:rsidP="008004C8">
            <w:pPr>
              <w:suppressAutoHyphens/>
              <w:rPr>
                <w:rFonts w:ascii="Times New Roman" w:eastAsia="黑体" w:hAnsi="Times New Roman" w:cs="Times New Roman"/>
                <w:spacing w:val="-3"/>
                <w:lang w:val="en-GB"/>
              </w:rPr>
            </w:pPr>
          </w:p>
        </w:tc>
      </w:tr>
    </w:tbl>
    <w:p w14:paraId="0797F02D" w14:textId="77777777" w:rsidR="00FA6825" w:rsidRPr="001C219B" w:rsidRDefault="00FA6825" w:rsidP="00727A61">
      <w:pPr>
        <w:suppressAutoHyphens/>
        <w:jc w:val="center"/>
        <w:rPr>
          <w:rFonts w:ascii="Times New Roman" w:eastAsia="黑体" w:hAnsi="Times New Roman" w:cs="Times New Roman"/>
          <w:b/>
          <w:spacing w:val="-3"/>
          <w:lang w:val="en-GB"/>
        </w:rPr>
      </w:pPr>
    </w:p>
    <w:p w14:paraId="6AE5B3A7" w14:textId="77777777" w:rsidR="00FA6825" w:rsidRPr="001C219B" w:rsidRDefault="00FA6825" w:rsidP="00727A61">
      <w:pPr>
        <w:suppressAutoHyphens/>
        <w:jc w:val="center"/>
        <w:rPr>
          <w:rFonts w:ascii="Times New Roman" w:eastAsia="黑体" w:hAnsi="Times New Roman" w:cs="Times New Roman"/>
          <w:b/>
          <w:spacing w:val="-3"/>
          <w:lang w:val="en-GB"/>
        </w:rPr>
      </w:pPr>
    </w:p>
    <w:p w14:paraId="092A0E8C" w14:textId="77777777" w:rsidR="00A94F3A" w:rsidRPr="001C219B" w:rsidRDefault="00A94F3A" w:rsidP="00727A61">
      <w:pPr>
        <w:suppressAutoHyphens/>
        <w:jc w:val="center"/>
        <w:rPr>
          <w:rFonts w:ascii="Times New Roman" w:eastAsia="黑体" w:hAnsi="Times New Roman" w:cs="Times New Roman"/>
          <w:b/>
          <w:spacing w:val="-3"/>
          <w:lang w:val="en-GB"/>
        </w:rPr>
      </w:pPr>
    </w:p>
    <w:p w14:paraId="2D7CD485" w14:textId="77777777" w:rsidR="00A94F3A" w:rsidRPr="001C219B" w:rsidRDefault="00A94F3A" w:rsidP="00727A61">
      <w:pPr>
        <w:suppressAutoHyphens/>
        <w:jc w:val="center"/>
        <w:rPr>
          <w:rFonts w:ascii="Times New Roman" w:eastAsia="黑体" w:hAnsi="Times New Roman" w:cs="Times New Roman"/>
          <w:b/>
          <w:spacing w:val="-3"/>
          <w:lang w:val="en-GB"/>
        </w:rPr>
      </w:pPr>
    </w:p>
    <w:p w14:paraId="28F1CCFB" w14:textId="77777777" w:rsidR="00FA6825" w:rsidRPr="001C219B" w:rsidRDefault="00FA6825" w:rsidP="00727A61">
      <w:pPr>
        <w:suppressAutoHyphens/>
        <w:jc w:val="center"/>
        <w:rPr>
          <w:rFonts w:ascii="Times New Roman" w:eastAsia="黑体" w:hAnsi="Times New Roman" w:cs="Times New Roman"/>
          <w:b/>
          <w:spacing w:val="-3"/>
          <w:sz w:val="30"/>
          <w:szCs w:val="30"/>
          <w:lang w:val="en-GB"/>
        </w:rPr>
      </w:pPr>
      <w:r w:rsidRPr="001C219B">
        <w:rPr>
          <w:rFonts w:ascii="Times New Roman" w:eastAsia="黑体" w:hAnsi="Times New Roman" w:cs="Times New Roman"/>
          <w:b/>
          <w:spacing w:val="-3"/>
          <w:sz w:val="30"/>
          <w:szCs w:val="30"/>
          <w:lang w:val="en-GB"/>
        </w:rPr>
        <w:t>汕头大学</w:t>
      </w:r>
      <w:r w:rsidR="002464D3" w:rsidRPr="001C219B">
        <w:rPr>
          <w:rFonts w:ascii="Times New Roman" w:eastAsia="黑体" w:hAnsi="Times New Roman" w:cs="Times New Roman"/>
          <w:b/>
          <w:spacing w:val="-3"/>
          <w:sz w:val="30"/>
          <w:szCs w:val="30"/>
          <w:lang w:val="en-GB"/>
        </w:rPr>
        <w:t>工学院</w:t>
      </w:r>
    </w:p>
    <w:p w14:paraId="5F518AC7" w14:textId="77777777" w:rsidR="00FA6825" w:rsidRPr="001C219B" w:rsidRDefault="00FA6825" w:rsidP="00727A61">
      <w:pPr>
        <w:suppressAutoHyphens/>
        <w:jc w:val="center"/>
        <w:rPr>
          <w:rFonts w:ascii="Times New Roman" w:eastAsia="黑体" w:hAnsi="Times New Roman" w:cs="Times New Roman"/>
          <w:b/>
          <w:spacing w:val="-3"/>
          <w:sz w:val="30"/>
          <w:szCs w:val="30"/>
          <w:lang w:val="en-GB"/>
        </w:rPr>
      </w:pPr>
    </w:p>
    <w:p w14:paraId="5645ED14" w14:textId="77777777" w:rsidR="00FA6825" w:rsidRPr="001C219B" w:rsidRDefault="00FA6825" w:rsidP="00727A61">
      <w:pPr>
        <w:suppressAutoHyphens/>
        <w:jc w:val="center"/>
        <w:rPr>
          <w:rFonts w:ascii="Times New Roman" w:eastAsia="黑体" w:hAnsi="Times New Roman" w:cs="Times New Roman"/>
          <w:b/>
          <w:spacing w:val="-3"/>
          <w:sz w:val="30"/>
          <w:szCs w:val="30"/>
          <w:lang w:val="en-GB"/>
        </w:rPr>
      </w:pPr>
    </w:p>
    <w:p w14:paraId="7FBFE276" w14:textId="57EA856E" w:rsidR="00BB0B4B" w:rsidRPr="001C219B" w:rsidRDefault="00FA6825" w:rsidP="00727A61">
      <w:pPr>
        <w:suppressAutoHyphens/>
        <w:jc w:val="center"/>
        <w:rPr>
          <w:rFonts w:ascii="Times New Roman" w:eastAsia="黑体" w:hAnsi="Times New Roman" w:cs="Times New Roman"/>
          <w:b/>
          <w:spacing w:val="-3"/>
          <w:sz w:val="30"/>
          <w:szCs w:val="30"/>
          <w:lang w:val="en-GB"/>
        </w:rPr>
        <w:sectPr w:rsidR="00BB0B4B" w:rsidRPr="001C219B" w:rsidSect="00A94F3A">
          <w:headerReference w:type="default" r:id="rId8"/>
          <w:footerReference w:type="even" r:id="rId9"/>
          <w:footerReference w:type="default" r:id="rId10"/>
          <w:headerReference w:type="first" r:id="rId11"/>
          <w:pgSz w:w="12240" w:h="15840"/>
          <w:pgMar w:top="1152" w:right="900" w:bottom="1152" w:left="1152" w:header="720" w:footer="720" w:gutter="0"/>
          <w:pgNumType w:start="1"/>
          <w:cols w:space="720"/>
          <w:titlePg/>
          <w:docGrid w:linePitch="360"/>
        </w:sectPr>
      </w:pPr>
      <w:r w:rsidRPr="001C219B">
        <w:rPr>
          <w:rFonts w:ascii="Times New Roman" w:eastAsia="黑体" w:hAnsi="Times New Roman" w:cs="Times New Roman"/>
          <w:b/>
          <w:spacing w:val="-3"/>
          <w:sz w:val="30"/>
          <w:szCs w:val="30"/>
          <w:lang w:val="en-GB"/>
        </w:rPr>
        <w:t>20</w:t>
      </w:r>
      <w:r w:rsidR="002464D3" w:rsidRPr="001C219B">
        <w:rPr>
          <w:rFonts w:ascii="Times New Roman" w:eastAsia="黑体" w:hAnsi="Times New Roman" w:cs="Times New Roman"/>
          <w:b/>
          <w:spacing w:val="-3"/>
          <w:sz w:val="30"/>
          <w:szCs w:val="30"/>
          <w:lang w:val="en-GB"/>
        </w:rPr>
        <w:t>1</w:t>
      </w:r>
      <w:r w:rsidR="002972DA">
        <w:rPr>
          <w:rFonts w:ascii="Times New Roman" w:eastAsia="黑体" w:hAnsi="Times New Roman" w:cs="Times New Roman"/>
          <w:b/>
          <w:spacing w:val="-3"/>
          <w:sz w:val="30"/>
          <w:szCs w:val="30"/>
          <w:lang w:val="en-GB"/>
        </w:rPr>
        <w:t>8</w:t>
      </w:r>
      <w:r w:rsidRPr="001C219B">
        <w:rPr>
          <w:rFonts w:ascii="Times New Roman" w:eastAsia="黑体" w:hAnsi="Times New Roman" w:cs="Times New Roman"/>
          <w:b/>
          <w:spacing w:val="-3"/>
          <w:sz w:val="30"/>
          <w:szCs w:val="30"/>
          <w:lang w:val="en-GB"/>
        </w:rPr>
        <w:t>年</w:t>
      </w:r>
      <w:r w:rsidR="00623436" w:rsidRPr="001C219B">
        <w:rPr>
          <w:rFonts w:ascii="Times New Roman" w:eastAsia="黑体" w:hAnsi="Times New Roman" w:cs="Times New Roman"/>
          <w:b/>
          <w:spacing w:val="-3"/>
          <w:sz w:val="30"/>
          <w:szCs w:val="30"/>
          <w:lang w:val="en-GB"/>
        </w:rPr>
        <w:t>1</w:t>
      </w:r>
      <w:r w:rsidR="00E6608B">
        <w:rPr>
          <w:rFonts w:ascii="Times New Roman" w:eastAsia="黑体" w:hAnsi="Times New Roman" w:cs="Times New Roman"/>
          <w:b/>
          <w:spacing w:val="-3"/>
          <w:sz w:val="30"/>
          <w:szCs w:val="30"/>
          <w:lang w:val="en-GB"/>
        </w:rPr>
        <w:t>1</w:t>
      </w:r>
      <w:r w:rsidRPr="001C219B">
        <w:rPr>
          <w:rFonts w:ascii="Times New Roman" w:eastAsia="黑体" w:hAnsi="Times New Roman" w:cs="Times New Roman"/>
          <w:b/>
          <w:spacing w:val="-3"/>
          <w:sz w:val="30"/>
          <w:szCs w:val="30"/>
          <w:lang w:val="en-GB"/>
        </w:rPr>
        <w:t>月</w:t>
      </w:r>
    </w:p>
    <w:p w14:paraId="1BDE37F5" w14:textId="764AAA88" w:rsidR="00FA6825" w:rsidRPr="001C219B" w:rsidRDefault="00FA6825" w:rsidP="00015897">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0" w:name="_Toc86757712"/>
      <w:r w:rsidRPr="001C219B">
        <w:rPr>
          <w:rFonts w:ascii="Times New Roman" w:hAnsi="Times New Roman"/>
          <w:sz w:val="24"/>
          <w:szCs w:val="24"/>
          <w:lang w:val="en-GB"/>
        </w:rPr>
        <w:lastRenderedPageBreak/>
        <w:t>课程</w:t>
      </w:r>
      <w:r w:rsidR="00CB24D0">
        <w:rPr>
          <w:rFonts w:ascii="Times New Roman" w:hAnsi="Times New Roman" w:hint="eastAsia"/>
          <w:sz w:val="24"/>
          <w:szCs w:val="24"/>
          <w:lang w:val="en-GB"/>
        </w:rPr>
        <w:t>基本信息</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 xml:space="preserve">Course </w:t>
      </w:r>
      <w:r w:rsidR="00CB24D0">
        <w:rPr>
          <w:rFonts w:ascii="Times New Roman" w:hAnsi="Times New Roman" w:hint="eastAsia"/>
          <w:sz w:val="24"/>
          <w:szCs w:val="24"/>
          <w:lang w:val="en-GB"/>
        </w:rPr>
        <w:t>Basic</w:t>
      </w:r>
      <w:r w:rsidR="00CB24D0">
        <w:rPr>
          <w:rFonts w:ascii="Times New Roman" w:hAnsi="Times New Roman"/>
          <w:sz w:val="24"/>
          <w:szCs w:val="24"/>
          <w:lang w:val="en-GB"/>
        </w:rPr>
        <w:t xml:space="preserve"> </w:t>
      </w:r>
      <w:r w:rsidR="00CB24D0">
        <w:rPr>
          <w:rFonts w:ascii="Times New Roman" w:hAnsi="Times New Roman" w:hint="eastAsia"/>
          <w:sz w:val="24"/>
          <w:szCs w:val="24"/>
          <w:lang w:val="en-GB"/>
        </w:rPr>
        <w:t>Information</w:t>
      </w:r>
      <w:r w:rsidRPr="001C219B">
        <w:rPr>
          <w:rFonts w:ascii="Times New Roman" w:hAnsi="Times New Roman"/>
          <w:sz w:val="24"/>
          <w:szCs w:val="24"/>
          <w:lang w:val="en-GB"/>
        </w:rPr>
        <w:t>）</w:t>
      </w:r>
      <w:bookmarkEnd w:id="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261"/>
        <w:gridCol w:w="5245"/>
        <w:gridCol w:w="2410"/>
        <w:gridCol w:w="5056"/>
      </w:tblGrid>
      <w:tr w:rsidR="005F02B2" w:rsidRPr="001C219B" w14:paraId="21178362" w14:textId="77777777" w:rsidTr="005F02B2">
        <w:trPr>
          <w:trHeight w:val="454"/>
          <w:jc w:val="center"/>
        </w:trPr>
        <w:tc>
          <w:tcPr>
            <w:tcW w:w="1261" w:type="dxa"/>
            <w:tcBorders>
              <w:bottom w:val="single" w:sz="12" w:space="0" w:color="000000"/>
            </w:tcBorders>
            <w:shd w:val="clear" w:color="auto" w:fill="auto"/>
            <w:vAlign w:val="center"/>
          </w:tcPr>
          <w:p w14:paraId="43A9B0B5" w14:textId="34FF42C5" w:rsidR="005F02B2" w:rsidRPr="009A2B78" w:rsidRDefault="005F02B2" w:rsidP="00866D69">
            <w:pPr>
              <w:widowControl w:val="0"/>
              <w:adjustRightInd w:val="0"/>
              <w:snapToGrid w:val="0"/>
              <w:spacing w:beforeLines="50" w:before="163" w:line="360" w:lineRule="auto"/>
              <w:jc w:val="both"/>
              <w:rPr>
                <w:rFonts w:ascii="Times New Roman" w:hAnsi="Times New Roman" w:cs="Times New Roman"/>
                <w:b/>
                <w:bCs/>
                <w:kern w:val="2"/>
                <w:sz w:val="21"/>
              </w:rPr>
            </w:pPr>
            <w:r>
              <w:rPr>
                <w:rFonts w:ascii="Times New Roman" w:hAnsi="Times New Roman" w:cs="Times New Roman" w:hint="eastAsia"/>
                <w:b/>
                <w:bCs/>
                <w:spacing w:val="-3"/>
                <w:kern w:val="2"/>
                <w:sz w:val="21"/>
                <w:lang w:val="en-GB"/>
              </w:rPr>
              <w:t>课程代码</w:t>
            </w:r>
            <w:r w:rsidRPr="009A2B78">
              <w:rPr>
                <w:rFonts w:ascii="Times New Roman" w:hAnsi="Times New Roman" w:cs="Times New Roman"/>
                <w:b/>
                <w:bCs/>
                <w:spacing w:val="-3"/>
                <w:kern w:val="2"/>
                <w:sz w:val="21"/>
                <w:lang w:val="en-GB"/>
              </w:rPr>
              <w:t>：</w:t>
            </w:r>
          </w:p>
        </w:tc>
        <w:tc>
          <w:tcPr>
            <w:tcW w:w="5245" w:type="dxa"/>
            <w:tcBorders>
              <w:bottom w:val="single" w:sz="12" w:space="0" w:color="000000"/>
            </w:tcBorders>
            <w:shd w:val="clear" w:color="auto" w:fill="auto"/>
            <w:vAlign w:val="center"/>
          </w:tcPr>
          <w:p w14:paraId="38FB7DBC" w14:textId="77777777" w:rsidR="005F02B2" w:rsidRPr="001C219B" w:rsidRDefault="005F02B2"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eastAsia="黑体" w:hAnsi="Times New Roman" w:cs="Times New Roman"/>
                <w:spacing w:val="-3"/>
                <w:lang w:val="en-GB"/>
              </w:rPr>
              <w:t>MEC2204A</w:t>
            </w:r>
          </w:p>
        </w:tc>
        <w:tc>
          <w:tcPr>
            <w:tcW w:w="2410" w:type="dxa"/>
            <w:tcBorders>
              <w:bottom w:val="single" w:sz="12" w:space="0" w:color="000000"/>
            </w:tcBorders>
            <w:shd w:val="clear" w:color="auto" w:fill="auto"/>
            <w:vAlign w:val="center"/>
          </w:tcPr>
          <w:p w14:paraId="23136E2A" w14:textId="72367FB3" w:rsidR="005F02B2" w:rsidRPr="005F02B2" w:rsidRDefault="005F02B2" w:rsidP="00866D69">
            <w:pPr>
              <w:widowControl w:val="0"/>
              <w:adjustRightInd w:val="0"/>
              <w:snapToGrid w:val="0"/>
              <w:spacing w:beforeLines="50" w:before="163" w:line="360" w:lineRule="auto"/>
              <w:jc w:val="center"/>
              <w:rPr>
                <w:rFonts w:ascii="Times New Roman" w:hAnsi="Times New Roman" w:cs="Times New Roman"/>
                <w:b/>
                <w:bCs/>
                <w:kern w:val="2"/>
                <w:sz w:val="21"/>
              </w:rPr>
            </w:pPr>
            <w:r w:rsidRPr="005F02B2">
              <w:rPr>
                <w:rFonts w:ascii="Times New Roman" w:hAnsi="Times New Roman" w:cs="Times New Roman" w:hint="eastAsia"/>
                <w:b/>
                <w:bCs/>
                <w:kern w:val="2"/>
                <w:sz w:val="21"/>
              </w:rPr>
              <w:t>课程名称：</w:t>
            </w:r>
          </w:p>
        </w:tc>
        <w:tc>
          <w:tcPr>
            <w:tcW w:w="5056" w:type="dxa"/>
            <w:tcBorders>
              <w:bottom w:val="single" w:sz="12" w:space="0" w:color="000000"/>
            </w:tcBorders>
            <w:shd w:val="clear" w:color="auto" w:fill="auto"/>
            <w:vAlign w:val="center"/>
          </w:tcPr>
          <w:p w14:paraId="5FECF8F4" w14:textId="00C81766" w:rsidR="005F02B2" w:rsidRPr="001C219B" w:rsidRDefault="005F02B2" w:rsidP="00866D69">
            <w:pPr>
              <w:widowControl w:val="0"/>
              <w:adjustRightInd w:val="0"/>
              <w:snapToGrid w:val="0"/>
              <w:spacing w:beforeLines="50" w:before="163" w:line="360" w:lineRule="auto"/>
              <w:jc w:val="center"/>
              <w:rPr>
                <w:rFonts w:ascii="Times New Roman" w:hAnsi="Times New Roman" w:cs="Times New Roman"/>
                <w:kern w:val="2"/>
                <w:sz w:val="21"/>
              </w:rPr>
            </w:pPr>
            <w:r>
              <w:rPr>
                <w:rFonts w:ascii="Times New Roman" w:hAnsi="Times New Roman" w:cs="Times New Roman" w:hint="eastAsia"/>
                <w:kern w:val="2"/>
                <w:sz w:val="21"/>
              </w:rPr>
              <w:t>材料力学</w:t>
            </w:r>
          </w:p>
        </w:tc>
      </w:tr>
      <w:tr w:rsidR="00CB24D0" w:rsidRPr="001C219B" w14:paraId="56963522" w14:textId="77777777" w:rsidTr="00CB24D0">
        <w:trPr>
          <w:trHeight w:val="2787"/>
          <w:jc w:val="center"/>
        </w:trPr>
        <w:tc>
          <w:tcPr>
            <w:tcW w:w="1261" w:type="dxa"/>
            <w:shd w:val="clear" w:color="auto" w:fill="auto"/>
            <w:vAlign w:val="center"/>
          </w:tcPr>
          <w:p w14:paraId="1402B843" w14:textId="30A51BB9" w:rsidR="00CB24D0" w:rsidRPr="00AB7613" w:rsidRDefault="00CB24D0"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Pr>
                <w:rFonts w:ascii="Times New Roman" w:hAnsi="Times New Roman" w:cs="Times New Roman" w:hint="eastAsia"/>
                <w:b/>
                <w:bCs/>
                <w:spacing w:val="-3"/>
                <w:kern w:val="2"/>
                <w:sz w:val="21"/>
                <w:szCs w:val="21"/>
                <w:lang w:val="en-GB"/>
              </w:rPr>
              <w:t>课程简介</w:t>
            </w:r>
            <w:r w:rsidRPr="00AB7613">
              <w:rPr>
                <w:rFonts w:ascii="Times New Roman" w:hAnsi="Times New Roman" w:cs="Times New Roman"/>
                <w:b/>
                <w:bCs/>
                <w:spacing w:val="-3"/>
                <w:kern w:val="2"/>
                <w:sz w:val="21"/>
                <w:szCs w:val="21"/>
                <w:lang w:val="en-GB"/>
              </w:rPr>
              <w:t>：</w:t>
            </w:r>
            <w:r w:rsidRPr="00AB7613">
              <w:rPr>
                <w:rFonts w:ascii="Times New Roman" w:hAnsi="Times New Roman" w:cs="Times New Roman"/>
                <w:b/>
                <w:bCs/>
                <w:spacing w:val="-3"/>
                <w:kern w:val="2"/>
                <w:sz w:val="21"/>
                <w:szCs w:val="21"/>
                <w:lang w:val="en-GB"/>
              </w:rPr>
              <w:t xml:space="preserve"> </w:t>
            </w:r>
          </w:p>
        </w:tc>
        <w:tc>
          <w:tcPr>
            <w:tcW w:w="12711" w:type="dxa"/>
            <w:gridSpan w:val="3"/>
            <w:shd w:val="clear" w:color="auto" w:fill="auto"/>
            <w:vAlign w:val="center"/>
          </w:tcPr>
          <w:p w14:paraId="4763B150" w14:textId="262A03F2" w:rsidR="00CB24D0" w:rsidRPr="00CB24D0" w:rsidRDefault="00CB24D0" w:rsidP="00CB24D0">
            <w:pPr>
              <w:tabs>
                <w:tab w:val="left" w:pos="-720"/>
              </w:tabs>
              <w:suppressAutoHyphens/>
              <w:ind w:firstLineChars="210" w:firstLine="441"/>
              <w:rPr>
                <w:rFonts w:ascii="Times New Roman" w:hAnsi="Times New Roman" w:cs="Times New Roman"/>
                <w:kern w:val="2"/>
                <w:sz w:val="21"/>
                <w:szCs w:val="21"/>
              </w:rPr>
            </w:pPr>
            <w:r w:rsidRPr="001C219B">
              <w:rPr>
                <w:rFonts w:ascii="Times New Roman" w:hAnsi="Times New Roman" w:cs="Times New Roman"/>
                <w:sz w:val="21"/>
                <w:szCs w:val="21"/>
              </w:rPr>
              <w:t>材料力学（</w:t>
            </w:r>
            <w:r w:rsidRPr="001C219B">
              <w:rPr>
                <w:rFonts w:ascii="Times New Roman" w:hAnsi="Times New Roman" w:cs="Times New Roman"/>
                <w:sz w:val="21"/>
                <w:szCs w:val="21"/>
              </w:rPr>
              <w:t>Mechanics of Materials</w:t>
            </w:r>
            <w:r w:rsidRPr="001C219B">
              <w:rPr>
                <w:rFonts w:ascii="Times New Roman" w:hAnsi="Times New Roman" w:cs="Times New Roman"/>
                <w:sz w:val="21"/>
                <w:szCs w:val="21"/>
              </w:rPr>
              <w:t>）是</w:t>
            </w:r>
            <w:r>
              <w:rPr>
                <w:rFonts w:ascii="Times New Roman" w:hAnsi="Times New Roman" w:cs="Times New Roman" w:hint="eastAsia"/>
                <w:sz w:val="21"/>
                <w:szCs w:val="21"/>
              </w:rPr>
              <w:t>机械设计制造及其</w:t>
            </w:r>
            <w:r>
              <w:rPr>
                <w:rFonts w:ascii="Times New Roman" w:hAnsi="Times New Roman" w:cs="Times New Roman"/>
                <w:sz w:val="21"/>
                <w:szCs w:val="21"/>
              </w:rPr>
              <w:t>自动化</w:t>
            </w:r>
            <w:r w:rsidRPr="001C219B">
              <w:rPr>
                <w:rFonts w:ascii="Times New Roman" w:hAnsi="Times New Roman" w:cs="Times New Roman"/>
                <w:sz w:val="21"/>
                <w:szCs w:val="21"/>
              </w:rPr>
              <w:t>专业</w:t>
            </w:r>
            <w:r>
              <w:rPr>
                <w:rFonts w:ascii="Times New Roman" w:hAnsi="Times New Roman" w:cs="Times New Roman" w:hint="eastAsia"/>
                <w:sz w:val="21"/>
                <w:szCs w:val="21"/>
              </w:rPr>
              <w:t>的</w:t>
            </w:r>
            <w:r>
              <w:rPr>
                <w:rFonts w:ascii="Times New Roman" w:hAnsi="Times New Roman" w:cs="Times New Roman"/>
                <w:sz w:val="21"/>
                <w:szCs w:val="21"/>
              </w:rPr>
              <w:t>专业基础</w:t>
            </w:r>
            <w:r w:rsidRPr="001C219B">
              <w:rPr>
                <w:rFonts w:ascii="Times New Roman" w:hAnsi="Times New Roman" w:cs="Times New Roman"/>
                <w:sz w:val="21"/>
                <w:szCs w:val="21"/>
              </w:rPr>
              <w:t>课程。根据机电专业的特点，要求学生正确理解</w:t>
            </w:r>
            <w:r>
              <w:rPr>
                <w:rFonts w:ascii="Times New Roman" w:hAnsi="Times New Roman" w:cs="Times New Roman" w:hint="eastAsia"/>
                <w:sz w:val="21"/>
                <w:szCs w:val="21"/>
              </w:rPr>
              <w:t>材料</w:t>
            </w:r>
            <w:r>
              <w:rPr>
                <w:rFonts w:ascii="Times New Roman" w:hAnsi="Times New Roman" w:cs="Times New Roman"/>
                <w:sz w:val="21"/>
                <w:szCs w:val="21"/>
              </w:rPr>
              <w:t>力学相关的</w:t>
            </w:r>
            <w:r w:rsidRPr="001C219B">
              <w:rPr>
                <w:rFonts w:ascii="Times New Roman" w:hAnsi="Times New Roman" w:cs="Times New Roman"/>
                <w:sz w:val="21"/>
                <w:szCs w:val="21"/>
              </w:rPr>
              <w:t>基本概念，掌握简单变形构件强度、刚度、稳定性的分析原理和计算方法，包括轴向拉伸，剪切，扭转，弯曲以及组合变形。</w:t>
            </w:r>
            <w:r>
              <w:rPr>
                <w:rFonts w:ascii="Times New Roman" w:hAnsi="Times New Roman" w:cs="Times New Roman" w:hint="eastAsia"/>
                <w:sz w:val="21"/>
                <w:szCs w:val="21"/>
              </w:rPr>
              <w:t>利用</w:t>
            </w:r>
            <w:r>
              <w:rPr>
                <w:rFonts w:ascii="Times New Roman" w:hAnsi="Times New Roman" w:cs="Times New Roman"/>
                <w:sz w:val="21"/>
                <w:szCs w:val="21"/>
              </w:rPr>
              <w:t>强度理论对</w:t>
            </w:r>
            <w:r w:rsidRPr="001C219B">
              <w:rPr>
                <w:rFonts w:ascii="Times New Roman" w:hAnsi="Times New Roman" w:cs="Times New Roman"/>
                <w:sz w:val="21"/>
                <w:szCs w:val="21"/>
              </w:rPr>
              <w:t>复杂应力状态下</w:t>
            </w:r>
            <w:r>
              <w:rPr>
                <w:rFonts w:ascii="Times New Roman" w:hAnsi="Times New Roman" w:cs="Times New Roman" w:hint="eastAsia"/>
                <w:sz w:val="21"/>
                <w:szCs w:val="21"/>
              </w:rPr>
              <w:t>构件工作状态</w:t>
            </w:r>
            <w:r>
              <w:rPr>
                <w:rFonts w:ascii="Times New Roman" w:hAnsi="Times New Roman" w:cs="Times New Roman"/>
                <w:sz w:val="21"/>
                <w:szCs w:val="21"/>
              </w:rPr>
              <w:t>进行判断，</w:t>
            </w:r>
            <w:r w:rsidRPr="001C219B">
              <w:rPr>
                <w:rFonts w:ascii="Times New Roman" w:hAnsi="Times New Roman" w:cs="Times New Roman"/>
                <w:sz w:val="21"/>
                <w:szCs w:val="21"/>
              </w:rPr>
              <w:t>为合理的机械设计打下基础。通过</w:t>
            </w:r>
            <w:r>
              <w:rPr>
                <w:rFonts w:ascii="Times New Roman" w:hAnsi="Times New Roman" w:cs="Times New Roman" w:hint="eastAsia"/>
                <w:sz w:val="21"/>
                <w:szCs w:val="21"/>
              </w:rPr>
              <w:t>材料</w:t>
            </w:r>
            <w:r>
              <w:rPr>
                <w:rFonts w:ascii="Times New Roman" w:hAnsi="Times New Roman" w:cs="Times New Roman"/>
                <w:sz w:val="21"/>
                <w:szCs w:val="21"/>
              </w:rPr>
              <w:t>力学的</w:t>
            </w:r>
            <w:r w:rsidRPr="001C219B">
              <w:rPr>
                <w:rFonts w:ascii="Times New Roman" w:hAnsi="Times New Roman" w:cs="Times New Roman"/>
                <w:sz w:val="21"/>
                <w:szCs w:val="21"/>
              </w:rPr>
              <w:t>实验课，不但可以帮助学生巩固和加深对所学理论知识的理解，还能提高学生对课程内容的兴趣，建立理论与工程实际之间的联系，培养和训练学生的实验技能和动手能力。</w:t>
            </w:r>
          </w:p>
        </w:tc>
      </w:tr>
      <w:tr w:rsidR="00CB24D0" w:rsidRPr="001C219B" w14:paraId="351D75C0" w14:textId="77777777" w:rsidTr="005F02B2">
        <w:trPr>
          <w:trHeight w:val="1400"/>
          <w:jc w:val="center"/>
        </w:trPr>
        <w:tc>
          <w:tcPr>
            <w:tcW w:w="1261" w:type="dxa"/>
            <w:shd w:val="clear" w:color="auto" w:fill="auto"/>
            <w:vAlign w:val="center"/>
          </w:tcPr>
          <w:p w14:paraId="5B8148D8" w14:textId="36B45FDD" w:rsidR="00CB24D0" w:rsidRPr="00AB7613" w:rsidRDefault="00CB24D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Pr>
                <w:rFonts w:ascii="Times New Roman" w:hAnsi="Times New Roman" w:cs="Times New Roman" w:hint="eastAsia"/>
                <w:b/>
                <w:bCs/>
                <w:kern w:val="2"/>
                <w:sz w:val="21"/>
              </w:rPr>
              <w:t>先修要求</w:t>
            </w:r>
            <w:r w:rsidRPr="00AB7613">
              <w:rPr>
                <w:rFonts w:ascii="Times New Roman" w:hAnsi="Times New Roman" w:cs="Times New Roman"/>
                <w:b/>
                <w:bCs/>
                <w:kern w:val="2"/>
                <w:sz w:val="21"/>
              </w:rPr>
              <w:t>：</w:t>
            </w:r>
          </w:p>
        </w:tc>
        <w:tc>
          <w:tcPr>
            <w:tcW w:w="12711" w:type="dxa"/>
            <w:gridSpan w:val="3"/>
            <w:shd w:val="clear" w:color="auto" w:fill="auto"/>
            <w:vAlign w:val="center"/>
          </w:tcPr>
          <w:p w14:paraId="09D46B1A" w14:textId="75A3FC54" w:rsidR="00CB24D0" w:rsidRPr="00CB24D0" w:rsidRDefault="00CB24D0" w:rsidP="00CB24D0">
            <w:pPr>
              <w:tabs>
                <w:tab w:val="left" w:pos="-720"/>
              </w:tabs>
              <w:suppressAutoHyphens/>
              <w:spacing w:line="360" w:lineRule="auto"/>
              <w:ind w:leftChars="200" w:left="480"/>
              <w:jc w:val="both"/>
              <w:rPr>
                <w:rFonts w:ascii="Times New Roman" w:hAnsi="Times New Roman" w:cs="Times New Roman"/>
                <w:kern w:val="2"/>
                <w:sz w:val="21"/>
                <w:szCs w:val="21"/>
              </w:rPr>
            </w:pPr>
            <w:r w:rsidRPr="001C219B">
              <w:rPr>
                <w:rFonts w:ascii="Times New Roman" w:hAnsi="Times New Roman" w:cs="Times New Roman"/>
                <w:sz w:val="21"/>
                <w:szCs w:val="21"/>
              </w:rPr>
              <w:t>大学物理</w:t>
            </w:r>
            <w:r>
              <w:rPr>
                <w:rFonts w:ascii="Times New Roman" w:hAnsi="Times New Roman" w:cs="Times New Roman" w:hint="eastAsia"/>
                <w:sz w:val="21"/>
                <w:szCs w:val="21"/>
              </w:rPr>
              <w:t>，</w:t>
            </w:r>
            <w:r w:rsidRPr="001C219B">
              <w:rPr>
                <w:rFonts w:ascii="Times New Roman" w:hAnsi="Times New Roman" w:cs="Times New Roman"/>
                <w:sz w:val="21"/>
                <w:szCs w:val="21"/>
              </w:rPr>
              <w:t>高等数学</w:t>
            </w:r>
            <w:r>
              <w:rPr>
                <w:rFonts w:ascii="Times New Roman" w:hAnsi="Times New Roman" w:cs="Times New Roman" w:hint="eastAsia"/>
                <w:sz w:val="21"/>
                <w:szCs w:val="21"/>
              </w:rPr>
              <w:t>，</w:t>
            </w:r>
            <w:r w:rsidRPr="001C219B">
              <w:rPr>
                <w:rFonts w:ascii="Times New Roman" w:hAnsi="Times New Roman" w:cs="Times New Roman"/>
                <w:sz w:val="21"/>
                <w:szCs w:val="21"/>
              </w:rPr>
              <w:t>理论力学</w:t>
            </w:r>
          </w:p>
        </w:tc>
      </w:tr>
      <w:tr w:rsidR="00CB24D0" w:rsidRPr="001C219B" w14:paraId="6B2314C6" w14:textId="77777777" w:rsidTr="005F02B2">
        <w:trPr>
          <w:trHeight w:val="1109"/>
          <w:jc w:val="center"/>
        </w:trPr>
        <w:tc>
          <w:tcPr>
            <w:tcW w:w="1261" w:type="dxa"/>
            <w:shd w:val="clear" w:color="auto" w:fill="auto"/>
            <w:vAlign w:val="center"/>
          </w:tcPr>
          <w:p w14:paraId="463B0E28" w14:textId="03DFDACC" w:rsidR="00CB24D0" w:rsidRPr="006E1CC4" w:rsidRDefault="00CB24D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课程教材</w:t>
            </w:r>
            <w:r w:rsidRPr="006E1CC4">
              <w:rPr>
                <w:rFonts w:ascii="Times New Roman" w:hAnsi="Times New Roman" w:cs="Times New Roman"/>
                <w:b/>
                <w:bCs/>
                <w:kern w:val="2"/>
                <w:sz w:val="21"/>
                <w:szCs w:val="21"/>
              </w:rPr>
              <w:t>：</w:t>
            </w:r>
          </w:p>
        </w:tc>
        <w:tc>
          <w:tcPr>
            <w:tcW w:w="12711" w:type="dxa"/>
            <w:gridSpan w:val="3"/>
            <w:shd w:val="clear" w:color="auto" w:fill="auto"/>
            <w:vAlign w:val="center"/>
          </w:tcPr>
          <w:p w14:paraId="396B798E" w14:textId="7C3735AD" w:rsidR="00CB24D0" w:rsidRPr="005F02B2" w:rsidRDefault="005F02B2" w:rsidP="005F02B2">
            <w:pPr>
              <w:pStyle w:val="20"/>
              <w:tabs>
                <w:tab w:val="left" w:pos="-720"/>
                <w:tab w:val="left" w:pos="960"/>
              </w:tabs>
              <w:suppressAutoHyphens/>
              <w:ind w:left="420" w:firstLineChars="0" w:firstLine="0"/>
              <w:rPr>
                <w:rFonts w:ascii="Times New Roman" w:hAnsi="Times New Roman" w:cs="Times New Roman"/>
                <w:sz w:val="21"/>
                <w:szCs w:val="21"/>
              </w:rPr>
            </w:pPr>
            <w:r w:rsidRPr="001C219B">
              <w:rPr>
                <w:rFonts w:ascii="Times New Roman" w:hAnsi="Times New Roman" w:cs="Times New Roman"/>
                <w:sz w:val="21"/>
                <w:szCs w:val="21"/>
              </w:rPr>
              <w:t>《材料力学》，同济大学航空航天与力学学院基础力学教学研究部，同济大学出版社</w:t>
            </w:r>
          </w:p>
        </w:tc>
      </w:tr>
      <w:tr w:rsidR="00CB24D0" w:rsidRPr="001C219B" w14:paraId="604CF691" w14:textId="77777777" w:rsidTr="005F02B2">
        <w:trPr>
          <w:trHeight w:val="1550"/>
          <w:jc w:val="center"/>
        </w:trPr>
        <w:tc>
          <w:tcPr>
            <w:tcW w:w="1261" w:type="dxa"/>
            <w:shd w:val="clear" w:color="auto" w:fill="auto"/>
            <w:vAlign w:val="center"/>
          </w:tcPr>
          <w:p w14:paraId="3BE0E81E" w14:textId="1F7CEE42" w:rsidR="00CB24D0" w:rsidRPr="006E1CC4" w:rsidRDefault="005F02B2"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5F02B2">
              <w:rPr>
                <w:rFonts w:ascii="Times New Roman" w:hAnsi="Times New Roman" w:cs="Times New Roman" w:hint="eastAsia"/>
                <w:b/>
                <w:bCs/>
                <w:kern w:val="2"/>
                <w:sz w:val="21"/>
                <w:szCs w:val="21"/>
              </w:rPr>
              <w:t>推荐参考资料</w:t>
            </w:r>
            <w:r w:rsidR="00CB24D0" w:rsidRPr="006E1CC4">
              <w:rPr>
                <w:rFonts w:ascii="Times New Roman" w:hAnsi="Times New Roman" w:cs="Times New Roman"/>
                <w:b/>
                <w:bCs/>
                <w:kern w:val="2"/>
                <w:sz w:val="21"/>
                <w:szCs w:val="21"/>
              </w:rPr>
              <w:t>：</w:t>
            </w:r>
          </w:p>
        </w:tc>
        <w:tc>
          <w:tcPr>
            <w:tcW w:w="12711" w:type="dxa"/>
            <w:gridSpan w:val="3"/>
            <w:shd w:val="clear" w:color="auto" w:fill="auto"/>
            <w:vAlign w:val="center"/>
          </w:tcPr>
          <w:p w14:paraId="2EDE4C8C" w14:textId="77777777" w:rsidR="005F02B2" w:rsidRPr="001C219B" w:rsidRDefault="005F02B2" w:rsidP="00015897">
            <w:pPr>
              <w:pStyle w:val="20"/>
              <w:numPr>
                <w:ilvl w:val="0"/>
                <w:numId w:val="16"/>
              </w:numPr>
              <w:tabs>
                <w:tab w:val="left" w:pos="-720"/>
                <w:tab w:val="left" w:pos="960"/>
              </w:tabs>
              <w:suppressAutoHyphens/>
              <w:ind w:firstLineChars="0"/>
              <w:rPr>
                <w:rFonts w:ascii="Times New Roman" w:hAnsi="Times New Roman" w:cs="Times New Roman"/>
                <w:sz w:val="21"/>
                <w:szCs w:val="21"/>
              </w:rPr>
            </w:pPr>
            <w:r w:rsidRPr="001C219B">
              <w:rPr>
                <w:rFonts w:ascii="Times New Roman" w:hAnsi="Times New Roman" w:cs="Times New Roman"/>
                <w:sz w:val="21"/>
                <w:szCs w:val="21"/>
              </w:rPr>
              <w:t>《材料力学学习指导》，胡增强编，高等教育出版社社</w:t>
            </w:r>
          </w:p>
          <w:p w14:paraId="212B5F51" w14:textId="77777777" w:rsidR="005F02B2" w:rsidRPr="001C219B" w:rsidRDefault="005F02B2" w:rsidP="00015897">
            <w:pPr>
              <w:pStyle w:val="20"/>
              <w:numPr>
                <w:ilvl w:val="0"/>
                <w:numId w:val="16"/>
              </w:numPr>
              <w:tabs>
                <w:tab w:val="left" w:pos="-720"/>
                <w:tab w:val="left" w:pos="960"/>
              </w:tabs>
              <w:suppressAutoHyphens/>
              <w:ind w:firstLineChars="0"/>
              <w:rPr>
                <w:rFonts w:ascii="Times New Roman" w:hAnsi="Times New Roman" w:cs="Times New Roman"/>
                <w:sz w:val="21"/>
                <w:szCs w:val="21"/>
              </w:rPr>
            </w:pPr>
            <w:r w:rsidRPr="001C219B">
              <w:rPr>
                <w:rFonts w:ascii="Times New Roman" w:hAnsi="Times New Roman" w:cs="Times New Roman"/>
                <w:sz w:val="21"/>
                <w:szCs w:val="21"/>
              </w:rPr>
              <w:t>《工程力学》（</w:t>
            </w:r>
            <w:r w:rsidRPr="001C219B">
              <w:rPr>
                <w:rFonts w:ascii="Times New Roman" w:hAnsi="Times New Roman" w:cs="Times New Roman"/>
                <w:sz w:val="21"/>
                <w:szCs w:val="21"/>
              </w:rPr>
              <w:t>1</w:t>
            </w:r>
            <w:r w:rsidRPr="001C219B">
              <w:rPr>
                <w:rFonts w:ascii="Times New Roman" w:hAnsi="Times New Roman" w:cs="Times New Roman"/>
                <w:sz w:val="21"/>
                <w:szCs w:val="21"/>
              </w:rPr>
              <w:t>）（</w:t>
            </w:r>
            <w:r w:rsidRPr="001C219B">
              <w:rPr>
                <w:rFonts w:ascii="Times New Roman" w:hAnsi="Times New Roman" w:cs="Times New Roman"/>
                <w:sz w:val="21"/>
                <w:szCs w:val="21"/>
              </w:rPr>
              <w:t>2</w:t>
            </w:r>
            <w:r w:rsidRPr="001C219B">
              <w:rPr>
                <w:rFonts w:ascii="Times New Roman" w:hAnsi="Times New Roman" w:cs="Times New Roman"/>
                <w:sz w:val="21"/>
                <w:szCs w:val="21"/>
              </w:rPr>
              <w:t>），范钦珊，王琪主编，高等教育出版社社</w:t>
            </w:r>
          </w:p>
          <w:p w14:paraId="26A9EF45" w14:textId="753EBAF4" w:rsidR="00CB24D0" w:rsidRPr="005F02B2" w:rsidRDefault="005F02B2" w:rsidP="00015897">
            <w:pPr>
              <w:pStyle w:val="20"/>
              <w:numPr>
                <w:ilvl w:val="0"/>
                <w:numId w:val="16"/>
              </w:numPr>
              <w:tabs>
                <w:tab w:val="left" w:pos="-720"/>
                <w:tab w:val="left" w:pos="960"/>
              </w:tabs>
              <w:suppressAutoHyphens/>
              <w:ind w:firstLineChars="0"/>
              <w:rPr>
                <w:rFonts w:ascii="Times New Roman" w:hAnsi="Times New Roman" w:cs="Times New Roman"/>
                <w:sz w:val="21"/>
                <w:szCs w:val="21"/>
              </w:rPr>
            </w:pPr>
            <w:r w:rsidRPr="001C219B">
              <w:rPr>
                <w:rFonts w:ascii="Times New Roman" w:hAnsi="Times New Roman" w:cs="Times New Roman"/>
                <w:sz w:val="21"/>
                <w:szCs w:val="21"/>
              </w:rPr>
              <w:t>《</w:t>
            </w:r>
            <w:r w:rsidRPr="001C219B">
              <w:rPr>
                <w:rFonts w:ascii="Times New Roman" w:hAnsi="Times New Roman" w:cs="Times New Roman"/>
                <w:sz w:val="21"/>
                <w:szCs w:val="21"/>
              </w:rPr>
              <w:t>Strength of Materials</w:t>
            </w:r>
            <w:r w:rsidRPr="001C219B">
              <w:rPr>
                <w:rFonts w:ascii="Times New Roman" w:hAnsi="Times New Roman" w:cs="Times New Roman"/>
                <w:sz w:val="21"/>
                <w:szCs w:val="21"/>
              </w:rPr>
              <w:t>》</w:t>
            </w:r>
            <w:r w:rsidRPr="001C219B">
              <w:rPr>
                <w:rFonts w:ascii="Times New Roman" w:hAnsi="Times New Roman" w:cs="Times New Roman"/>
                <w:sz w:val="21"/>
                <w:szCs w:val="21"/>
              </w:rPr>
              <w:t xml:space="preserve">  (Fourth Edition)  ,  WILLIAM  A. NASH, </w:t>
            </w:r>
            <w:r w:rsidRPr="001C219B">
              <w:rPr>
                <w:rFonts w:ascii="Times New Roman" w:hAnsi="Times New Roman" w:cs="Times New Roman"/>
                <w:sz w:val="21"/>
                <w:szCs w:val="21"/>
              </w:rPr>
              <w:t>清华大学出版社</w:t>
            </w:r>
          </w:p>
        </w:tc>
      </w:tr>
      <w:tr w:rsidR="005F02B2" w:rsidRPr="001C219B" w14:paraId="1A642D64" w14:textId="77777777" w:rsidTr="005F02B2">
        <w:trPr>
          <w:trHeight w:val="908"/>
          <w:jc w:val="center"/>
        </w:trPr>
        <w:tc>
          <w:tcPr>
            <w:tcW w:w="1261" w:type="dxa"/>
            <w:shd w:val="clear" w:color="auto" w:fill="auto"/>
            <w:vAlign w:val="center"/>
          </w:tcPr>
          <w:p w14:paraId="4E5405DF" w14:textId="2A06DF80" w:rsidR="005F02B2" w:rsidRPr="005F02B2" w:rsidRDefault="005F02B2"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Pr>
                <w:rFonts w:ascii="Times New Roman" w:hAnsi="Times New Roman" w:cs="Times New Roman" w:hint="eastAsia"/>
                <w:b/>
                <w:bCs/>
                <w:kern w:val="2"/>
                <w:sz w:val="21"/>
                <w:szCs w:val="21"/>
              </w:rPr>
              <w:t>课程网站：</w:t>
            </w:r>
          </w:p>
        </w:tc>
        <w:tc>
          <w:tcPr>
            <w:tcW w:w="12711" w:type="dxa"/>
            <w:gridSpan w:val="3"/>
            <w:shd w:val="clear" w:color="auto" w:fill="auto"/>
            <w:vAlign w:val="center"/>
          </w:tcPr>
          <w:p w14:paraId="08720CDD" w14:textId="77777777" w:rsidR="005F02B2" w:rsidRPr="001C219B" w:rsidRDefault="005F02B2" w:rsidP="005F02B2">
            <w:pPr>
              <w:pStyle w:val="20"/>
              <w:tabs>
                <w:tab w:val="left" w:pos="-720"/>
                <w:tab w:val="left" w:pos="960"/>
              </w:tabs>
              <w:suppressAutoHyphens/>
              <w:ind w:firstLineChars="0"/>
              <w:rPr>
                <w:rFonts w:ascii="Times New Roman" w:hAnsi="Times New Roman" w:cs="Times New Roman"/>
                <w:sz w:val="21"/>
                <w:szCs w:val="21"/>
              </w:rPr>
            </w:pPr>
          </w:p>
        </w:tc>
      </w:tr>
    </w:tbl>
    <w:p w14:paraId="097C6A8C" w14:textId="208CEE10" w:rsidR="00CB24D0" w:rsidRPr="00CB24D0" w:rsidRDefault="00CB24D0" w:rsidP="00CB24D0">
      <w:pPr>
        <w:tabs>
          <w:tab w:val="left" w:pos="-720"/>
        </w:tabs>
        <w:suppressAutoHyphens/>
        <w:rPr>
          <w:rFonts w:ascii="Times New Roman" w:hAnsi="Times New Roman" w:cs="Times New Roman"/>
          <w:sz w:val="21"/>
          <w:szCs w:val="21"/>
        </w:rPr>
      </w:pPr>
    </w:p>
    <w:p w14:paraId="5995A2FE" w14:textId="77777777" w:rsidR="00CB24D0" w:rsidRPr="001C219B" w:rsidRDefault="00CB24D0" w:rsidP="007E489A">
      <w:pPr>
        <w:tabs>
          <w:tab w:val="left" w:pos="-720"/>
        </w:tabs>
        <w:suppressAutoHyphens/>
        <w:ind w:firstLineChars="210" w:firstLine="441"/>
        <w:rPr>
          <w:rFonts w:ascii="Times New Roman" w:hAnsi="Times New Roman" w:cs="Times New Roman"/>
          <w:sz w:val="21"/>
          <w:szCs w:val="21"/>
          <w:lang w:val="en-GB"/>
        </w:rPr>
      </w:pPr>
    </w:p>
    <w:p w14:paraId="4A5EB74E" w14:textId="77777777" w:rsidR="00FA6825" w:rsidRPr="001C219B" w:rsidRDefault="00FA6825" w:rsidP="00015897">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1" w:name="_Toc86757713"/>
      <w:r w:rsidRPr="001C219B">
        <w:rPr>
          <w:rFonts w:ascii="Times New Roman" w:hAnsi="Times New Roman"/>
          <w:sz w:val="24"/>
          <w:szCs w:val="24"/>
          <w:lang w:val="en-GB"/>
        </w:rPr>
        <w:t>预期学习结果</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Intended Learning Outcomes</w:t>
      </w:r>
      <w:r w:rsidR="00CA0E07">
        <w:rPr>
          <w:rFonts w:ascii="Times New Roman" w:hAnsi="Times New Roman" w:hint="eastAsia"/>
          <w:sz w:val="24"/>
          <w:szCs w:val="24"/>
          <w:lang w:val="en-GB"/>
        </w:rPr>
        <w:t>，</w:t>
      </w:r>
      <w:r w:rsidR="00283DF6" w:rsidRPr="001C219B">
        <w:rPr>
          <w:rFonts w:ascii="Times New Roman" w:hAnsi="Times New Roman"/>
          <w:sz w:val="24"/>
          <w:szCs w:val="24"/>
          <w:lang w:val="en-GB"/>
        </w:rPr>
        <w:t>ILO</w:t>
      </w:r>
      <w:r w:rsidRPr="001C219B">
        <w:rPr>
          <w:rFonts w:ascii="Times New Roman" w:hAnsi="Times New Roman"/>
          <w:sz w:val="24"/>
          <w:szCs w:val="24"/>
          <w:lang w:val="en-GB"/>
        </w:rPr>
        <w:t>）</w:t>
      </w:r>
      <w:bookmarkEnd w:id="1"/>
    </w:p>
    <w:p w14:paraId="2EAB027B" w14:textId="77777777" w:rsidR="000C6A79" w:rsidRPr="001C219B" w:rsidRDefault="00E531F9" w:rsidP="00E531F9">
      <w:pPr>
        <w:rPr>
          <w:rFonts w:ascii="Times New Roman" w:hAnsi="Times New Roman" w:cs="Times New Roman"/>
          <w:lang w:val="en-GB"/>
        </w:rPr>
      </w:pPr>
      <w:r w:rsidRPr="001C219B">
        <w:rPr>
          <w:rFonts w:ascii="Times New Roman" w:hAnsi="Times New Roman" w:cs="Times New Roman"/>
          <w:sz w:val="21"/>
          <w:szCs w:val="21"/>
        </w:rPr>
        <w:tab/>
      </w:r>
      <w:r w:rsidRPr="001C219B">
        <w:rPr>
          <w:rFonts w:ascii="Times New Roman" w:hAnsi="Times New Roman" w:cs="Times New Roman"/>
          <w:sz w:val="21"/>
          <w:szCs w:val="21"/>
        </w:rPr>
        <w:t>本课程的预期学习结果为</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A0" w:firstRow="1" w:lastRow="0" w:firstColumn="1" w:lastColumn="0" w:noHBand="0" w:noVBand="0"/>
      </w:tblPr>
      <w:tblGrid>
        <w:gridCol w:w="1749"/>
        <w:gridCol w:w="1496"/>
        <w:gridCol w:w="1185"/>
        <w:gridCol w:w="699"/>
        <w:gridCol w:w="699"/>
        <w:gridCol w:w="940"/>
        <w:gridCol w:w="7204"/>
      </w:tblGrid>
      <w:tr w:rsidR="007B2D1E" w:rsidRPr="001C219B" w14:paraId="3BC95370" w14:textId="77777777" w:rsidTr="00442FCF">
        <w:trPr>
          <w:jc w:val="center"/>
        </w:trPr>
        <w:tc>
          <w:tcPr>
            <w:tcW w:w="0" w:type="auto"/>
            <w:tcBorders>
              <w:top w:val="single" w:sz="12" w:space="0" w:color="auto"/>
              <w:left w:val="single" w:sz="12" w:space="0" w:color="auto"/>
              <w:bottom w:val="single" w:sz="12" w:space="0" w:color="auto"/>
              <w:right w:val="single" w:sz="4" w:space="0" w:color="auto"/>
            </w:tcBorders>
            <w:shd w:val="clear" w:color="auto" w:fill="008080"/>
            <w:vAlign w:val="center"/>
          </w:tcPr>
          <w:p w14:paraId="718AE5AC" w14:textId="77777777" w:rsidR="007B2D1E" w:rsidRPr="001C219B" w:rsidRDefault="007B2D1E" w:rsidP="00DD64A9">
            <w:pPr>
              <w:widowControl w:val="0"/>
              <w:spacing w:line="300" w:lineRule="auto"/>
              <w:jc w:val="center"/>
              <w:rPr>
                <w:rFonts w:ascii="Times New Roman" w:hAnsi="Times New Roman" w:cs="Times New Roman"/>
                <w:b/>
                <w:color w:val="FFFFFF"/>
                <w:sz w:val="21"/>
                <w:szCs w:val="21"/>
              </w:rPr>
            </w:pPr>
            <w:r w:rsidRPr="001C219B">
              <w:rPr>
                <w:rFonts w:ascii="Times New Roman" w:hAnsi="Times New Roman" w:cs="Times New Roman"/>
                <w:b/>
                <w:color w:val="FFFFFF"/>
                <w:sz w:val="21"/>
                <w:szCs w:val="21"/>
              </w:rPr>
              <w:t>毕业要求（二级）</w:t>
            </w:r>
          </w:p>
        </w:tc>
        <w:tc>
          <w:tcPr>
            <w:tcW w:w="0" w:type="auto"/>
            <w:tcBorders>
              <w:top w:val="single" w:sz="12" w:space="0" w:color="auto"/>
              <w:left w:val="single" w:sz="4" w:space="0" w:color="auto"/>
              <w:bottom w:val="single" w:sz="12" w:space="0" w:color="auto"/>
              <w:right w:val="single" w:sz="2" w:space="0" w:color="auto"/>
            </w:tcBorders>
            <w:shd w:val="clear" w:color="auto" w:fill="008080"/>
            <w:vAlign w:val="center"/>
          </w:tcPr>
          <w:p w14:paraId="7899F224" w14:textId="77777777" w:rsidR="007B2D1E" w:rsidRPr="001C219B" w:rsidRDefault="007B2D1E" w:rsidP="009E54D9">
            <w:pPr>
              <w:widowControl w:val="0"/>
              <w:spacing w:line="300" w:lineRule="auto"/>
              <w:jc w:val="center"/>
              <w:rPr>
                <w:rFonts w:ascii="Times New Roman" w:hAnsi="Times New Roman" w:cs="Times New Roman"/>
                <w:b/>
                <w:color w:val="FFFFFF"/>
                <w:sz w:val="21"/>
                <w:szCs w:val="21"/>
              </w:rPr>
            </w:pPr>
            <w:r w:rsidRPr="001C219B">
              <w:rPr>
                <w:rFonts w:ascii="Times New Roman" w:hAnsi="Times New Roman" w:cs="Times New Roman"/>
                <w:b/>
                <w:color w:val="FFFFFF"/>
                <w:sz w:val="21"/>
                <w:szCs w:val="21"/>
              </w:rPr>
              <w:t>知识点</w:t>
            </w:r>
            <w:r w:rsidRPr="001C219B">
              <w:rPr>
                <w:rFonts w:ascii="Times New Roman" w:hAnsi="Times New Roman" w:cs="Times New Roman"/>
                <w:b/>
                <w:color w:val="FFFFFF"/>
                <w:sz w:val="21"/>
                <w:szCs w:val="21"/>
              </w:rPr>
              <w:t>/</w:t>
            </w:r>
            <w:r w:rsidRPr="001C219B">
              <w:rPr>
                <w:rFonts w:ascii="Times New Roman" w:hAnsi="Times New Roman" w:cs="Times New Roman"/>
                <w:b/>
                <w:color w:val="FFFFFF"/>
                <w:sz w:val="21"/>
                <w:szCs w:val="21"/>
              </w:rPr>
              <w:t>毕业要求（三级）</w:t>
            </w:r>
          </w:p>
        </w:tc>
        <w:tc>
          <w:tcPr>
            <w:tcW w:w="0" w:type="auto"/>
            <w:tcBorders>
              <w:top w:val="single" w:sz="12" w:space="0" w:color="auto"/>
              <w:left w:val="single" w:sz="2" w:space="0" w:color="auto"/>
              <w:bottom w:val="single" w:sz="12" w:space="0" w:color="auto"/>
              <w:right w:val="single" w:sz="2" w:space="0" w:color="auto"/>
            </w:tcBorders>
            <w:shd w:val="clear" w:color="auto" w:fill="008080"/>
            <w:vAlign w:val="center"/>
          </w:tcPr>
          <w:p w14:paraId="44EB3641" w14:textId="77777777" w:rsidR="007B2D1E" w:rsidRPr="001C219B" w:rsidRDefault="007B2D1E" w:rsidP="00B320AA">
            <w:pPr>
              <w:widowControl w:val="0"/>
              <w:spacing w:line="300" w:lineRule="auto"/>
              <w:jc w:val="center"/>
              <w:rPr>
                <w:rFonts w:ascii="Times New Roman" w:hAnsi="Times New Roman" w:cs="Times New Roman"/>
                <w:b/>
                <w:color w:val="FFFFFF"/>
                <w:sz w:val="21"/>
                <w:szCs w:val="21"/>
              </w:rPr>
            </w:pPr>
            <w:r w:rsidRPr="001C219B">
              <w:rPr>
                <w:rFonts w:ascii="Times New Roman" w:hAnsi="Times New Roman" w:cs="Times New Roman"/>
                <w:b/>
                <w:color w:val="FFFFFF"/>
                <w:sz w:val="21"/>
                <w:szCs w:val="21"/>
              </w:rPr>
              <w:t>权重（</w:t>
            </w:r>
            <w:r w:rsidRPr="001C219B">
              <w:rPr>
                <w:rFonts w:ascii="Times New Roman" w:hAnsi="Times New Roman" w:cs="Times New Roman"/>
                <w:b/>
                <w:color w:val="FFFFFF"/>
                <w:sz w:val="21"/>
                <w:szCs w:val="21"/>
              </w:rPr>
              <w:t>∑=1</w:t>
            </w:r>
            <w:r w:rsidRPr="001C219B">
              <w:rPr>
                <w:rFonts w:ascii="Times New Roman" w:hAnsi="Times New Roman" w:cs="Times New Roman"/>
                <w:b/>
                <w:color w:val="FFFFFF"/>
                <w:sz w:val="21"/>
                <w:szCs w:val="21"/>
              </w:rPr>
              <w:t>）</w:t>
            </w:r>
          </w:p>
        </w:tc>
        <w:tc>
          <w:tcPr>
            <w:tcW w:w="0" w:type="auto"/>
            <w:tcBorders>
              <w:top w:val="single" w:sz="12" w:space="0" w:color="auto"/>
              <w:left w:val="single" w:sz="2" w:space="0" w:color="auto"/>
              <w:bottom w:val="single" w:sz="12" w:space="0" w:color="auto"/>
              <w:right w:val="single" w:sz="2" w:space="0" w:color="auto"/>
            </w:tcBorders>
            <w:shd w:val="clear" w:color="auto" w:fill="008080"/>
            <w:vAlign w:val="center"/>
          </w:tcPr>
          <w:p w14:paraId="0E8D3A1A" w14:textId="77777777" w:rsidR="007B2D1E" w:rsidRPr="001C219B" w:rsidRDefault="007B2D1E" w:rsidP="00944EB4">
            <w:pPr>
              <w:widowControl w:val="0"/>
              <w:spacing w:line="300" w:lineRule="auto"/>
              <w:jc w:val="center"/>
              <w:rPr>
                <w:rFonts w:ascii="Times New Roman" w:hAnsi="Times New Roman" w:cs="Times New Roman"/>
                <w:b/>
                <w:color w:val="FFFFFF"/>
                <w:sz w:val="21"/>
                <w:szCs w:val="21"/>
              </w:rPr>
            </w:pPr>
            <w:r w:rsidRPr="001C219B">
              <w:rPr>
                <w:rFonts w:ascii="Times New Roman" w:hAnsi="Times New Roman" w:cs="Times New Roman"/>
                <w:b/>
                <w:color w:val="FFFFFF"/>
                <w:sz w:val="21"/>
                <w:szCs w:val="21"/>
              </w:rPr>
              <w:t>初始程度</w:t>
            </w:r>
          </w:p>
        </w:tc>
        <w:tc>
          <w:tcPr>
            <w:tcW w:w="0" w:type="auto"/>
            <w:tcBorders>
              <w:top w:val="single" w:sz="12" w:space="0" w:color="auto"/>
              <w:left w:val="single" w:sz="2" w:space="0" w:color="auto"/>
              <w:bottom w:val="single" w:sz="12" w:space="0" w:color="auto"/>
              <w:right w:val="single" w:sz="2" w:space="0" w:color="auto"/>
            </w:tcBorders>
            <w:shd w:val="clear" w:color="auto" w:fill="008080"/>
            <w:vAlign w:val="center"/>
          </w:tcPr>
          <w:p w14:paraId="5AFAACCB" w14:textId="77777777" w:rsidR="007B2D1E" w:rsidRPr="001C219B" w:rsidRDefault="007B2D1E" w:rsidP="00944EB4">
            <w:pPr>
              <w:widowControl w:val="0"/>
              <w:spacing w:line="300" w:lineRule="auto"/>
              <w:jc w:val="center"/>
              <w:rPr>
                <w:rFonts w:ascii="Times New Roman" w:hAnsi="Times New Roman" w:cs="Times New Roman"/>
                <w:b/>
                <w:color w:val="FFFFFF"/>
                <w:sz w:val="21"/>
                <w:szCs w:val="21"/>
              </w:rPr>
            </w:pPr>
            <w:r w:rsidRPr="001C219B">
              <w:rPr>
                <w:rFonts w:ascii="Times New Roman" w:hAnsi="Times New Roman" w:cs="Times New Roman"/>
                <w:b/>
                <w:color w:val="FFFFFF"/>
                <w:sz w:val="21"/>
                <w:szCs w:val="21"/>
              </w:rPr>
              <w:t>要求程度</w:t>
            </w:r>
          </w:p>
        </w:tc>
        <w:tc>
          <w:tcPr>
            <w:tcW w:w="0" w:type="auto"/>
            <w:tcBorders>
              <w:top w:val="single" w:sz="12" w:space="0" w:color="auto"/>
              <w:left w:val="single" w:sz="2" w:space="0" w:color="auto"/>
              <w:bottom w:val="single" w:sz="12" w:space="0" w:color="auto"/>
              <w:right w:val="single" w:sz="2" w:space="0" w:color="auto"/>
            </w:tcBorders>
            <w:shd w:val="clear" w:color="auto" w:fill="008080"/>
          </w:tcPr>
          <w:p w14:paraId="6F7CC0FE" w14:textId="3ED5CA42" w:rsidR="007B2D1E" w:rsidRPr="001C219B" w:rsidRDefault="007B2D1E" w:rsidP="00DD64A9">
            <w:pPr>
              <w:widowControl w:val="0"/>
              <w:spacing w:line="300" w:lineRule="auto"/>
              <w:jc w:val="center"/>
              <w:rPr>
                <w:rFonts w:ascii="Times New Roman" w:hAnsi="Times New Roman" w:cs="Times New Roman"/>
                <w:b/>
                <w:color w:val="FFFFFF"/>
                <w:sz w:val="21"/>
                <w:szCs w:val="21"/>
              </w:rPr>
            </w:pPr>
            <w:r>
              <w:rPr>
                <w:rFonts w:ascii="Times New Roman" w:hAnsi="Times New Roman" w:cs="Times New Roman" w:hint="eastAsia"/>
                <w:b/>
                <w:color w:val="FFFFFF"/>
                <w:sz w:val="21"/>
                <w:szCs w:val="21"/>
              </w:rPr>
              <w:t>ILO_ID</w:t>
            </w:r>
          </w:p>
        </w:tc>
        <w:tc>
          <w:tcPr>
            <w:tcW w:w="0" w:type="auto"/>
            <w:tcBorders>
              <w:top w:val="single" w:sz="12" w:space="0" w:color="auto"/>
              <w:left w:val="single" w:sz="2" w:space="0" w:color="auto"/>
              <w:bottom w:val="single" w:sz="12" w:space="0" w:color="auto"/>
              <w:right w:val="single" w:sz="12" w:space="0" w:color="auto"/>
            </w:tcBorders>
            <w:shd w:val="clear" w:color="auto" w:fill="008080"/>
            <w:vAlign w:val="center"/>
          </w:tcPr>
          <w:p w14:paraId="5DC3CE2C" w14:textId="4122CF70" w:rsidR="007B2D1E" w:rsidRPr="001C219B" w:rsidRDefault="007B2D1E" w:rsidP="00DD64A9">
            <w:pPr>
              <w:widowControl w:val="0"/>
              <w:spacing w:line="300" w:lineRule="auto"/>
              <w:jc w:val="center"/>
              <w:rPr>
                <w:rFonts w:ascii="Times New Roman" w:hAnsi="Times New Roman" w:cs="Times New Roman"/>
                <w:b/>
                <w:color w:val="FFFFFF"/>
                <w:sz w:val="21"/>
                <w:szCs w:val="21"/>
              </w:rPr>
            </w:pPr>
            <w:r w:rsidRPr="001C219B">
              <w:rPr>
                <w:rFonts w:ascii="Times New Roman" w:hAnsi="Times New Roman" w:cs="Times New Roman"/>
                <w:b/>
                <w:color w:val="FFFFFF"/>
                <w:sz w:val="21"/>
                <w:szCs w:val="21"/>
              </w:rPr>
              <w:t>预期学习结果</w:t>
            </w:r>
            <w:r w:rsidRPr="001C219B">
              <w:rPr>
                <w:rFonts w:ascii="Times New Roman" w:hAnsi="Times New Roman" w:cs="Times New Roman"/>
                <w:b/>
                <w:color w:val="FFFFFF"/>
                <w:sz w:val="21"/>
                <w:szCs w:val="21"/>
              </w:rPr>
              <w:t>(ILO)</w:t>
            </w:r>
          </w:p>
        </w:tc>
      </w:tr>
      <w:tr w:rsidR="007B2D1E" w:rsidRPr="001C219B" w14:paraId="07717C65" w14:textId="77777777" w:rsidTr="00442FCF">
        <w:trPr>
          <w:trHeight w:val="706"/>
          <w:jc w:val="center"/>
        </w:trPr>
        <w:tc>
          <w:tcPr>
            <w:tcW w:w="0" w:type="auto"/>
            <w:vMerge w:val="restart"/>
            <w:tcBorders>
              <w:top w:val="single" w:sz="12" w:space="0" w:color="auto"/>
              <w:left w:val="single" w:sz="12" w:space="0" w:color="auto"/>
              <w:right w:val="single" w:sz="4" w:space="0" w:color="auto"/>
            </w:tcBorders>
            <w:vAlign w:val="center"/>
          </w:tcPr>
          <w:p w14:paraId="3592C748" w14:textId="4117A154" w:rsidR="007B2D1E" w:rsidRPr="001C219B" w:rsidRDefault="007B2D1E" w:rsidP="0041782C">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工程基础</w:t>
            </w:r>
          </w:p>
        </w:tc>
        <w:tc>
          <w:tcPr>
            <w:tcW w:w="0" w:type="auto"/>
            <w:vMerge w:val="restart"/>
            <w:tcBorders>
              <w:top w:val="single" w:sz="12" w:space="0" w:color="auto"/>
              <w:left w:val="single" w:sz="2" w:space="0" w:color="auto"/>
              <w:right w:val="single" w:sz="2" w:space="0" w:color="auto"/>
            </w:tcBorders>
            <w:vAlign w:val="center"/>
          </w:tcPr>
          <w:p w14:paraId="1AD03D28" w14:textId="70EFCA29" w:rsidR="007B2D1E" w:rsidRPr="001C219B" w:rsidRDefault="007B2D1E" w:rsidP="001C219B">
            <w:pPr>
              <w:widowControl w:val="0"/>
              <w:tabs>
                <w:tab w:val="num" w:pos="420"/>
              </w:tabs>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应力与应变</w:t>
            </w:r>
          </w:p>
        </w:tc>
        <w:tc>
          <w:tcPr>
            <w:tcW w:w="0" w:type="auto"/>
            <w:tcBorders>
              <w:top w:val="single" w:sz="12" w:space="0" w:color="auto"/>
              <w:left w:val="single" w:sz="2" w:space="0" w:color="auto"/>
              <w:right w:val="single" w:sz="2" w:space="0" w:color="auto"/>
            </w:tcBorders>
            <w:vAlign w:val="center"/>
          </w:tcPr>
          <w:p w14:paraId="41C6E9D8"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0" w:type="auto"/>
            <w:tcBorders>
              <w:top w:val="single" w:sz="12" w:space="0" w:color="auto"/>
              <w:left w:val="single" w:sz="2" w:space="0" w:color="auto"/>
              <w:right w:val="single" w:sz="2" w:space="0" w:color="auto"/>
            </w:tcBorders>
            <w:vAlign w:val="center"/>
          </w:tcPr>
          <w:p w14:paraId="0705D3CC"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12" w:space="0" w:color="auto"/>
              <w:left w:val="single" w:sz="2" w:space="0" w:color="auto"/>
              <w:right w:val="single" w:sz="2" w:space="0" w:color="auto"/>
            </w:tcBorders>
            <w:vAlign w:val="center"/>
          </w:tcPr>
          <w:p w14:paraId="059AE1CD"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L3</w:t>
            </w:r>
          </w:p>
        </w:tc>
        <w:tc>
          <w:tcPr>
            <w:tcW w:w="0" w:type="auto"/>
            <w:tcBorders>
              <w:top w:val="single" w:sz="12" w:space="0" w:color="auto"/>
              <w:left w:val="single" w:sz="2" w:space="0" w:color="auto"/>
              <w:right w:val="single" w:sz="2" w:space="0" w:color="auto"/>
            </w:tcBorders>
          </w:tcPr>
          <w:p w14:paraId="73D888D3" w14:textId="6641AC5A" w:rsidR="007B2D1E" w:rsidRPr="001C219B" w:rsidRDefault="007B2D1E" w:rsidP="001C219B">
            <w:pPr>
              <w:widowControl w:val="0"/>
              <w:spacing w:line="300" w:lineRule="auto"/>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LO-1</w:t>
            </w:r>
          </w:p>
        </w:tc>
        <w:tc>
          <w:tcPr>
            <w:tcW w:w="0" w:type="auto"/>
            <w:tcBorders>
              <w:top w:val="single" w:sz="12" w:space="0" w:color="auto"/>
              <w:left w:val="single" w:sz="2" w:space="0" w:color="auto"/>
              <w:right w:val="single" w:sz="12" w:space="0" w:color="auto"/>
            </w:tcBorders>
          </w:tcPr>
          <w:p w14:paraId="21D51ACA" w14:textId="2004D127" w:rsidR="007B2D1E" w:rsidRPr="001C219B" w:rsidRDefault="007B2D1E" w:rsidP="001C219B">
            <w:pPr>
              <w:widowControl w:val="0"/>
              <w:spacing w:line="300" w:lineRule="auto"/>
              <w:rPr>
                <w:rFonts w:ascii="Times New Roman" w:hAnsi="Times New Roman" w:cs="Times New Roman"/>
                <w:sz w:val="21"/>
                <w:szCs w:val="21"/>
              </w:rPr>
            </w:pPr>
            <w:r w:rsidRPr="001C219B">
              <w:rPr>
                <w:rFonts w:ascii="Times New Roman" w:hAnsi="Times New Roman" w:cs="Times New Roman"/>
                <w:b/>
                <w:color w:val="0000FF"/>
                <w:sz w:val="21"/>
                <w:szCs w:val="21"/>
              </w:rPr>
              <w:t>ILO-1</w:t>
            </w:r>
            <w:r w:rsidRPr="001C219B">
              <w:rPr>
                <w:rFonts w:ascii="Times New Roman" w:hAnsi="Times New Roman" w:cs="Times New Roman"/>
                <w:b/>
                <w:color w:val="0000FF"/>
                <w:sz w:val="21"/>
                <w:szCs w:val="21"/>
              </w:rPr>
              <w:t>轴向拉压强度刚度：</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轴力图，</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轴向拉压的应力和变形，进行强度和刚度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7B2D1E" w:rsidRPr="001C219B" w14:paraId="2DEFE0B7" w14:textId="77777777" w:rsidTr="00442FCF">
        <w:trPr>
          <w:trHeight w:val="435"/>
          <w:jc w:val="center"/>
        </w:trPr>
        <w:tc>
          <w:tcPr>
            <w:tcW w:w="0" w:type="auto"/>
            <w:vMerge/>
            <w:tcBorders>
              <w:left w:val="single" w:sz="12" w:space="0" w:color="auto"/>
              <w:right w:val="single" w:sz="4" w:space="0" w:color="auto"/>
            </w:tcBorders>
            <w:vAlign w:val="center"/>
          </w:tcPr>
          <w:p w14:paraId="27BDED55" w14:textId="77777777" w:rsidR="007B2D1E" w:rsidRPr="001C219B" w:rsidRDefault="007B2D1E" w:rsidP="001C219B">
            <w:pPr>
              <w:widowControl w:val="0"/>
              <w:spacing w:line="300" w:lineRule="auto"/>
              <w:jc w:val="both"/>
              <w:rPr>
                <w:rFonts w:ascii="Times New Roman" w:hAnsi="Times New Roman" w:cs="Times New Roman"/>
                <w:sz w:val="21"/>
                <w:szCs w:val="21"/>
              </w:rPr>
            </w:pPr>
          </w:p>
        </w:tc>
        <w:tc>
          <w:tcPr>
            <w:tcW w:w="0" w:type="auto"/>
            <w:vMerge/>
            <w:tcBorders>
              <w:left w:val="single" w:sz="2" w:space="0" w:color="auto"/>
              <w:right w:val="single" w:sz="2" w:space="0" w:color="auto"/>
            </w:tcBorders>
            <w:vAlign w:val="center"/>
          </w:tcPr>
          <w:p w14:paraId="4E6FECA7" w14:textId="284F0D5E" w:rsidR="007B2D1E" w:rsidRPr="001C219B" w:rsidRDefault="007B2D1E" w:rsidP="001C219B">
            <w:pPr>
              <w:widowControl w:val="0"/>
              <w:tabs>
                <w:tab w:val="num" w:pos="420"/>
              </w:tabs>
              <w:spacing w:line="300" w:lineRule="auto"/>
              <w:jc w:val="both"/>
              <w:rPr>
                <w:rFonts w:ascii="Times New Roman" w:hAnsi="Times New Roman" w:cs="Times New Roman"/>
                <w:sz w:val="21"/>
                <w:szCs w:val="21"/>
              </w:rPr>
            </w:pPr>
          </w:p>
        </w:tc>
        <w:tc>
          <w:tcPr>
            <w:tcW w:w="0" w:type="auto"/>
            <w:tcBorders>
              <w:left w:val="single" w:sz="2" w:space="0" w:color="auto"/>
              <w:right w:val="single" w:sz="2" w:space="0" w:color="auto"/>
            </w:tcBorders>
            <w:vAlign w:val="center"/>
          </w:tcPr>
          <w:p w14:paraId="36D69ADC" w14:textId="77777777" w:rsidR="007B2D1E" w:rsidRPr="001C219B" w:rsidRDefault="007B2D1E" w:rsidP="001C219B">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0.03</w:t>
            </w:r>
          </w:p>
        </w:tc>
        <w:tc>
          <w:tcPr>
            <w:tcW w:w="0" w:type="auto"/>
            <w:tcBorders>
              <w:top w:val="single" w:sz="4" w:space="0" w:color="auto"/>
              <w:left w:val="single" w:sz="2" w:space="0" w:color="auto"/>
              <w:bottom w:val="single" w:sz="4" w:space="0" w:color="auto"/>
              <w:right w:val="single" w:sz="2" w:space="0" w:color="auto"/>
            </w:tcBorders>
            <w:vAlign w:val="center"/>
          </w:tcPr>
          <w:p w14:paraId="61FFBBBE"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4" w:space="0" w:color="auto"/>
              <w:left w:val="single" w:sz="2" w:space="0" w:color="auto"/>
              <w:bottom w:val="single" w:sz="4" w:space="0" w:color="auto"/>
              <w:right w:val="single" w:sz="2" w:space="0" w:color="auto"/>
            </w:tcBorders>
            <w:vAlign w:val="center"/>
          </w:tcPr>
          <w:p w14:paraId="2AD24F5A"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L2</w:t>
            </w:r>
          </w:p>
        </w:tc>
        <w:tc>
          <w:tcPr>
            <w:tcW w:w="0" w:type="auto"/>
            <w:tcBorders>
              <w:top w:val="single" w:sz="4" w:space="0" w:color="auto"/>
              <w:left w:val="single" w:sz="2" w:space="0" w:color="auto"/>
              <w:bottom w:val="single" w:sz="4" w:space="0" w:color="auto"/>
              <w:right w:val="single" w:sz="2" w:space="0" w:color="auto"/>
            </w:tcBorders>
          </w:tcPr>
          <w:p w14:paraId="63616FF5" w14:textId="04B57DD4" w:rsidR="007B2D1E" w:rsidRPr="001C219B" w:rsidRDefault="007B2D1E" w:rsidP="001C219B">
            <w:pPr>
              <w:widowControl w:val="0"/>
              <w:spacing w:line="300" w:lineRule="auto"/>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LO-2</w:t>
            </w:r>
          </w:p>
        </w:tc>
        <w:tc>
          <w:tcPr>
            <w:tcW w:w="0" w:type="auto"/>
            <w:tcBorders>
              <w:top w:val="single" w:sz="4" w:space="0" w:color="auto"/>
              <w:left w:val="single" w:sz="2" w:space="0" w:color="auto"/>
              <w:bottom w:val="single" w:sz="4" w:space="0" w:color="auto"/>
              <w:right w:val="single" w:sz="12" w:space="0" w:color="auto"/>
            </w:tcBorders>
          </w:tcPr>
          <w:p w14:paraId="613AF5AD" w14:textId="550607AE" w:rsidR="007B2D1E" w:rsidRPr="001C219B" w:rsidRDefault="007B2D1E" w:rsidP="001C219B">
            <w:pPr>
              <w:widowControl w:val="0"/>
              <w:spacing w:line="300" w:lineRule="auto"/>
              <w:rPr>
                <w:rFonts w:ascii="Times New Roman" w:hAnsi="Times New Roman" w:cs="Times New Roman"/>
                <w:b/>
                <w:color w:val="0000FF"/>
                <w:sz w:val="21"/>
                <w:szCs w:val="21"/>
              </w:rPr>
            </w:pPr>
            <w:r w:rsidRPr="001C219B">
              <w:rPr>
                <w:rFonts w:ascii="Times New Roman" w:hAnsi="Times New Roman" w:cs="Times New Roman"/>
                <w:b/>
                <w:color w:val="0000FF"/>
                <w:sz w:val="21"/>
                <w:szCs w:val="21"/>
              </w:rPr>
              <w:t>ILO-2</w:t>
            </w:r>
            <w:r w:rsidRPr="001C219B">
              <w:rPr>
                <w:rFonts w:ascii="Times New Roman" w:hAnsi="Times New Roman" w:cs="Times New Roman"/>
                <w:b/>
                <w:color w:val="0000FF"/>
                <w:sz w:val="21"/>
                <w:szCs w:val="21"/>
              </w:rPr>
              <w:t>连接件强度：</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剪切面和挤压面，</w:t>
            </w:r>
            <w:r w:rsidRPr="001C219B">
              <w:rPr>
                <w:rFonts w:ascii="Times New Roman" w:hAnsi="Times New Roman" w:cs="Times New Roman"/>
                <w:b/>
                <w:i/>
                <w:color w:val="FF0000"/>
                <w:sz w:val="21"/>
                <w:szCs w:val="21"/>
              </w:rPr>
              <w:t>应用</w:t>
            </w:r>
            <w:r w:rsidRPr="001C219B">
              <w:rPr>
                <w:rFonts w:ascii="Times New Roman" w:hAnsi="Times New Roman" w:cs="Times New Roman"/>
                <w:sz w:val="21"/>
                <w:szCs w:val="21"/>
              </w:rPr>
              <w:t>剪切和挤压实用计算进行连接件的强度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7B2D1E" w:rsidRPr="001C219B" w14:paraId="54066213" w14:textId="77777777" w:rsidTr="00442FCF">
        <w:trPr>
          <w:trHeight w:val="764"/>
          <w:jc w:val="center"/>
        </w:trPr>
        <w:tc>
          <w:tcPr>
            <w:tcW w:w="0" w:type="auto"/>
            <w:vMerge/>
            <w:tcBorders>
              <w:left w:val="single" w:sz="12" w:space="0" w:color="auto"/>
              <w:right w:val="single" w:sz="4" w:space="0" w:color="auto"/>
            </w:tcBorders>
            <w:vAlign w:val="center"/>
          </w:tcPr>
          <w:p w14:paraId="668C916A" w14:textId="77777777" w:rsidR="007B2D1E" w:rsidRPr="001C219B" w:rsidRDefault="007B2D1E" w:rsidP="001C219B">
            <w:pPr>
              <w:widowControl w:val="0"/>
              <w:spacing w:line="300" w:lineRule="auto"/>
              <w:jc w:val="both"/>
              <w:rPr>
                <w:rFonts w:ascii="Times New Roman" w:hAnsi="Times New Roman" w:cs="Times New Roman"/>
                <w:sz w:val="21"/>
                <w:szCs w:val="21"/>
              </w:rPr>
            </w:pPr>
          </w:p>
        </w:tc>
        <w:tc>
          <w:tcPr>
            <w:tcW w:w="0" w:type="auto"/>
            <w:vMerge/>
            <w:tcBorders>
              <w:left w:val="single" w:sz="2" w:space="0" w:color="auto"/>
              <w:right w:val="single" w:sz="2" w:space="0" w:color="auto"/>
            </w:tcBorders>
            <w:vAlign w:val="center"/>
          </w:tcPr>
          <w:p w14:paraId="5A085DB1" w14:textId="6DCE8EF4" w:rsidR="007B2D1E" w:rsidRPr="001C219B" w:rsidRDefault="007B2D1E" w:rsidP="001C219B">
            <w:pPr>
              <w:widowControl w:val="0"/>
              <w:tabs>
                <w:tab w:val="num" w:pos="420"/>
              </w:tabs>
              <w:spacing w:line="300" w:lineRule="auto"/>
              <w:jc w:val="both"/>
              <w:rPr>
                <w:rFonts w:ascii="Times New Roman" w:hAnsi="Times New Roman" w:cs="Times New Roman"/>
                <w:sz w:val="21"/>
                <w:szCs w:val="21"/>
              </w:rPr>
            </w:pPr>
          </w:p>
        </w:tc>
        <w:tc>
          <w:tcPr>
            <w:tcW w:w="0" w:type="auto"/>
            <w:tcBorders>
              <w:left w:val="single" w:sz="2" w:space="0" w:color="auto"/>
              <w:right w:val="single" w:sz="2" w:space="0" w:color="auto"/>
            </w:tcBorders>
            <w:vAlign w:val="center"/>
          </w:tcPr>
          <w:p w14:paraId="0DFF3C06" w14:textId="77777777" w:rsidR="007B2D1E" w:rsidRPr="001C219B" w:rsidRDefault="007B2D1E" w:rsidP="001C219B">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0" w:type="auto"/>
            <w:tcBorders>
              <w:top w:val="single" w:sz="4" w:space="0" w:color="auto"/>
              <w:left w:val="single" w:sz="2" w:space="0" w:color="auto"/>
              <w:right w:val="single" w:sz="2" w:space="0" w:color="auto"/>
            </w:tcBorders>
            <w:vAlign w:val="center"/>
          </w:tcPr>
          <w:p w14:paraId="13AE7B2A"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4" w:space="0" w:color="auto"/>
              <w:left w:val="single" w:sz="2" w:space="0" w:color="auto"/>
              <w:right w:val="single" w:sz="2" w:space="0" w:color="auto"/>
            </w:tcBorders>
            <w:vAlign w:val="center"/>
          </w:tcPr>
          <w:p w14:paraId="27B7AA97"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L3</w:t>
            </w:r>
          </w:p>
        </w:tc>
        <w:tc>
          <w:tcPr>
            <w:tcW w:w="0" w:type="auto"/>
            <w:tcBorders>
              <w:top w:val="nil"/>
              <w:left w:val="single" w:sz="2" w:space="0" w:color="auto"/>
              <w:right w:val="single" w:sz="2" w:space="0" w:color="auto"/>
            </w:tcBorders>
          </w:tcPr>
          <w:p w14:paraId="1FFBBBE4" w14:textId="1A756E60" w:rsidR="007B2D1E" w:rsidRPr="001C219B" w:rsidRDefault="007B2D1E" w:rsidP="001C219B">
            <w:pPr>
              <w:widowControl w:val="0"/>
              <w:spacing w:line="300" w:lineRule="auto"/>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LO-3</w:t>
            </w:r>
          </w:p>
        </w:tc>
        <w:tc>
          <w:tcPr>
            <w:tcW w:w="0" w:type="auto"/>
            <w:tcBorders>
              <w:top w:val="nil"/>
              <w:left w:val="single" w:sz="2" w:space="0" w:color="auto"/>
              <w:right w:val="single" w:sz="12" w:space="0" w:color="auto"/>
            </w:tcBorders>
          </w:tcPr>
          <w:p w14:paraId="4C181C66" w14:textId="2C10EA5D" w:rsidR="007B2D1E" w:rsidRPr="001C219B" w:rsidRDefault="007B2D1E" w:rsidP="001C219B">
            <w:pPr>
              <w:widowControl w:val="0"/>
              <w:spacing w:line="300" w:lineRule="auto"/>
              <w:rPr>
                <w:rFonts w:ascii="Times New Roman" w:hAnsi="Times New Roman" w:cs="Times New Roman"/>
                <w:sz w:val="21"/>
                <w:szCs w:val="21"/>
              </w:rPr>
            </w:pPr>
            <w:r w:rsidRPr="001C219B">
              <w:rPr>
                <w:rFonts w:ascii="Times New Roman" w:hAnsi="Times New Roman" w:cs="Times New Roman"/>
                <w:b/>
                <w:color w:val="0000FF"/>
                <w:sz w:val="21"/>
                <w:szCs w:val="21"/>
              </w:rPr>
              <w:t>ILO-3</w:t>
            </w:r>
            <w:r w:rsidRPr="001C219B">
              <w:rPr>
                <w:rFonts w:ascii="Times New Roman" w:hAnsi="Times New Roman" w:cs="Times New Roman"/>
                <w:b/>
                <w:color w:val="0000FF"/>
                <w:sz w:val="21"/>
                <w:szCs w:val="21"/>
              </w:rPr>
              <w:t>扭转的强度和刚度</w:t>
            </w:r>
            <w:r w:rsidRPr="001C219B">
              <w:rPr>
                <w:rFonts w:ascii="Times New Roman" w:hAnsi="Times New Roman" w:cs="Times New Roman"/>
                <w:sz w:val="21"/>
                <w:szCs w:val="21"/>
              </w:rPr>
              <w:t>：正确</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扭矩图，</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圆轴扭转应力分布公式，</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圆轴扭转的应力和变形，进行强度和刚度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7B2D1E" w:rsidRPr="001C219B" w14:paraId="3672A990" w14:textId="77777777" w:rsidTr="00442FCF">
        <w:trPr>
          <w:trHeight w:val="1549"/>
          <w:jc w:val="center"/>
        </w:trPr>
        <w:tc>
          <w:tcPr>
            <w:tcW w:w="0" w:type="auto"/>
            <w:vMerge/>
            <w:tcBorders>
              <w:left w:val="single" w:sz="12" w:space="0" w:color="auto"/>
              <w:right w:val="single" w:sz="4" w:space="0" w:color="auto"/>
            </w:tcBorders>
            <w:vAlign w:val="center"/>
          </w:tcPr>
          <w:p w14:paraId="13ED57C2" w14:textId="77777777" w:rsidR="007B2D1E" w:rsidRPr="001C219B" w:rsidRDefault="007B2D1E" w:rsidP="001C219B">
            <w:pPr>
              <w:widowControl w:val="0"/>
              <w:spacing w:line="300" w:lineRule="auto"/>
              <w:jc w:val="both"/>
              <w:rPr>
                <w:rFonts w:ascii="Times New Roman" w:hAnsi="Times New Roman" w:cs="Times New Roman"/>
                <w:sz w:val="21"/>
                <w:szCs w:val="21"/>
              </w:rPr>
            </w:pPr>
          </w:p>
        </w:tc>
        <w:tc>
          <w:tcPr>
            <w:tcW w:w="0" w:type="auto"/>
            <w:vMerge/>
            <w:tcBorders>
              <w:left w:val="single" w:sz="2" w:space="0" w:color="auto"/>
              <w:right w:val="single" w:sz="2" w:space="0" w:color="auto"/>
            </w:tcBorders>
            <w:vAlign w:val="center"/>
          </w:tcPr>
          <w:p w14:paraId="0E46D406" w14:textId="20D40269" w:rsidR="007B2D1E" w:rsidRPr="001C219B" w:rsidRDefault="007B2D1E" w:rsidP="001C219B">
            <w:pPr>
              <w:widowControl w:val="0"/>
              <w:tabs>
                <w:tab w:val="num" w:pos="420"/>
              </w:tabs>
              <w:spacing w:line="300" w:lineRule="auto"/>
              <w:jc w:val="both"/>
              <w:rPr>
                <w:rFonts w:ascii="Times New Roman" w:hAnsi="Times New Roman" w:cs="Times New Roman"/>
                <w:sz w:val="21"/>
                <w:szCs w:val="21"/>
              </w:rPr>
            </w:pPr>
          </w:p>
        </w:tc>
        <w:tc>
          <w:tcPr>
            <w:tcW w:w="0" w:type="auto"/>
            <w:tcBorders>
              <w:left w:val="single" w:sz="2" w:space="0" w:color="auto"/>
              <w:right w:val="single" w:sz="2" w:space="0" w:color="auto"/>
            </w:tcBorders>
            <w:vAlign w:val="center"/>
          </w:tcPr>
          <w:p w14:paraId="4E40A78C" w14:textId="77777777" w:rsidR="007B2D1E" w:rsidRPr="001C219B" w:rsidRDefault="007B2D1E" w:rsidP="001C219B">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0.18</w:t>
            </w:r>
          </w:p>
        </w:tc>
        <w:tc>
          <w:tcPr>
            <w:tcW w:w="0" w:type="auto"/>
            <w:tcBorders>
              <w:top w:val="single" w:sz="4" w:space="0" w:color="auto"/>
              <w:left w:val="single" w:sz="2" w:space="0" w:color="auto"/>
              <w:right w:val="single" w:sz="2" w:space="0" w:color="auto"/>
            </w:tcBorders>
            <w:vAlign w:val="center"/>
          </w:tcPr>
          <w:p w14:paraId="216876A2"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4" w:space="0" w:color="auto"/>
              <w:left w:val="single" w:sz="2" w:space="0" w:color="auto"/>
              <w:right w:val="single" w:sz="2" w:space="0" w:color="auto"/>
            </w:tcBorders>
            <w:vAlign w:val="center"/>
          </w:tcPr>
          <w:p w14:paraId="3F9BF759"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L3</w:t>
            </w:r>
          </w:p>
        </w:tc>
        <w:tc>
          <w:tcPr>
            <w:tcW w:w="0" w:type="auto"/>
            <w:tcBorders>
              <w:top w:val="single" w:sz="4" w:space="0" w:color="auto"/>
              <w:left w:val="single" w:sz="2" w:space="0" w:color="auto"/>
              <w:right w:val="single" w:sz="2" w:space="0" w:color="auto"/>
            </w:tcBorders>
          </w:tcPr>
          <w:p w14:paraId="6E79B075" w14:textId="61D0E96A" w:rsidR="007B2D1E" w:rsidRPr="001C219B" w:rsidRDefault="007B2D1E" w:rsidP="001C219B">
            <w:pPr>
              <w:widowControl w:val="0"/>
              <w:spacing w:line="300" w:lineRule="auto"/>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LO-4</w:t>
            </w:r>
          </w:p>
        </w:tc>
        <w:tc>
          <w:tcPr>
            <w:tcW w:w="0" w:type="auto"/>
            <w:tcBorders>
              <w:top w:val="single" w:sz="4" w:space="0" w:color="auto"/>
              <w:left w:val="single" w:sz="2" w:space="0" w:color="auto"/>
              <w:right w:val="single" w:sz="12" w:space="0" w:color="auto"/>
            </w:tcBorders>
          </w:tcPr>
          <w:p w14:paraId="5D6CEAA5" w14:textId="1763E5F5" w:rsidR="007B2D1E" w:rsidRPr="001C219B" w:rsidRDefault="007B2D1E" w:rsidP="001C219B">
            <w:pPr>
              <w:widowControl w:val="0"/>
              <w:spacing w:line="300" w:lineRule="auto"/>
              <w:rPr>
                <w:rFonts w:ascii="Times New Roman" w:hAnsi="Times New Roman" w:cs="Times New Roman"/>
                <w:b/>
                <w:color w:val="0000FF"/>
                <w:sz w:val="21"/>
                <w:szCs w:val="21"/>
              </w:rPr>
            </w:pPr>
            <w:r w:rsidRPr="001C219B">
              <w:rPr>
                <w:rFonts w:ascii="Times New Roman" w:hAnsi="Times New Roman" w:cs="Times New Roman"/>
                <w:b/>
                <w:color w:val="0000FF"/>
                <w:sz w:val="21"/>
                <w:szCs w:val="21"/>
              </w:rPr>
              <w:t>ILO-4</w:t>
            </w:r>
            <w:r w:rsidRPr="001C219B">
              <w:rPr>
                <w:rFonts w:ascii="Times New Roman" w:hAnsi="Times New Roman" w:cs="Times New Roman"/>
                <w:b/>
                <w:color w:val="0000FF"/>
                <w:sz w:val="21"/>
                <w:szCs w:val="21"/>
              </w:rPr>
              <w:t>弯曲的强度和刚度：</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剪力和弯矩方程，熟练</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剪力和弯矩图，正确</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弯曲正应力公式，熟练</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弯曲应力并进行强度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弯曲挠度和转角，进行刚度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7B2D1E" w:rsidRPr="001C219B" w14:paraId="154314D8" w14:textId="77777777" w:rsidTr="00442FCF">
        <w:trPr>
          <w:trHeight w:val="627"/>
          <w:jc w:val="center"/>
        </w:trPr>
        <w:tc>
          <w:tcPr>
            <w:tcW w:w="0" w:type="auto"/>
            <w:vMerge/>
            <w:tcBorders>
              <w:left w:val="single" w:sz="12" w:space="0" w:color="auto"/>
              <w:right w:val="single" w:sz="4" w:space="0" w:color="auto"/>
            </w:tcBorders>
            <w:vAlign w:val="center"/>
          </w:tcPr>
          <w:p w14:paraId="67DFC92F" w14:textId="77777777" w:rsidR="007B2D1E" w:rsidRPr="001C219B" w:rsidRDefault="007B2D1E" w:rsidP="001C219B">
            <w:pPr>
              <w:widowControl w:val="0"/>
              <w:spacing w:line="300" w:lineRule="auto"/>
              <w:jc w:val="both"/>
              <w:rPr>
                <w:rFonts w:ascii="Times New Roman" w:hAnsi="Times New Roman" w:cs="Times New Roman"/>
                <w:sz w:val="21"/>
                <w:szCs w:val="21"/>
              </w:rPr>
            </w:pPr>
          </w:p>
        </w:tc>
        <w:tc>
          <w:tcPr>
            <w:tcW w:w="0" w:type="auto"/>
            <w:vMerge/>
            <w:tcBorders>
              <w:left w:val="single" w:sz="2" w:space="0" w:color="auto"/>
              <w:right w:val="single" w:sz="2" w:space="0" w:color="auto"/>
            </w:tcBorders>
            <w:vAlign w:val="center"/>
          </w:tcPr>
          <w:p w14:paraId="61022864" w14:textId="38EABFFC" w:rsidR="007B2D1E" w:rsidRPr="001C219B" w:rsidRDefault="007B2D1E" w:rsidP="001C219B">
            <w:pPr>
              <w:widowControl w:val="0"/>
              <w:tabs>
                <w:tab w:val="num" w:pos="420"/>
              </w:tabs>
              <w:spacing w:line="300" w:lineRule="auto"/>
              <w:jc w:val="both"/>
              <w:rPr>
                <w:rFonts w:ascii="Times New Roman" w:hAnsi="Times New Roman" w:cs="Times New Roman"/>
                <w:sz w:val="21"/>
                <w:szCs w:val="21"/>
              </w:rPr>
            </w:pPr>
          </w:p>
        </w:tc>
        <w:tc>
          <w:tcPr>
            <w:tcW w:w="0" w:type="auto"/>
            <w:tcBorders>
              <w:left w:val="single" w:sz="2" w:space="0" w:color="auto"/>
              <w:right w:val="single" w:sz="2" w:space="0" w:color="auto"/>
            </w:tcBorders>
            <w:vAlign w:val="center"/>
          </w:tcPr>
          <w:p w14:paraId="2AD47E76" w14:textId="77777777" w:rsidR="007B2D1E" w:rsidRPr="001C219B" w:rsidRDefault="007B2D1E" w:rsidP="001C219B">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0" w:type="auto"/>
            <w:tcBorders>
              <w:top w:val="single" w:sz="4" w:space="0" w:color="auto"/>
              <w:left w:val="single" w:sz="2" w:space="0" w:color="auto"/>
              <w:right w:val="single" w:sz="2" w:space="0" w:color="auto"/>
            </w:tcBorders>
            <w:vAlign w:val="center"/>
          </w:tcPr>
          <w:p w14:paraId="3504518E"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4" w:space="0" w:color="auto"/>
              <w:left w:val="single" w:sz="2" w:space="0" w:color="auto"/>
              <w:right w:val="single" w:sz="2" w:space="0" w:color="auto"/>
            </w:tcBorders>
            <w:vAlign w:val="center"/>
          </w:tcPr>
          <w:p w14:paraId="01B98284"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L3</w:t>
            </w:r>
          </w:p>
        </w:tc>
        <w:tc>
          <w:tcPr>
            <w:tcW w:w="0" w:type="auto"/>
            <w:tcBorders>
              <w:top w:val="single" w:sz="4" w:space="0" w:color="auto"/>
              <w:left w:val="single" w:sz="2" w:space="0" w:color="auto"/>
              <w:right w:val="single" w:sz="2" w:space="0" w:color="auto"/>
            </w:tcBorders>
          </w:tcPr>
          <w:p w14:paraId="5FE240FB" w14:textId="6BEF4FA3" w:rsidR="007B2D1E" w:rsidRPr="001C219B" w:rsidRDefault="007B2D1E" w:rsidP="001C219B">
            <w:pPr>
              <w:widowControl w:val="0"/>
              <w:spacing w:line="300" w:lineRule="auto"/>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LO-5</w:t>
            </w:r>
          </w:p>
        </w:tc>
        <w:tc>
          <w:tcPr>
            <w:tcW w:w="0" w:type="auto"/>
            <w:tcBorders>
              <w:top w:val="single" w:sz="4" w:space="0" w:color="auto"/>
              <w:left w:val="single" w:sz="2" w:space="0" w:color="auto"/>
              <w:right w:val="single" w:sz="12" w:space="0" w:color="auto"/>
            </w:tcBorders>
          </w:tcPr>
          <w:p w14:paraId="44D0B1D5" w14:textId="4D736B25" w:rsidR="007B2D1E" w:rsidRPr="001C219B" w:rsidRDefault="007B2D1E" w:rsidP="001C219B">
            <w:pPr>
              <w:widowControl w:val="0"/>
              <w:spacing w:line="300" w:lineRule="auto"/>
              <w:rPr>
                <w:rFonts w:ascii="Times New Roman" w:hAnsi="Times New Roman" w:cs="Times New Roman"/>
                <w:sz w:val="21"/>
                <w:szCs w:val="21"/>
              </w:rPr>
            </w:pPr>
            <w:r w:rsidRPr="001C219B">
              <w:rPr>
                <w:rFonts w:ascii="Times New Roman" w:hAnsi="Times New Roman" w:cs="Times New Roman"/>
                <w:b/>
                <w:color w:val="0000FF"/>
                <w:sz w:val="21"/>
                <w:szCs w:val="21"/>
              </w:rPr>
              <w:t>ILO-5</w:t>
            </w:r>
            <w:r w:rsidRPr="001C219B">
              <w:rPr>
                <w:rFonts w:ascii="Times New Roman" w:hAnsi="Times New Roman" w:cs="Times New Roman"/>
                <w:b/>
                <w:color w:val="0000FF"/>
                <w:sz w:val="21"/>
                <w:szCs w:val="21"/>
              </w:rPr>
              <w:t>组合变形：</w:t>
            </w:r>
            <w:r w:rsidRPr="001C219B">
              <w:rPr>
                <w:rFonts w:ascii="Times New Roman" w:hAnsi="Times New Roman" w:cs="Times New Roman"/>
                <w:sz w:val="21"/>
                <w:szCs w:val="21"/>
              </w:rPr>
              <w:t>利用叠加法正确</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斜弯梁，拉弯组合及弯扭</w:t>
            </w:r>
            <w:r>
              <w:rPr>
                <w:rFonts w:ascii="Times New Roman" w:hAnsi="Times New Roman" w:cs="Times New Roman" w:hint="eastAsia"/>
                <w:sz w:val="21"/>
                <w:szCs w:val="21"/>
              </w:rPr>
              <w:t>组合</w:t>
            </w:r>
            <w:r w:rsidRPr="001C219B">
              <w:rPr>
                <w:rFonts w:ascii="Times New Roman" w:hAnsi="Times New Roman" w:cs="Times New Roman"/>
                <w:sz w:val="21"/>
                <w:szCs w:val="21"/>
              </w:rPr>
              <w:t>的应力，进行强度</w:t>
            </w:r>
            <w:r w:rsidRPr="001C219B">
              <w:rPr>
                <w:rFonts w:ascii="Times New Roman" w:hAnsi="Times New Roman" w:cs="Times New Roman"/>
                <w:b/>
                <w:i/>
                <w:color w:val="FF0000"/>
                <w:sz w:val="21"/>
                <w:szCs w:val="21"/>
              </w:rPr>
              <w:t>分析。</w:t>
            </w:r>
          </w:p>
        </w:tc>
      </w:tr>
      <w:tr w:rsidR="007B2D1E" w:rsidRPr="001C219B" w14:paraId="4453673F" w14:textId="77777777" w:rsidTr="00442FCF">
        <w:trPr>
          <w:trHeight w:val="1001"/>
          <w:jc w:val="center"/>
        </w:trPr>
        <w:tc>
          <w:tcPr>
            <w:tcW w:w="0" w:type="auto"/>
            <w:vMerge/>
            <w:tcBorders>
              <w:left w:val="single" w:sz="12" w:space="0" w:color="auto"/>
              <w:right w:val="single" w:sz="4" w:space="0" w:color="auto"/>
            </w:tcBorders>
            <w:vAlign w:val="center"/>
          </w:tcPr>
          <w:p w14:paraId="4983727E" w14:textId="77777777" w:rsidR="007B2D1E" w:rsidRPr="001C219B" w:rsidRDefault="007B2D1E" w:rsidP="001C219B">
            <w:pPr>
              <w:widowControl w:val="0"/>
              <w:spacing w:line="300" w:lineRule="auto"/>
              <w:jc w:val="both"/>
              <w:rPr>
                <w:rFonts w:ascii="Times New Roman" w:hAnsi="Times New Roman" w:cs="Times New Roman"/>
                <w:sz w:val="21"/>
                <w:szCs w:val="21"/>
              </w:rPr>
            </w:pPr>
          </w:p>
        </w:tc>
        <w:tc>
          <w:tcPr>
            <w:tcW w:w="0" w:type="auto"/>
            <w:tcBorders>
              <w:top w:val="single" w:sz="2" w:space="0" w:color="auto"/>
              <w:left w:val="single" w:sz="2" w:space="0" w:color="auto"/>
              <w:right w:val="single" w:sz="2" w:space="0" w:color="auto"/>
            </w:tcBorders>
            <w:shd w:val="clear" w:color="auto" w:fill="auto"/>
            <w:vAlign w:val="center"/>
          </w:tcPr>
          <w:p w14:paraId="40C25EEE" w14:textId="0E61855A" w:rsidR="007B2D1E" w:rsidRPr="001C219B" w:rsidRDefault="007B2D1E" w:rsidP="001C219B">
            <w:pPr>
              <w:widowControl w:val="0"/>
              <w:tabs>
                <w:tab w:val="num" w:pos="420"/>
              </w:tabs>
              <w:spacing w:line="300" w:lineRule="auto"/>
              <w:jc w:val="both"/>
              <w:rPr>
                <w:rFonts w:ascii="Times New Roman" w:hAnsi="Times New Roman" w:cs="Times New Roman"/>
                <w:sz w:val="21"/>
                <w:szCs w:val="21"/>
              </w:rPr>
            </w:pPr>
            <w:r w:rsidRPr="001C219B">
              <w:rPr>
                <w:rFonts w:ascii="Times New Roman" w:hAnsi="Times New Roman" w:cs="Times New Roman" w:hint="eastAsia"/>
                <w:sz w:val="21"/>
                <w:szCs w:val="21"/>
              </w:rPr>
              <w:t>强度理论</w:t>
            </w:r>
          </w:p>
        </w:tc>
        <w:tc>
          <w:tcPr>
            <w:tcW w:w="0" w:type="auto"/>
            <w:tcBorders>
              <w:top w:val="single" w:sz="2" w:space="0" w:color="auto"/>
              <w:left w:val="single" w:sz="2" w:space="0" w:color="auto"/>
              <w:right w:val="single" w:sz="2" w:space="0" w:color="auto"/>
            </w:tcBorders>
            <w:shd w:val="clear" w:color="auto" w:fill="auto"/>
            <w:vAlign w:val="center"/>
          </w:tcPr>
          <w:p w14:paraId="7BC0B157" w14:textId="77777777" w:rsidR="007B2D1E" w:rsidRPr="001C219B" w:rsidRDefault="007B2D1E" w:rsidP="001C219B">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0" w:type="auto"/>
            <w:tcBorders>
              <w:top w:val="single" w:sz="4" w:space="0" w:color="auto"/>
              <w:left w:val="single" w:sz="2" w:space="0" w:color="auto"/>
              <w:right w:val="single" w:sz="2" w:space="0" w:color="auto"/>
            </w:tcBorders>
            <w:vAlign w:val="center"/>
          </w:tcPr>
          <w:p w14:paraId="2A60517D"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4" w:space="0" w:color="auto"/>
              <w:left w:val="single" w:sz="2" w:space="0" w:color="auto"/>
              <w:right w:val="single" w:sz="2" w:space="0" w:color="auto"/>
            </w:tcBorders>
            <w:vAlign w:val="center"/>
          </w:tcPr>
          <w:p w14:paraId="4C22FE0E"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L2</w:t>
            </w:r>
          </w:p>
        </w:tc>
        <w:tc>
          <w:tcPr>
            <w:tcW w:w="0" w:type="auto"/>
            <w:tcBorders>
              <w:top w:val="single" w:sz="2" w:space="0" w:color="auto"/>
              <w:left w:val="single" w:sz="2" w:space="0" w:color="auto"/>
              <w:right w:val="single" w:sz="2" w:space="0" w:color="auto"/>
            </w:tcBorders>
          </w:tcPr>
          <w:p w14:paraId="10831E38" w14:textId="11A8D91E" w:rsidR="007B2D1E" w:rsidRPr="001C219B" w:rsidRDefault="007B2D1E" w:rsidP="001C219B">
            <w:pPr>
              <w:widowControl w:val="0"/>
              <w:spacing w:line="300" w:lineRule="auto"/>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LO-6</w:t>
            </w:r>
          </w:p>
        </w:tc>
        <w:tc>
          <w:tcPr>
            <w:tcW w:w="0" w:type="auto"/>
            <w:tcBorders>
              <w:top w:val="single" w:sz="2" w:space="0" w:color="auto"/>
              <w:left w:val="single" w:sz="2" w:space="0" w:color="auto"/>
              <w:right w:val="single" w:sz="12" w:space="0" w:color="auto"/>
            </w:tcBorders>
          </w:tcPr>
          <w:p w14:paraId="75792A29" w14:textId="05E3D586" w:rsidR="007B2D1E" w:rsidRPr="001C219B" w:rsidRDefault="007B2D1E" w:rsidP="001C219B">
            <w:pPr>
              <w:widowControl w:val="0"/>
              <w:spacing w:line="300" w:lineRule="auto"/>
              <w:rPr>
                <w:rFonts w:ascii="Times New Roman" w:hAnsi="Times New Roman" w:cs="Times New Roman"/>
                <w:sz w:val="21"/>
                <w:szCs w:val="21"/>
              </w:rPr>
            </w:pPr>
            <w:r w:rsidRPr="001C219B">
              <w:rPr>
                <w:rFonts w:ascii="Times New Roman" w:hAnsi="Times New Roman" w:cs="Times New Roman"/>
                <w:b/>
                <w:color w:val="0000FF"/>
                <w:sz w:val="21"/>
                <w:szCs w:val="21"/>
              </w:rPr>
              <w:t>ILO-6</w:t>
            </w:r>
            <w:r w:rsidRPr="001C219B">
              <w:rPr>
                <w:rFonts w:ascii="Times New Roman" w:hAnsi="Times New Roman" w:cs="Times New Roman"/>
                <w:b/>
                <w:color w:val="0000FF"/>
                <w:sz w:val="21"/>
                <w:szCs w:val="21"/>
              </w:rPr>
              <w:t>应力状态分析及强度理论：</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塑性材料和脆性材料的力学性能，正确</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平面应力状态，</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应力圆。</w:t>
            </w:r>
            <w:r w:rsidRPr="001C219B">
              <w:rPr>
                <w:rFonts w:ascii="Times New Roman" w:hAnsi="Times New Roman" w:cs="Times New Roman"/>
                <w:b/>
                <w:i/>
                <w:color w:val="FF0000"/>
                <w:sz w:val="21"/>
                <w:szCs w:val="21"/>
              </w:rPr>
              <w:t>判断</w:t>
            </w:r>
            <w:r w:rsidRPr="001C219B">
              <w:rPr>
                <w:rFonts w:ascii="Times New Roman" w:hAnsi="Times New Roman" w:cs="Times New Roman"/>
                <w:sz w:val="21"/>
                <w:szCs w:val="21"/>
              </w:rPr>
              <w:t>四个强度理论的应用范围，对复杂应力状态进行强度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7B2D1E" w:rsidRPr="001C219B" w14:paraId="268ECC13" w14:textId="77777777" w:rsidTr="00442FCF">
        <w:trPr>
          <w:trHeight w:val="495"/>
          <w:jc w:val="center"/>
        </w:trPr>
        <w:tc>
          <w:tcPr>
            <w:tcW w:w="0" w:type="auto"/>
            <w:vMerge/>
            <w:tcBorders>
              <w:left w:val="single" w:sz="12" w:space="0" w:color="auto"/>
              <w:right w:val="single" w:sz="4" w:space="0" w:color="auto"/>
            </w:tcBorders>
            <w:vAlign w:val="center"/>
          </w:tcPr>
          <w:p w14:paraId="4EACBB92" w14:textId="77777777" w:rsidR="007B2D1E" w:rsidRPr="001C219B" w:rsidRDefault="007B2D1E" w:rsidP="001C219B">
            <w:pPr>
              <w:widowControl w:val="0"/>
              <w:spacing w:line="300" w:lineRule="auto"/>
              <w:jc w:val="both"/>
              <w:rPr>
                <w:rFonts w:ascii="Times New Roman" w:hAnsi="Times New Roman" w:cs="Times New Roman"/>
                <w:sz w:val="21"/>
                <w:szCs w:val="21"/>
              </w:rPr>
            </w:pPr>
          </w:p>
        </w:tc>
        <w:tc>
          <w:tcPr>
            <w:tcW w:w="0" w:type="auto"/>
            <w:tcBorders>
              <w:left w:val="single" w:sz="2" w:space="0" w:color="auto"/>
              <w:bottom w:val="thickThinSmallGap" w:sz="12" w:space="0" w:color="auto"/>
              <w:right w:val="single" w:sz="2" w:space="0" w:color="auto"/>
            </w:tcBorders>
            <w:shd w:val="clear" w:color="auto" w:fill="auto"/>
            <w:vAlign w:val="center"/>
          </w:tcPr>
          <w:p w14:paraId="6ED3D162" w14:textId="64704BFC" w:rsidR="007B2D1E" w:rsidRPr="001C219B" w:rsidRDefault="007B2D1E" w:rsidP="001C219B">
            <w:pPr>
              <w:widowControl w:val="0"/>
              <w:tabs>
                <w:tab w:val="num" w:pos="420"/>
              </w:tabs>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压杆稳定</w:t>
            </w:r>
          </w:p>
        </w:tc>
        <w:tc>
          <w:tcPr>
            <w:tcW w:w="0" w:type="auto"/>
            <w:tcBorders>
              <w:left w:val="single" w:sz="2" w:space="0" w:color="auto"/>
              <w:bottom w:val="thickThinSmallGap" w:sz="12" w:space="0" w:color="auto"/>
              <w:right w:val="single" w:sz="2" w:space="0" w:color="auto"/>
            </w:tcBorders>
            <w:shd w:val="clear" w:color="auto" w:fill="auto"/>
            <w:vAlign w:val="center"/>
          </w:tcPr>
          <w:p w14:paraId="4F14880C" w14:textId="77777777" w:rsidR="007B2D1E" w:rsidRPr="001C219B" w:rsidRDefault="007B2D1E" w:rsidP="001C219B">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0.05</w:t>
            </w:r>
          </w:p>
        </w:tc>
        <w:tc>
          <w:tcPr>
            <w:tcW w:w="0" w:type="auto"/>
            <w:tcBorders>
              <w:top w:val="single" w:sz="4" w:space="0" w:color="auto"/>
              <w:left w:val="single" w:sz="2" w:space="0" w:color="auto"/>
              <w:bottom w:val="thickThinSmallGap" w:sz="12" w:space="0" w:color="auto"/>
              <w:right w:val="single" w:sz="2" w:space="0" w:color="auto"/>
            </w:tcBorders>
            <w:vAlign w:val="center"/>
          </w:tcPr>
          <w:p w14:paraId="61B4207B"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4" w:space="0" w:color="auto"/>
              <w:left w:val="single" w:sz="2" w:space="0" w:color="auto"/>
              <w:bottom w:val="thickThinSmallGap" w:sz="12" w:space="0" w:color="auto"/>
              <w:right w:val="single" w:sz="2" w:space="0" w:color="auto"/>
            </w:tcBorders>
            <w:vAlign w:val="center"/>
          </w:tcPr>
          <w:p w14:paraId="564EECA5"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L2</w:t>
            </w:r>
          </w:p>
        </w:tc>
        <w:tc>
          <w:tcPr>
            <w:tcW w:w="0" w:type="auto"/>
            <w:tcBorders>
              <w:top w:val="single" w:sz="4" w:space="0" w:color="auto"/>
              <w:left w:val="single" w:sz="2" w:space="0" w:color="auto"/>
              <w:bottom w:val="thickThinSmallGap" w:sz="12" w:space="0" w:color="auto"/>
              <w:right w:val="single" w:sz="2" w:space="0" w:color="auto"/>
            </w:tcBorders>
          </w:tcPr>
          <w:p w14:paraId="3AE2013E" w14:textId="7FC3F24B" w:rsidR="007B2D1E" w:rsidRPr="001C219B" w:rsidRDefault="007B2D1E" w:rsidP="001C219B">
            <w:pPr>
              <w:widowControl w:val="0"/>
              <w:spacing w:line="300" w:lineRule="auto"/>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LO-7</w:t>
            </w:r>
          </w:p>
        </w:tc>
        <w:tc>
          <w:tcPr>
            <w:tcW w:w="0" w:type="auto"/>
            <w:tcBorders>
              <w:top w:val="single" w:sz="4" w:space="0" w:color="auto"/>
              <w:left w:val="single" w:sz="2" w:space="0" w:color="auto"/>
              <w:bottom w:val="thickThinSmallGap" w:sz="12" w:space="0" w:color="auto"/>
              <w:right w:val="single" w:sz="12" w:space="0" w:color="auto"/>
            </w:tcBorders>
          </w:tcPr>
          <w:p w14:paraId="2CD9473D" w14:textId="112B0816" w:rsidR="007B2D1E" w:rsidRPr="001C219B" w:rsidRDefault="007B2D1E" w:rsidP="001C219B">
            <w:pPr>
              <w:widowControl w:val="0"/>
              <w:spacing w:line="300" w:lineRule="auto"/>
              <w:rPr>
                <w:rFonts w:ascii="Times New Roman" w:hAnsi="Times New Roman" w:cs="Times New Roman"/>
                <w:sz w:val="21"/>
                <w:szCs w:val="21"/>
              </w:rPr>
            </w:pPr>
            <w:r w:rsidRPr="001C219B">
              <w:rPr>
                <w:rFonts w:ascii="Times New Roman" w:hAnsi="Times New Roman" w:cs="Times New Roman"/>
                <w:b/>
                <w:color w:val="0000FF"/>
                <w:sz w:val="21"/>
                <w:szCs w:val="21"/>
              </w:rPr>
              <w:t>ILO-7</w:t>
            </w:r>
            <w:r w:rsidRPr="001C219B">
              <w:rPr>
                <w:rFonts w:ascii="Times New Roman" w:hAnsi="Times New Roman" w:cs="Times New Roman"/>
                <w:b/>
                <w:color w:val="0000FF"/>
                <w:sz w:val="21"/>
                <w:szCs w:val="21"/>
              </w:rPr>
              <w:t>压杆稳定：</w:t>
            </w:r>
            <w:r w:rsidRPr="001C219B">
              <w:rPr>
                <w:rFonts w:ascii="Times New Roman" w:hAnsi="Times New Roman" w:cs="Times New Roman"/>
                <w:sz w:val="21"/>
                <w:szCs w:val="21"/>
              </w:rPr>
              <w:t>利用欧拉公式对压杆的进行稳定性</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与</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7B2D1E" w:rsidRPr="001C219B" w14:paraId="6F4FFB22" w14:textId="77777777" w:rsidTr="00442FCF">
        <w:trPr>
          <w:trHeight w:val="1314"/>
          <w:jc w:val="center"/>
        </w:trPr>
        <w:tc>
          <w:tcPr>
            <w:tcW w:w="0" w:type="auto"/>
            <w:tcBorders>
              <w:top w:val="thickThinLargeGap" w:sz="6" w:space="0" w:color="auto"/>
              <w:left w:val="single" w:sz="12" w:space="0" w:color="auto"/>
            </w:tcBorders>
            <w:vAlign w:val="center"/>
          </w:tcPr>
          <w:p w14:paraId="4F37B15E" w14:textId="05A9E07E" w:rsidR="007B2D1E" w:rsidRPr="001C219B" w:rsidRDefault="007B2D1E" w:rsidP="001C219B">
            <w:pPr>
              <w:widowControl w:val="0"/>
              <w:tabs>
                <w:tab w:val="num" w:pos="234"/>
              </w:tabs>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工程推理</w:t>
            </w:r>
          </w:p>
        </w:tc>
        <w:tc>
          <w:tcPr>
            <w:tcW w:w="0" w:type="auto"/>
            <w:shd w:val="clear" w:color="auto" w:fill="auto"/>
            <w:vAlign w:val="center"/>
          </w:tcPr>
          <w:p w14:paraId="269C5365" w14:textId="77777777" w:rsidR="007B2D1E" w:rsidRPr="001C219B" w:rsidRDefault="007B2D1E" w:rsidP="001C219B">
            <w:pPr>
              <w:widowControl w:val="0"/>
              <w:tabs>
                <w:tab w:val="num" w:pos="234"/>
              </w:tabs>
              <w:spacing w:line="300" w:lineRule="auto"/>
              <w:rPr>
                <w:rFonts w:ascii="Times New Roman" w:hAnsi="Times New Roman" w:cs="Times New Roman"/>
                <w:sz w:val="21"/>
                <w:szCs w:val="21"/>
              </w:rPr>
            </w:pPr>
            <w:r w:rsidRPr="001C219B">
              <w:rPr>
                <w:rFonts w:ascii="Times New Roman" w:hAnsi="Times New Roman" w:cs="Times New Roman"/>
                <w:sz w:val="21"/>
                <w:szCs w:val="21"/>
              </w:rPr>
              <w:t>2.2.1</w:t>
            </w:r>
            <w:r w:rsidRPr="001C219B">
              <w:rPr>
                <w:rFonts w:ascii="Times New Roman" w:hAnsi="Times New Roman" w:cs="Times New Roman"/>
                <w:sz w:val="21"/>
                <w:szCs w:val="21"/>
              </w:rPr>
              <w:t>建模</w:t>
            </w:r>
          </w:p>
          <w:p w14:paraId="563800EA" w14:textId="77777777" w:rsidR="007B2D1E" w:rsidRPr="001C219B" w:rsidRDefault="007B2D1E" w:rsidP="001C219B">
            <w:pPr>
              <w:widowControl w:val="0"/>
              <w:tabs>
                <w:tab w:val="num" w:pos="234"/>
              </w:tabs>
              <w:spacing w:line="300" w:lineRule="auto"/>
              <w:rPr>
                <w:rFonts w:ascii="Times New Roman" w:hAnsi="Times New Roman" w:cs="Times New Roman"/>
                <w:sz w:val="21"/>
                <w:szCs w:val="21"/>
              </w:rPr>
            </w:pPr>
            <w:r w:rsidRPr="001C219B">
              <w:rPr>
                <w:rFonts w:ascii="Times New Roman" w:hAnsi="Times New Roman" w:cs="Times New Roman"/>
                <w:sz w:val="21"/>
                <w:szCs w:val="21"/>
              </w:rPr>
              <w:t>2.2.2</w:t>
            </w:r>
            <w:r w:rsidRPr="001C219B">
              <w:rPr>
                <w:rFonts w:ascii="Times New Roman" w:hAnsi="Times New Roman" w:cs="Times New Roman"/>
                <w:sz w:val="21"/>
                <w:szCs w:val="21"/>
              </w:rPr>
              <w:t>估计与定性分析</w:t>
            </w:r>
          </w:p>
        </w:tc>
        <w:tc>
          <w:tcPr>
            <w:tcW w:w="0" w:type="auto"/>
            <w:tcBorders>
              <w:top w:val="single" w:sz="4" w:space="0" w:color="auto"/>
              <w:left w:val="single" w:sz="2" w:space="0" w:color="auto"/>
              <w:right w:val="single" w:sz="2" w:space="0" w:color="auto"/>
            </w:tcBorders>
            <w:shd w:val="clear" w:color="auto" w:fill="auto"/>
            <w:vAlign w:val="center"/>
          </w:tcPr>
          <w:p w14:paraId="3D87E5D4" w14:textId="77777777" w:rsidR="007B2D1E" w:rsidRPr="001C219B" w:rsidRDefault="007B2D1E" w:rsidP="001C219B">
            <w:pPr>
              <w:widowControl w:val="0"/>
              <w:tabs>
                <w:tab w:val="num" w:pos="420"/>
              </w:tabs>
              <w:jc w:val="center"/>
              <w:rPr>
                <w:rFonts w:ascii="Times New Roman" w:hAnsi="Times New Roman" w:cs="Times New Roman"/>
                <w:sz w:val="21"/>
                <w:szCs w:val="21"/>
              </w:rPr>
            </w:pPr>
            <w:r w:rsidRPr="001C219B">
              <w:rPr>
                <w:rFonts w:ascii="Times New Roman" w:hAnsi="Times New Roman" w:cs="Times New Roman"/>
                <w:sz w:val="21"/>
                <w:szCs w:val="21"/>
              </w:rPr>
              <w:t>0.17</w:t>
            </w:r>
          </w:p>
        </w:tc>
        <w:tc>
          <w:tcPr>
            <w:tcW w:w="0" w:type="auto"/>
            <w:tcBorders>
              <w:top w:val="single" w:sz="4" w:space="0" w:color="auto"/>
              <w:left w:val="single" w:sz="2" w:space="0" w:color="auto"/>
              <w:right w:val="single" w:sz="2" w:space="0" w:color="auto"/>
            </w:tcBorders>
            <w:vAlign w:val="center"/>
          </w:tcPr>
          <w:p w14:paraId="2188C12C"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4" w:space="0" w:color="auto"/>
              <w:left w:val="single" w:sz="2" w:space="0" w:color="auto"/>
              <w:right w:val="single" w:sz="2" w:space="0" w:color="auto"/>
            </w:tcBorders>
            <w:vAlign w:val="center"/>
          </w:tcPr>
          <w:p w14:paraId="16676F95"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L2</w:t>
            </w:r>
          </w:p>
        </w:tc>
        <w:tc>
          <w:tcPr>
            <w:tcW w:w="0" w:type="auto"/>
            <w:tcBorders>
              <w:top w:val="single" w:sz="4" w:space="0" w:color="auto"/>
              <w:left w:val="single" w:sz="2" w:space="0" w:color="auto"/>
              <w:right w:val="single" w:sz="2" w:space="0" w:color="auto"/>
            </w:tcBorders>
          </w:tcPr>
          <w:p w14:paraId="123D2C7C" w14:textId="06E5E640" w:rsidR="007B2D1E" w:rsidRPr="001C219B" w:rsidRDefault="007B2D1E" w:rsidP="001C219B">
            <w:pPr>
              <w:widowControl w:val="0"/>
              <w:spacing w:line="300" w:lineRule="auto"/>
              <w:jc w:val="both"/>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LO-8</w:t>
            </w:r>
          </w:p>
        </w:tc>
        <w:tc>
          <w:tcPr>
            <w:tcW w:w="0" w:type="auto"/>
            <w:tcBorders>
              <w:top w:val="single" w:sz="4" w:space="0" w:color="auto"/>
              <w:left w:val="single" w:sz="2" w:space="0" w:color="auto"/>
              <w:right w:val="single" w:sz="12" w:space="0" w:color="auto"/>
            </w:tcBorders>
            <w:vAlign w:val="center"/>
          </w:tcPr>
          <w:p w14:paraId="19305C41" w14:textId="0B568BC8" w:rsidR="007B2D1E" w:rsidRPr="001C219B" w:rsidRDefault="007B2D1E" w:rsidP="001C219B">
            <w:pPr>
              <w:widowControl w:val="0"/>
              <w:spacing w:line="300" w:lineRule="auto"/>
              <w:jc w:val="both"/>
              <w:rPr>
                <w:rFonts w:ascii="Times New Roman" w:hAnsi="Times New Roman" w:cs="Times New Roman"/>
                <w:b/>
                <w:color w:val="0000FF"/>
                <w:sz w:val="21"/>
                <w:szCs w:val="21"/>
              </w:rPr>
            </w:pPr>
            <w:r w:rsidRPr="001C219B">
              <w:rPr>
                <w:rFonts w:ascii="Times New Roman" w:hAnsi="Times New Roman" w:cs="Times New Roman"/>
                <w:b/>
                <w:color w:val="0000FF"/>
                <w:sz w:val="21"/>
                <w:szCs w:val="21"/>
              </w:rPr>
              <w:t>ILO-8</w:t>
            </w:r>
            <w:r w:rsidRPr="001C219B">
              <w:rPr>
                <w:rFonts w:ascii="Times New Roman" w:hAnsi="Times New Roman" w:cs="Times New Roman"/>
                <w:b/>
                <w:color w:val="0000FF"/>
                <w:sz w:val="21"/>
                <w:szCs w:val="21"/>
              </w:rPr>
              <w:t>工程推理与解决问题：</w:t>
            </w:r>
            <w:r w:rsidRPr="001C219B">
              <w:rPr>
                <w:rFonts w:ascii="Times New Roman" w:hAnsi="Times New Roman" w:cs="Times New Roman"/>
                <w:b/>
                <w:i/>
                <w:color w:val="FF0000"/>
                <w:sz w:val="21"/>
                <w:szCs w:val="21"/>
              </w:rPr>
              <w:t>发现</w:t>
            </w:r>
            <w:r w:rsidRPr="001C219B">
              <w:rPr>
                <w:rFonts w:ascii="Times New Roman" w:hAnsi="Times New Roman" w:cs="Times New Roman"/>
                <w:sz w:val="21"/>
                <w:szCs w:val="21"/>
              </w:rPr>
              <w:t>问题，对实际问题进行</w:t>
            </w:r>
            <w:r w:rsidRPr="001C219B">
              <w:rPr>
                <w:rFonts w:ascii="Times New Roman" w:hAnsi="Times New Roman" w:cs="Times New Roman"/>
                <w:b/>
                <w:i/>
                <w:color w:val="FF0000"/>
                <w:sz w:val="21"/>
                <w:szCs w:val="21"/>
              </w:rPr>
              <w:t>建模</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制定</w:t>
            </w:r>
            <w:r w:rsidRPr="001C219B">
              <w:rPr>
                <w:rFonts w:ascii="Times New Roman" w:hAnsi="Times New Roman" w:cs="Times New Roman"/>
                <w:sz w:val="21"/>
                <w:szCs w:val="21"/>
              </w:rPr>
              <w:t>解决方案</w:t>
            </w:r>
          </w:p>
        </w:tc>
      </w:tr>
      <w:tr w:rsidR="007B2D1E" w:rsidRPr="001C219B" w14:paraId="1C67ED20" w14:textId="77777777" w:rsidTr="00442FCF">
        <w:trPr>
          <w:trHeight w:val="627"/>
          <w:jc w:val="center"/>
        </w:trPr>
        <w:tc>
          <w:tcPr>
            <w:tcW w:w="0" w:type="auto"/>
            <w:tcBorders>
              <w:left w:val="single" w:sz="12" w:space="0" w:color="auto"/>
              <w:right w:val="single" w:sz="2" w:space="0" w:color="auto"/>
            </w:tcBorders>
            <w:vAlign w:val="center"/>
          </w:tcPr>
          <w:p w14:paraId="6A62392A" w14:textId="6CE48AA1" w:rsidR="007B2D1E" w:rsidRPr="001C219B" w:rsidRDefault="007B2D1E" w:rsidP="001C219B">
            <w:pPr>
              <w:widowControl w:val="0"/>
              <w:tabs>
                <w:tab w:val="num" w:pos="234"/>
              </w:tabs>
              <w:spacing w:line="300" w:lineRule="auto"/>
              <w:rPr>
                <w:rFonts w:ascii="Times New Roman" w:hAnsi="Times New Roman" w:cs="Times New Roman"/>
                <w:sz w:val="21"/>
                <w:szCs w:val="21"/>
              </w:rPr>
            </w:pPr>
            <w:r w:rsidRPr="001C219B">
              <w:rPr>
                <w:rFonts w:ascii="Times New Roman" w:hAnsi="Times New Roman" w:cs="Times New Roman"/>
                <w:sz w:val="21"/>
                <w:szCs w:val="21"/>
              </w:rPr>
              <w:t>工程技术问题的实验、调查与分析</w:t>
            </w:r>
          </w:p>
        </w:tc>
        <w:tc>
          <w:tcPr>
            <w:tcW w:w="0" w:type="auto"/>
            <w:tcBorders>
              <w:top w:val="single" w:sz="4" w:space="0" w:color="auto"/>
              <w:left w:val="single" w:sz="4" w:space="0" w:color="auto"/>
              <w:right w:val="single" w:sz="2" w:space="0" w:color="auto"/>
            </w:tcBorders>
            <w:vAlign w:val="center"/>
          </w:tcPr>
          <w:p w14:paraId="5537FD2A" w14:textId="77777777" w:rsidR="007B2D1E" w:rsidRPr="001C219B" w:rsidRDefault="007B2D1E" w:rsidP="001C219B">
            <w:pPr>
              <w:widowControl w:val="0"/>
              <w:tabs>
                <w:tab w:val="num" w:pos="234"/>
              </w:tabs>
              <w:spacing w:line="300" w:lineRule="auto"/>
              <w:rPr>
                <w:rFonts w:ascii="Times New Roman" w:hAnsi="Times New Roman" w:cs="Times New Roman"/>
                <w:sz w:val="21"/>
                <w:szCs w:val="21"/>
              </w:rPr>
            </w:pPr>
            <w:r w:rsidRPr="001C219B">
              <w:rPr>
                <w:rFonts w:ascii="Times New Roman" w:hAnsi="Times New Roman" w:cs="Times New Roman"/>
                <w:sz w:val="21"/>
                <w:szCs w:val="21"/>
              </w:rPr>
              <w:t>4.1.2</w:t>
            </w:r>
            <w:r w:rsidRPr="001C219B">
              <w:rPr>
                <w:rFonts w:ascii="Times New Roman" w:hAnsi="Times New Roman" w:cs="Times New Roman"/>
                <w:sz w:val="21"/>
                <w:szCs w:val="21"/>
              </w:rPr>
              <w:t>实验探索</w:t>
            </w:r>
          </w:p>
          <w:p w14:paraId="5FF8063A" w14:textId="77777777" w:rsidR="007B2D1E" w:rsidRPr="001C219B" w:rsidRDefault="007B2D1E" w:rsidP="001C219B">
            <w:pPr>
              <w:widowControl w:val="0"/>
              <w:tabs>
                <w:tab w:val="num" w:pos="234"/>
              </w:tabs>
              <w:spacing w:line="300" w:lineRule="auto"/>
              <w:rPr>
                <w:rFonts w:ascii="Times New Roman" w:hAnsi="Times New Roman" w:cs="Times New Roman"/>
                <w:sz w:val="21"/>
                <w:szCs w:val="21"/>
              </w:rPr>
            </w:pPr>
            <w:r w:rsidRPr="001C219B">
              <w:rPr>
                <w:rFonts w:ascii="Times New Roman" w:hAnsi="Times New Roman" w:cs="Times New Roman"/>
                <w:sz w:val="21"/>
                <w:szCs w:val="21"/>
              </w:rPr>
              <w:t>4.1.3</w:t>
            </w:r>
            <w:r w:rsidRPr="001C219B">
              <w:rPr>
                <w:rFonts w:ascii="Times New Roman" w:hAnsi="Times New Roman" w:cs="Times New Roman"/>
                <w:sz w:val="21"/>
                <w:szCs w:val="21"/>
              </w:rPr>
              <w:t>假设检验</w:t>
            </w:r>
          </w:p>
        </w:tc>
        <w:tc>
          <w:tcPr>
            <w:tcW w:w="0" w:type="auto"/>
            <w:tcBorders>
              <w:top w:val="single" w:sz="4" w:space="0" w:color="auto"/>
              <w:left w:val="single" w:sz="2" w:space="0" w:color="auto"/>
              <w:right w:val="single" w:sz="2" w:space="0" w:color="auto"/>
            </w:tcBorders>
            <w:shd w:val="clear" w:color="auto" w:fill="auto"/>
            <w:vAlign w:val="center"/>
          </w:tcPr>
          <w:p w14:paraId="4913D455" w14:textId="77777777" w:rsidR="007B2D1E" w:rsidRPr="001C219B" w:rsidRDefault="007B2D1E" w:rsidP="001C219B">
            <w:pPr>
              <w:widowControl w:val="0"/>
              <w:tabs>
                <w:tab w:val="num" w:pos="420"/>
              </w:tabs>
              <w:jc w:val="center"/>
              <w:rPr>
                <w:rFonts w:ascii="Times New Roman" w:hAnsi="Times New Roman" w:cs="Times New Roman"/>
                <w:sz w:val="21"/>
                <w:szCs w:val="21"/>
              </w:rPr>
            </w:pPr>
            <w:r w:rsidRPr="001C219B">
              <w:rPr>
                <w:rFonts w:ascii="Times New Roman" w:hAnsi="Times New Roman" w:cs="Times New Roman"/>
                <w:sz w:val="21"/>
                <w:szCs w:val="21"/>
              </w:rPr>
              <w:t>0.12</w:t>
            </w:r>
          </w:p>
        </w:tc>
        <w:tc>
          <w:tcPr>
            <w:tcW w:w="0" w:type="auto"/>
            <w:tcBorders>
              <w:top w:val="single" w:sz="4" w:space="0" w:color="auto"/>
              <w:left w:val="single" w:sz="2" w:space="0" w:color="auto"/>
              <w:right w:val="single" w:sz="2" w:space="0" w:color="auto"/>
            </w:tcBorders>
            <w:vAlign w:val="center"/>
          </w:tcPr>
          <w:p w14:paraId="18C5A4FC"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4" w:space="0" w:color="auto"/>
              <w:left w:val="single" w:sz="2" w:space="0" w:color="auto"/>
              <w:right w:val="single" w:sz="2" w:space="0" w:color="auto"/>
            </w:tcBorders>
            <w:vAlign w:val="center"/>
          </w:tcPr>
          <w:p w14:paraId="715724CC"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L2</w:t>
            </w:r>
          </w:p>
        </w:tc>
        <w:tc>
          <w:tcPr>
            <w:tcW w:w="0" w:type="auto"/>
            <w:tcBorders>
              <w:top w:val="single" w:sz="4" w:space="0" w:color="auto"/>
              <w:left w:val="single" w:sz="2" w:space="0" w:color="auto"/>
              <w:right w:val="single" w:sz="2" w:space="0" w:color="auto"/>
            </w:tcBorders>
          </w:tcPr>
          <w:p w14:paraId="6A04F699" w14:textId="354ACA29" w:rsidR="007B2D1E" w:rsidRPr="001C219B" w:rsidRDefault="007B2D1E" w:rsidP="001C219B">
            <w:pPr>
              <w:widowControl w:val="0"/>
              <w:spacing w:line="300" w:lineRule="auto"/>
              <w:jc w:val="both"/>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LO-9</w:t>
            </w:r>
          </w:p>
        </w:tc>
        <w:tc>
          <w:tcPr>
            <w:tcW w:w="0" w:type="auto"/>
            <w:tcBorders>
              <w:top w:val="single" w:sz="4" w:space="0" w:color="auto"/>
              <w:left w:val="single" w:sz="2" w:space="0" w:color="auto"/>
              <w:right w:val="single" w:sz="12" w:space="0" w:color="auto"/>
            </w:tcBorders>
            <w:vAlign w:val="center"/>
          </w:tcPr>
          <w:p w14:paraId="372B8A5D" w14:textId="4FE046B2" w:rsidR="007B2D1E" w:rsidRPr="001C219B" w:rsidRDefault="007B2D1E" w:rsidP="001C219B">
            <w:pPr>
              <w:widowControl w:val="0"/>
              <w:spacing w:line="300" w:lineRule="auto"/>
              <w:jc w:val="both"/>
              <w:rPr>
                <w:rFonts w:ascii="Times New Roman" w:hAnsi="Times New Roman" w:cs="Times New Roman"/>
                <w:b/>
                <w:color w:val="0000FF"/>
                <w:sz w:val="21"/>
                <w:szCs w:val="21"/>
              </w:rPr>
            </w:pPr>
            <w:r w:rsidRPr="001C219B">
              <w:rPr>
                <w:rFonts w:ascii="Times New Roman" w:hAnsi="Times New Roman" w:cs="Times New Roman"/>
                <w:b/>
                <w:color w:val="0000FF"/>
                <w:sz w:val="21"/>
                <w:szCs w:val="21"/>
              </w:rPr>
              <w:t>ILO-9</w:t>
            </w:r>
            <w:r w:rsidRPr="001C219B">
              <w:rPr>
                <w:rFonts w:ascii="Times New Roman" w:hAnsi="Times New Roman" w:cs="Times New Roman"/>
                <w:b/>
                <w:color w:val="0000FF"/>
                <w:sz w:val="21"/>
                <w:szCs w:val="21"/>
              </w:rPr>
              <w:t>工程问题的实验、调查和分析：</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假设，进行实验性</w:t>
            </w:r>
            <w:r w:rsidRPr="001C219B">
              <w:rPr>
                <w:rFonts w:ascii="Times New Roman" w:hAnsi="Times New Roman" w:cs="Times New Roman"/>
                <w:b/>
                <w:i/>
                <w:color w:val="FF0000"/>
                <w:sz w:val="21"/>
                <w:szCs w:val="21"/>
              </w:rPr>
              <w:t>探索</w:t>
            </w:r>
            <w:r w:rsidRPr="001C219B">
              <w:rPr>
                <w:rFonts w:ascii="Times New Roman" w:hAnsi="Times New Roman" w:cs="Times New Roman"/>
                <w:sz w:val="21"/>
                <w:szCs w:val="21"/>
              </w:rPr>
              <w:t>，假设</w:t>
            </w:r>
            <w:r w:rsidRPr="001C219B">
              <w:rPr>
                <w:rFonts w:ascii="Times New Roman" w:hAnsi="Times New Roman" w:cs="Times New Roman"/>
                <w:b/>
                <w:i/>
                <w:color w:val="FF0000"/>
                <w:sz w:val="21"/>
                <w:szCs w:val="21"/>
              </w:rPr>
              <w:t>检验</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查询</w:t>
            </w:r>
            <w:r w:rsidRPr="001C219B">
              <w:rPr>
                <w:rFonts w:ascii="Times New Roman" w:hAnsi="Times New Roman" w:cs="Times New Roman"/>
                <w:sz w:val="21"/>
                <w:szCs w:val="21"/>
              </w:rPr>
              <w:t>印刷资料和电子文献</w:t>
            </w:r>
          </w:p>
        </w:tc>
      </w:tr>
      <w:tr w:rsidR="007B2D1E" w:rsidRPr="001C219B" w14:paraId="2C16E802" w14:textId="77777777" w:rsidTr="00442FCF">
        <w:trPr>
          <w:trHeight w:val="627"/>
          <w:jc w:val="center"/>
        </w:trPr>
        <w:tc>
          <w:tcPr>
            <w:tcW w:w="0" w:type="auto"/>
            <w:tcBorders>
              <w:left w:val="single" w:sz="12" w:space="0" w:color="auto"/>
              <w:right w:val="single" w:sz="2" w:space="0" w:color="auto"/>
            </w:tcBorders>
            <w:vAlign w:val="center"/>
          </w:tcPr>
          <w:p w14:paraId="5A00A836" w14:textId="55741435" w:rsidR="007B2D1E" w:rsidRPr="001C219B" w:rsidRDefault="007B2D1E" w:rsidP="001C219B">
            <w:pPr>
              <w:widowControl w:val="0"/>
              <w:tabs>
                <w:tab w:val="num" w:pos="234"/>
              </w:tabs>
              <w:spacing w:line="300" w:lineRule="auto"/>
              <w:rPr>
                <w:rFonts w:ascii="Times New Roman" w:hAnsi="Times New Roman" w:cs="Times New Roman"/>
                <w:sz w:val="21"/>
                <w:szCs w:val="21"/>
              </w:rPr>
            </w:pPr>
            <w:r w:rsidRPr="001C219B">
              <w:rPr>
                <w:rFonts w:ascii="Times New Roman" w:hAnsi="Times New Roman" w:cs="Times New Roman"/>
                <w:sz w:val="21"/>
                <w:szCs w:val="21"/>
              </w:rPr>
              <w:t>交流策略与结构</w:t>
            </w:r>
          </w:p>
        </w:tc>
        <w:tc>
          <w:tcPr>
            <w:tcW w:w="0" w:type="auto"/>
            <w:tcBorders>
              <w:top w:val="single" w:sz="4" w:space="0" w:color="auto"/>
              <w:left w:val="single" w:sz="4" w:space="0" w:color="auto"/>
              <w:right w:val="single" w:sz="2" w:space="0" w:color="auto"/>
            </w:tcBorders>
            <w:vAlign w:val="center"/>
          </w:tcPr>
          <w:p w14:paraId="6641F34F" w14:textId="77777777" w:rsidR="007B2D1E" w:rsidRPr="001C219B" w:rsidRDefault="007B2D1E" w:rsidP="001C219B">
            <w:pPr>
              <w:widowControl w:val="0"/>
              <w:tabs>
                <w:tab w:val="num" w:pos="234"/>
              </w:tabs>
              <w:spacing w:line="300" w:lineRule="auto"/>
              <w:rPr>
                <w:rFonts w:ascii="Times New Roman" w:hAnsi="Times New Roman" w:cs="Times New Roman"/>
                <w:sz w:val="21"/>
                <w:szCs w:val="21"/>
              </w:rPr>
            </w:pPr>
            <w:r w:rsidRPr="001C219B">
              <w:rPr>
                <w:rFonts w:ascii="Times New Roman" w:hAnsi="Times New Roman" w:cs="Times New Roman"/>
                <w:sz w:val="21"/>
                <w:szCs w:val="21"/>
              </w:rPr>
              <w:t>10.1.1</w:t>
            </w:r>
            <w:r w:rsidRPr="001C219B">
              <w:rPr>
                <w:rFonts w:ascii="Times New Roman" w:hAnsi="Times New Roman" w:cs="Times New Roman"/>
                <w:sz w:val="21"/>
                <w:szCs w:val="21"/>
              </w:rPr>
              <w:t>交流策略</w:t>
            </w:r>
          </w:p>
          <w:p w14:paraId="0B2019C9" w14:textId="77777777" w:rsidR="007B2D1E" w:rsidRPr="001C219B" w:rsidRDefault="007B2D1E" w:rsidP="001C219B">
            <w:pPr>
              <w:widowControl w:val="0"/>
              <w:tabs>
                <w:tab w:val="num" w:pos="234"/>
              </w:tabs>
              <w:spacing w:line="300" w:lineRule="auto"/>
              <w:rPr>
                <w:rFonts w:ascii="Times New Roman" w:hAnsi="Times New Roman" w:cs="Times New Roman"/>
                <w:sz w:val="21"/>
                <w:szCs w:val="21"/>
              </w:rPr>
            </w:pPr>
            <w:r w:rsidRPr="001C219B">
              <w:rPr>
                <w:rFonts w:ascii="Times New Roman" w:hAnsi="Times New Roman" w:cs="Times New Roman"/>
                <w:sz w:val="21"/>
                <w:szCs w:val="21"/>
              </w:rPr>
              <w:t>10.1.2</w:t>
            </w:r>
            <w:r w:rsidRPr="001C219B">
              <w:rPr>
                <w:rFonts w:ascii="Times New Roman" w:hAnsi="Times New Roman" w:cs="Times New Roman"/>
                <w:sz w:val="21"/>
                <w:szCs w:val="21"/>
              </w:rPr>
              <w:t>交流结构</w:t>
            </w:r>
          </w:p>
        </w:tc>
        <w:tc>
          <w:tcPr>
            <w:tcW w:w="0" w:type="auto"/>
            <w:tcBorders>
              <w:top w:val="single" w:sz="4" w:space="0" w:color="auto"/>
              <w:left w:val="single" w:sz="2" w:space="0" w:color="auto"/>
              <w:right w:val="single" w:sz="2" w:space="0" w:color="auto"/>
            </w:tcBorders>
            <w:shd w:val="clear" w:color="auto" w:fill="auto"/>
            <w:vAlign w:val="center"/>
          </w:tcPr>
          <w:p w14:paraId="6989DFB3"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0.05</w:t>
            </w:r>
          </w:p>
        </w:tc>
        <w:tc>
          <w:tcPr>
            <w:tcW w:w="0" w:type="auto"/>
            <w:tcBorders>
              <w:top w:val="single" w:sz="4" w:space="0" w:color="auto"/>
              <w:left w:val="single" w:sz="2" w:space="0" w:color="auto"/>
              <w:right w:val="single" w:sz="2" w:space="0" w:color="auto"/>
            </w:tcBorders>
            <w:vAlign w:val="center"/>
          </w:tcPr>
          <w:p w14:paraId="6957D242"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L1</w:t>
            </w:r>
          </w:p>
        </w:tc>
        <w:tc>
          <w:tcPr>
            <w:tcW w:w="0" w:type="auto"/>
            <w:tcBorders>
              <w:top w:val="single" w:sz="4" w:space="0" w:color="auto"/>
              <w:left w:val="single" w:sz="2" w:space="0" w:color="auto"/>
              <w:right w:val="single" w:sz="2" w:space="0" w:color="auto"/>
            </w:tcBorders>
            <w:vAlign w:val="center"/>
          </w:tcPr>
          <w:p w14:paraId="692A0DF5" w14:textId="77777777" w:rsidR="007B2D1E" w:rsidRPr="001C219B" w:rsidRDefault="007B2D1E" w:rsidP="001C219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L2</w:t>
            </w:r>
          </w:p>
        </w:tc>
        <w:tc>
          <w:tcPr>
            <w:tcW w:w="0" w:type="auto"/>
            <w:tcBorders>
              <w:top w:val="single" w:sz="4" w:space="0" w:color="auto"/>
              <w:left w:val="single" w:sz="2" w:space="0" w:color="auto"/>
              <w:right w:val="single" w:sz="2" w:space="0" w:color="auto"/>
            </w:tcBorders>
          </w:tcPr>
          <w:p w14:paraId="3D2E5819" w14:textId="315D4046" w:rsidR="007B2D1E" w:rsidRPr="001C219B" w:rsidRDefault="007B2D1E" w:rsidP="001C219B">
            <w:pPr>
              <w:widowControl w:val="0"/>
              <w:spacing w:line="300" w:lineRule="auto"/>
              <w:jc w:val="both"/>
              <w:rPr>
                <w:rFonts w:ascii="Times New Roman" w:hAnsi="Times New Roman" w:cs="Times New Roman"/>
                <w:b/>
                <w:color w:val="0000FF"/>
                <w:sz w:val="21"/>
                <w:szCs w:val="21"/>
              </w:rPr>
            </w:pPr>
            <w:r>
              <w:rPr>
                <w:rFonts w:ascii="Times New Roman" w:hAnsi="Times New Roman" w:cs="Times New Roman" w:hint="eastAsia"/>
                <w:b/>
                <w:color w:val="0000FF"/>
                <w:sz w:val="21"/>
                <w:szCs w:val="21"/>
              </w:rPr>
              <w:t>I</w:t>
            </w:r>
            <w:r>
              <w:rPr>
                <w:rFonts w:ascii="Times New Roman" w:hAnsi="Times New Roman" w:cs="Times New Roman"/>
                <w:b/>
                <w:color w:val="0000FF"/>
                <w:sz w:val="21"/>
                <w:szCs w:val="21"/>
              </w:rPr>
              <w:t>LO-10</w:t>
            </w:r>
          </w:p>
        </w:tc>
        <w:tc>
          <w:tcPr>
            <w:tcW w:w="0" w:type="auto"/>
            <w:tcBorders>
              <w:top w:val="single" w:sz="4" w:space="0" w:color="auto"/>
              <w:left w:val="single" w:sz="2" w:space="0" w:color="auto"/>
              <w:right w:val="single" w:sz="12" w:space="0" w:color="auto"/>
            </w:tcBorders>
            <w:vAlign w:val="center"/>
          </w:tcPr>
          <w:p w14:paraId="0D6663FF" w14:textId="5B7546EA" w:rsidR="007B2D1E" w:rsidRPr="001C219B" w:rsidRDefault="007B2D1E" w:rsidP="001C219B">
            <w:pPr>
              <w:widowControl w:val="0"/>
              <w:spacing w:line="300" w:lineRule="auto"/>
              <w:jc w:val="both"/>
              <w:rPr>
                <w:rFonts w:ascii="Times New Roman" w:hAnsi="Times New Roman" w:cs="Times New Roman"/>
                <w:b/>
                <w:color w:val="0000FF"/>
                <w:sz w:val="21"/>
                <w:szCs w:val="21"/>
              </w:rPr>
            </w:pPr>
            <w:r w:rsidRPr="001C219B">
              <w:rPr>
                <w:rFonts w:ascii="Times New Roman" w:hAnsi="Times New Roman" w:cs="Times New Roman"/>
                <w:b/>
                <w:color w:val="0000FF"/>
                <w:sz w:val="21"/>
                <w:szCs w:val="21"/>
              </w:rPr>
              <w:t>ILO-10</w:t>
            </w:r>
            <w:r w:rsidRPr="001C219B">
              <w:rPr>
                <w:rFonts w:ascii="Times New Roman" w:hAnsi="Times New Roman" w:cs="Times New Roman"/>
                <w:b/>
                <w:color w:val="0000FF"/>
                <w:sz w:val="21"/>
                <w:szCs w:val="21"/>
              </w:rPr>
              <w:t>交流沟通：</w:t>
            </w:r>
            <w:r w:rsidRPr="001C219B">
              <w:rPr>
                <w:rFonts w:ascii="Times New Roman" w:hAnsi="Times New Roman" w:cs="Times New Roman"/>
                <w:sz w:val="21"/>
                <w:szCs w:val="21"/>
              </w:rPr>
              <w:t>有效</w:t>
            </w:r>
            <w:r w:rsidRPr="001C219B">
              <w:rPr>
                <w:rFonts w:ascii="Times New Roman" w:hAnsi="Times New Roman" w:cs="Times New Roman"/>
                <w:b/>
                <w:i/>
                <w:color w:val="FF0000"/>
                <w:sz w:val="21"/>
                <w:szCs w:val="21"/>
              </w:rPr>
              <w:t>沟通</w:t>
            </w:r>
            <w:r w:rsidRPr="001C219B">
              <w:rPr>
                <w:rFonts w:ascii="Times New Roman" w:hAnsi="Times New Roman" w:cs="Times New Roman"/>
                <w:sz w:val="21"/>
                <w:szCs w:val="21"/>
              </w:rPr>
              <w:t>和</w:t>
            </w:r>
            <w:r w:rsidRPr="001C219B">
              <w:rPr>
                <w:rFonts w:ascii="Times New Roman" w:hAnsi="Times New Roman" w:cs="Times New Roman"/>
                <w:b/>
                <w:i/>
                <w:color w:val="FF0000"/>
                <w:sz w:val="21"/>
                <w:szCs w:val="21"/>
              </w:rPr>
              <w:t>合作</w:t>
            </w:r>
            <w:r w:rsidRPr="001C219B">
              <w:rPr>
                <w:rFonts w:ascii="Times New Roman" w:hAnsi="Times New Roman" w:cs="Times New Roman"/>
                <w:sz w:val="21"/>
                <w:szCs w:val="21"/>
              </w:rPr>
              <w:t>，熟练进行文字、电子及多媒体</w:t>
            </w:r>
            <w:r w:rsidRPr="001C219B">
              <w:rPr>
                <w:rFonts w:ascii="Times New Roman" w:hAnsi="Times New Roman" w:cs="Times New Roman"/>
                <w:b/>
                <w:i/>
                <w:color w:val="FF0000"/>
                <w:sz w:val="21"/>
                <w:szCs w:val="21"/>
              </w:rPr>
              <w:t>交流</w:t>
            </w:r>
          </w:p>
        </w:tc>
      </w:tr>
      <w:tr w:rsidR="009F472C" w:rsidRPr="001C219B" w14:paraId="28D21BD3" w14:textId="77777777" w:rsidTr="00A573D9">
        <w:trPr>
          <w:trHeight w:val="495"/>
          <w:jc w:val="center"/>
        </w:trPr>
        <w:tc>
          <w:tcPr>
            <w:tcW w:w="0" w:type="auto"/>
            <w:gridSpan w:val="7"/>
            <w:tcBorders>
              <w:left w:val="single" w:sz="12" w:space="0" w:color="auto"/>
              <w:right w:val="single" w:sz="12" w:space="0" w:color="auto"/>
            </w:tcBorders>
          </w:tcPr>
          <w:p w14:paraId="05CF5B50" w14:textId="35F68FCC" w:rsidR="009F472C" w:rsidRPr="001C219B" w:rsidRDefault="009F472C" w:rsidP="001C219B">
            <w:pPr>
              <w:pStyle w:val="af0"/>
              <w:spacing w:line="300" w:lineRule="auto"/>
              <w:rPr>
                <w:spacing w:val="-3"/>
                <w:sz w:val="21"/>
                <w:szCs w:val="21"/>
                <w:lang w:val="en-GB"/>
              </w:rPr>
            </w:pPr>
            <w:r w:rsidRPr="001C219B">
              <w:rPr>
                <w:spacing w:val="-3"/>
                <w:sz w:val="21"/>
                <w:szCs w:val="21"/>
                <w:lang w:val="en-GB"/>
              </w:rPr>
              <w:t>本表注：</w:t>
            </w:r>
          </w:p>
          <w:p w14:paraId="7EEEC395" w14:textId="77777777" w:rsidR="009F472C" w:rsidRPr="001C219B" w:rsidRDefault="009F472C" w:rsidP="001C219B">
            <w:pPr>
              <w:widowControl w:val="0"/>
              <w:spacing w:line="300" w:lineRule="auto"/>
              <w:rPr>
                <w:rFonts w:ascii="Times New Roman" w:hAnsi="Times New Roman" w:cs="Times New Roman"/>
                <w:b/>
                <w:color w:val="0000FF"/>
                <w:sz w:val="21"/>
                <w:szCs w:val="21"/>
              </w:rPr>
            </w:pPr>
            <w:r w:rsidRPr="001C219B">
              <w:rPr>
                <w:rFonts w:ascii="Times New Roman" w:hAnsi="Times New Roman" w:cs="Times New Roman"/>
                <w:spacing w:val="-3"/>
                <w:sz w:val="21"/>
                <w:szCs w:val="21"/>
                <w:lang w:val="en-GB"/>
              </w:rPr>
              <w:t>*</w:t>
            </w:r>
            <w:r w:rsidRPr="001C219B">
              <w:rPr>
                <w:rFonts w:ascii="Times New Roman" w:hAnsi="Times New Roman" w:cs="Times New Roman"/>
                <w:sz w:val="21"/>
                <w:szCs w:val="21"/>
              </w:rPr>
              <w:t>以布卢姆学习目标分类法</w:t>
            </w:r>
            <w:hyperlink r:id="rId12" w:history="1">
              <w:r w:rsidRPr="001C219B">
                <w:rPr>
                  <w:rStyle w:val="ac"/>
                  <w:rFonts w:ascii="Times New Roman" w:hAnsi="Times New Roman" w:cs="Times New Roman"/>
                  <w:color w:val="auto"/>
                  <w:sz w:val="21"/>
                  <w:szCs w:val="21"/>
                </w:rPr>
                <w:t>(BILOom’s Taxonomy</w:t>
              </w:r>
            </w:hyperlink>
            <w:r w:rsidRPr="001C219B">
              <w:rPr>
                <w:rFonts w:ascii="Times New Roman" w:hAnsi="Times New Roman" w:cs="Times New Roman"/>
                <w:sz w:val="21"/>
                <w:szCs w:val="21"/>
              </w:rPr>
              <w:t>)</w:t>
            </w:r>
            <w:r w:rsidRPr="001C219B">
              <w:rPr>
                <w:rFonts w:ascii="Times New Roman" w:hAnsi="Times New Roman" w:cs="Times New Roman"/>
                <w:sz w:val="21"/>
                <w:szCs w:val="21"/>
              </w:rPr>
              <w:t>为基础描述学生在学完本课程后应具有的能力，目标栏内以</w:t>
            </w:r>
            <w:r w:rsidRPr="001C219B">
              <w:rPr>
                <w:rFonts w:ascii="Times New Roman" w:hAnsi="Times New Roman" w:cs="Times New Roman"/>
                <w:sz w:val="21"/>
                <w:szCs w:val="21"/>
              </w:rPr>
              <w:t>1</w:t>
            </w:r>
            <w:r w:rsidRPr="001C219B">
              <w:rPr>
                <w:rFonts w:ascii="Times New Roman" w:hAnsi="Times New Roman" w:cs="Times New Roman"/>
                <w:sz w:val="21"/>
                <w:szCs w:val="21"/>
              </w:rPr>
              <w:t>（认知）、</w:t>
            </w:r>
            <w:r w:rsidRPr="001C219B">
              <w:rPr>
                <w:rFonts w:ascii="Times New Roman" w:hAnsi="Times New Roman" w:cs="Times New Roman"/>
                <w:sz w:val="21"/>
                <w:szCs w:val="21"/>
              </w:rPr>
              <w:t>2</w:t>
            </w:r>
            <w:r w:rsidRPr="001C219B">
              <w:rPr>
                <w:rFonts w:ascii="Times New Roman" w:hAnsi="Times New Roman" w:cs="Times New Roman"/>
                <w:sz w:val="21"/>
                <w:szCs w:val="21"/>
              </w:rPr>
              <w:t>（理解）、</w:t>
            </w:r>
            <w:r w:rsidRPr="001C219B">
              <w:rPr>
                <w:rFonts w:ascii="Times New Roman" w:hAnsi="Times New Roman" w:cs="Times New Roman"/>
                <w:sz w:val="21"/>
                <w:szCs w:val="21"/>
              </w:rPr>
              <w:t>3</w:t>
            </w:r>
            <w:r w:rsidRPr="001C219B">
              <w:rPr>
                <w:rFonts w:ascii="Times New Roman" w:hAnsi="Times New Roman" w:cs="Times New Roman"/>
                <w:sz w:val="21"/>
                <w:szCs w:val="21"/>
              </w:rPr>
              <w:t>（应用）、</w:t>
            </w:r>
            <w:r w:rsidRPr="001C219B">
              <w:rPr>
                <w:rFonts w:ascii="Times New Roman" w:hAnsi="Times New Roman" w:cs="Times New Roman"/>
                <w:sz w:val="21"/>
                <w:szCs w:val="21"/>
              </w:rPr>
              <w:t>4</w:t>
            </w:r>
            <w:r w:rsidRPr="001C219B">
              <w:rPr>
                <w:rFonts w:ascii="Times New Roman" w:hAnsi="Times New Roman" w:cs="Times New Roman"/>
                <w:sz w:val="21"/>
                <w:szCs w:val="21"/>
              </w:rPr>
              <w:t>（分析）、</w:t>
            </w:r>
            <w:r w:rsidRPr="001C219B">
              <w:rPr>
                <w:rFonts w:ascii="Times New Roman" w:hAnsi="Times New Roman" w:cs="Times New Roman"/>
                <w:sz w:val="21"/>
                <w:szCs w:val="21"/>
              </w:rPr>
              <w:t>5</w:t>
            </w:r>
            <w:r w:rsidRPr="001C219B">
              <w:rPr>
                <w:rFonts w:ascii="Times New Roman" w:hAnsi="Times New Roman" w:cs="Times New Roman"/>
                <w:sz w:val="21"/>
                <w:szCs w:val="21"/>
              </w:rPr>
              <w:t>（综合）、</w:t>
            </w:r>
            <w:r w:rsidRPr="001C219B">
              <w:rPr>
                <w:rFonts w:ascii="Times New Roman" w:hAnsi="Times New Roman" w:cs="Times New Roman"/>
                <w:sz w:val="21"/>
                <w:szCs w:val="21"/>
              </w:rPr>
              <w:t>6</w:t>
            </w:r>
            <w:r w:rsidRPr="001C219B">
              <w:rPr>
                <w:rFonts w:ascii="Times New Roman" w:hAnsi="Times New Roman" w:cs="Times New Roman"/>
                <w:sz w:val="21"/>
                <w:szCs w:val="21"/>
              </w:rPr>
              <w:t>（判断）来表示对此级能力要求达到的程度，无要求则留空。</w:t>
            </w:r>
          </w:p>
        </w:tc>
      </w:tr>
    </w:tbl>
    <w:p w14:paraId="519043B3" w14:textId="43888A64" w:rsidR="00FA6825" w:rsidRPr="001C219B" w:rsidRDefault="00FA6825" w:rsidP="00F71DAE">
      <w:pPr>
        <w:tabs>
          <w:tab w:val="left" w:pos="-720"/>
        </w:tabs>
        <w:suppressAutoHyphens/>
        <w:rPr>
          <w:rFonts w:ascii="Times New Roman" w:hAnsi="Times New Roman" w:cs="Times New Roman"/>
          <w:sz w:val="21"/>
          <w:szCs w:val="21"/>
        </w:rPr>
      </w:pPr>
    </w:p>
    <w:p w14:paraId="26820478" w14:textId="77777777" w:rsidR="00FA6825" w:rsidRPr="001C219B" w:rsidRDefault="00FA6825" w:rsidP="00015897">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2" w:name="_Toc86757714"/>
      <w:r w:rsidRPr="001C219B">
        <w:rPr>
          <w:rFonts w:ascii="Times New Roman" w:hAnsi="Times New Roman"/>
          <w:sz w:val="24"/>
          <w:szCs w:val="24"/>
          <w:lang w:val="en-GB"/>
        </w:rPr>
        <w:t>主要教学环节</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Teaching and Learning Activities</w:t>
      </w:r>
      <w:r w:rsidRPr="001C219B">
        <w:rPr>
          <w:rFonts w:ascii="Times New Roman" w:hAnsi="Times New Roman"/>
          <w:sz w:val="24"/>
          <w:szCs w:val="24"/>
          <w:lang w:val="en-GB"/>
        </w:rPr>
        <w:t>）</w:t>
      </w:r>
      <w:bookmarkEnd w:id="2"/>
    </w:p>
    <w:p w14:paraId="3999CB4E" w14:textId="5045BED7" w:rsidR="00572FF6" w:rsidRPr="009E63A4" w:rsidRDefault="00572FF6" w:rsidP="009E63A4">
      <w:pPr>
        <w:pStyle w:val="2"/>
        <w:spacing w:before="120" w:after="120" w:line="360" w:lineRule="auto"/>
        <w:rPr>
          <w:rFonts w:ascii="Times New Roman" w:eastAsia="宋体" w:hAnsi="Times New Roman"/>
          <w:sz w:val="21"/>
          <w:szCs w:val="21"/>
        </w:rPr>
      </w:pPr>
      <w:bookmarkStart w:id="3" w:name="_Toc86757715"/>
      <w:r w:rsidRPr="001C219B">
        <w:rPr>
          <w:rFonts w:ascii="Times New Roman" w:eastAsia="宋体" w:hAnsi="Times New Roman"/>
          <w:sz w:val="21"/>
          <w:szCs w:val="21"/>
        </w:rPr>
        <w:t>教学环节</w:t>
      </w:r>
      <w:r w:rsidR="00C43D9A" w:rsidRPr="001C219B">
        <w:rPr>
          <w:rFonts w:ascii="Times New Roman" w:eastAsia="宋体" w:hAnsi="Times New Roman"/>
          <w:sz w:val="21"/>
          <w:szCs w:val="21"/>
        </w:rPr>
        <w:t>结构</w:t>
      </w:r>
      <w:r w:rsidR="00C43D9A" w:rsidRPr="001C219B">
        <w:rPr>
          <w:rFonts w:ascii="Times New Roman" w:eastAsia="宋体" w:hAnsi="Times New Roman"/>
          <w:sz w:val="21"/>
          <w:szCs w:val="21"/>
        </w:rPr>
        <w:t>:</w:t>
      </w:r>
      <w:bookmarkEnd w:id="3"/>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A0" w:firstRow="1" w:lastRow="0" w:firstColumn="1" w:lastColumn="0" w:noHBand="0" w:noVBand="0"/>
      </w:tblPr>
      <w:tblGrid>
        <w:gridCol w:w="873"/>
        <w:gridCol w:w="874"/>
        <w:gridCol w:w="874"/>
        <w:gridCol w:w="874"/>
        <w:gridCol w:w="874"/>
        <w:gridCol w:w="874"/>
        <w:gridCol w:w="873"/>
        <w:gridCol w:w="873"/>
        <w:gridCol w:w="872"/>
        <w:gridCol w:w="873"/>
        <w:gridCol w:w="873"/>
        <w:gridCol w:w="873"/>
        <w:gridCol w:w="873"/>
        <w:gridCol w:w="873"/>
        <w:gridCol w:w="873"/>
        <w:gridCol w:w="873"/>
      </w:tblGrid>
      <w:tr w:rsidR="00FA6825" w:rsidRPr="001C219B" w14:paraId="2867C164" w14:textId="77777777" w:rsidTr="00DE7C9E">
        <w:tc>
          <w:tcPr>
            <w:tcW w:w="1767" w:type="dxa"/>
            <w:gridSpan w:val="2"/>
            <w:tcBorders>
              <w:top w:val="single" w:sz="12" w:space="0" w:color="auto"/>
              <w:left w:val="single" w:sz="12" w:space="0" w:color="auto"/>
              <w:bottom w:val="single" w:sz="2" w:space="0" w:color="auto"/>
              <w:right w:val="single" w:sz="2" w:space="0" w:color="auto"/>
            </w:tcBorders>
          </w:tcPr>
          <w:p w14:paraId="5C19408F"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理论课</w:t>
            </w:r>
          </w:p>
          <w:p w14:paraId="4FCE83E4"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40A6A8C8"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习题课</w:t>
            </w:r>
          </w:p>
          <w:p w14:paraId="54A5CA29"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77496800"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实验</w:t>
            </w:r>
          </w:p>
          <w:p w14:paraId="5627B16C"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4BCE6BF4"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研讨</w:t>
            </w:r>
          </w:p>
          <w:p w14:paraId="491042D0"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7" w:type="dxa"/>
            <w:gridSpan w:val="2"/>
            <w:tcBorders>
              <w:top w:val="single" w:sz="12" w:space="0" w:color="auto"/>
              <w:left w:val="single" w:sz="2" w:space="0" w:color="auto"/>
              <w:bottom w:val="single" w:sz="2" w:space="0" w:color="auto"/>
              <w:right w:val="single" w:sz="2" w:space="0" w:color="auto"/>
            </w:tcBorders>
          </w:tcPr>
          <w:p w14:paraId="0FDFF0DE"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社会实践</w:t>
            </w:r>
          </w:p>
          <w:p w14:paraId="1D283D2E"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2BBFE0F5"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项目</w:t>
            </w:r>
          </w:p>
          <w:p w14:paraId="7B25E946"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78730D33"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在线学习</w:t>
            </w:r>
          </w:p>
          <w:p w14:paraId="70CE5795"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12" w:space="0" w:color="auto"/>
            </w:tcBorders>
          </w:tcPr>
          <w:p w14:paraId="3702EB49"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其他</w:t>
            </w:r>
          </w:p>
          <w:p w14:paraId="0609289D"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r>
      <w:tr w:rsidR="00FA6825" w:rsidRPr="001C219B" w14:paraId="27F566C7" w14:textId="77777777" w:rsidTr="00DE7C9E">
        <w:trPr>
          <w:trHeight w:val="528"/>
        </w:trPr>
        <w:tc>
          <w:tcPr>
            <w:tcW w:w="883" w:type="dxa"/>
            <w:tcBorders>
              <w:top w:val="single" w:sz="2" w:space="0" w:color="auto"/>
              <w:left w:val="single" w:sz="12" w:space="0" w:color="auto"/>
              <w:bottom w:val="single" w:sz="2" w:space="0" w:color="auto"/>
              <w:right w:val="single" w:sz="2" w:space="0" w:color="auto"/>
            </w:tcBorders>
            <w:vAlign w:val="center"/>
          </w:tcPr>
          <w:p w14:paraId="2F72CF34"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6283C85E"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74AAAD1D"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52C0321C"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324F50B0"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27D734B9"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060E6D4F"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728429D7"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3" w:type="dxa"/>
            <w:tcBorders>
              <w:top w:val="single" w:sz="2" w:space="0" w:color="auto"/>
              <w:left w:val="single" w:sz="2" w:space="0" w:color="auto"/>
              <w:bottom w:val="single" w:sz="2" w:space="0" w:color="auto"/>
              <w:right w:val="single" w:sz="2" w:space="0" w:color="auto"/>
            </w:tcBorders>
            <w:vAlign w:val="center"/>
          </w:tcPr>
          <w:p w14:paraId="53461B82"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439A348D"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0DDED566"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38AD6B2B"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6FF5248A"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2A87ACC2"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31FB543C"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12" w:space="0" w:color="auto"/>
            </w:tcBorders>
            <w:vAlign w:val="center"/>
          </w:tcPr>
          <w:p w14:paraId="11DB5FC3"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r>
      <w:tr w:rsidR="00FA6825" w:rsidRPr="001C219B" w14:paraId="5EB76AFC" w14:textId="77777777" w:rsidTr="00DE7C9E">
        <w:trPr>
          <w:trHeight w:val="408"/>
        </w:trPr>
        <w:tc>
          <w:tcPr>
            <w:tcW w:w="883" w:type="dxa"/>
            <w:tcBorders>
              <w:top w:val="single" w:sz="2" w:space="0" w:color="auto"/>
              <w:left w:val="single" w:sz="12" w:space="0" w:color="auto"/>
              <w:bottom w:val="single" w:sz="12" w:space="0" w:color="auto"/>
              <w:right w:val="single" w:sz="2" w:space="0" w:color="auto"/>
            </w:tcBorders>
            <w:vAlign w:val="center"/>
          </w:tcPr>
          <w:p w14:paraId="0C7496D8" w14:textId="77777777" w:rsidR="00FA6825" w:rsidRPr="001C219B" w:rsidRDefault="0091476B"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4</w:t>
            </w:r>
            <w:r w:rsidR="00755857" w:rsidRPr="001C219B">
              <w:rPr>
                <w:rFonts w:ascii="Times New Roman" w:hAnsi="Times New Roman" w:cs="Times New Roman"/>
                <w:sz w:val="21"/>
                <w:szCs w:val="21"/>
              </w:rPr>
              <w:t>4</w:t>
            </w:r>
          </w:p>
        </w:tc>
        <w:tc>
          <w:tcPr>
            <w:tcW w:w="884" w:type="dxa"/>
            <w:tcBorders>
              <w:top w:val="single" w:sz="2" w:space="0" w:color="auto"/>
              <w:left w:val="single" w:sz="2" w:space="0" w:color="auto"/>
              <w:bottom w:val="single" w:sz="12" w:space="0" w:color="auto"/>
              <w:right w:val="single" w:sz="2" w:space="0" w:color="auto"/>
            </w:tcBorders>
            <w:vAlign w:val="center"/>
          </w:tcPr>
          <w:p w14:paraId="6FCB98EF"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24</w:t>
            </w:r>
          </w:p>
        </w:tc>
        <w:tc>
          <w:tcPr>
            <w:tcW w:w="884" w:type="dxa"/>
            <w:tcBorders>
              <w:top w:val="single" w:sz="2" w:space="0" w:color="auto"/>
              <w:left w:val="single" w:sz="2" w:space="0" w:color="auto"/>
              <w:bottom w:val="single" w:sz="12" w:space="0" w:color="auto"/>
              <w:right w:val="single" w:sz="2" w:space="0" w:color="auto"/>
            </w:tcBorders>
            <w:vAlign w:val="center"/>
          </w:tcPr>
          <w:p w14:paraId="70B6F910"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4</w:t>
            </w:r>
          </w:p>
        </w:tc>
        <w:tc>
          <w:tcPr>
            <w:tcW w:w="884" w:type="dxa"/>
            <w:tcBorders>
              <w:top w:val="single" w:sz="2" w:space="0" w:color="auto"/>
              <w:left w:val="single" w:sz="2" w:space="0" w:color="auto"/>
              <w:bottom w:val="single" w:sz="12" w:space="0" w:color="auto"/>
              <w:right w:val="single" w:sz="2" w:space="0" w:color="auto"/>
            </w:tcBorders>
            <w:vAlign w:val="center"/>
          </w:tcPr>
          <w:p w14:paraId="367DDEE9" w14:textId="77777777" w:rsidR="00FA6825" w:rsidRPr="001C219B" w:rsidRDefault="00184704"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40</w:t>
            </w:r>
          </w:p>
        </w:tc>
        <w:tc>
          <w:tcPr>
            <w:tcW w:w="884" w:type="dxa"/>
            <w:tcBorders>
              <w:top w:val="single" w:sz="2" w:space="0" w:color="auto"/>
              <w:left w:val="single" w:sz="2" w:space="0" w:color="auto"/>
              <w:bottom w:val="single" w:sz="12" w:space="0" w:color="auto"/>
              <w:right w:val="single" w:sz="2" w:space="0" w:color="auto"/>
            </w:tcBorders>
            <w:vAlign w:val="center"/>
          </w:tcPr>
          <w:p w14:paraId="15DD737A"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8</w:t>
            </w:r>
          </w:p>
        </w:tc>
        <w:tc>
          <w:tcPr>
            <w:tcW w:w="884" w:type="dxa"/>
            <w:tcBorders>
              <w:top w:val="single" w:sz="2" w:space="0" w:color="auto"/>
              <w:left w:val="single" w:sz="2" w:space="0" w:color="auto"/>
              <w:bottom w:val="single" w:sz="12" w:space="0" w:color="auto"/>
              <w:right w:val="single" w:sz="2" w:space="0" w:color="auto"/>
            </w:tcBorders>
            <w:vAlign w:val="center"/>
          </w:tcPr>
          <w:p w14:paraId="6BA3D933" w14:textId="77777777" w:rsidR="00FA6825" w:rsidRPr="001C219B" w:rsidRDefault="007E489A"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16</w:t>
            </w:r>
          </w:p>
        </w:tc>
        <w:tc>
          <w:tcPr>
            <w:tcW w:w="884" w:type="dxa"/>
            <w:tcBorders>
              <w:top w:val="single" w:sz="2" w:space="0" w:color="auto"/>
              <w:left w:val="single" w:sz="2" w:space="0" w:color="auto"/>
              <w:bottom w:val="single" w:sz="12" w:space="0" w:color="auto"/>
              <w:right w:val="single" w:sz="2" w:space="0" w:color="auto"/>
            </w:tcBorders>
            <w:vAlign w:val="center"/>
          </w:tcPr>
          <w:p w14:paraId="07D0571E"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5EAAC86D" w14:textId="77777777" w:rsidR="00FA6825" w:rsidRPr="001C219B" w:rsidRDefault="007E489A"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8</w:t>
            </w:r>
          </w:p>
        </w:tc>
        <w:tc>
          <w:tcPr>
            <w:tcW w:w="883" w:type="dxa"/>
            <w:tcBorders>
              <w:top w:val="single" w:sz="2" w:space="0" w:color="auto"/>
              <w:left w:val="single" w:sz="2" w:space="0" w:color="auto"/>
              <w:bottom w:val="single" w:sz="12" w:space="0" w:color="auto"/>
              <w:right w:val="single" w:sz="2" w:space="0" w:color="auto"/>
            </w:tcBorders>
            <w:vAlign w:val="center"/>
          </w:tcPr>
          <w:p w14:paraId="58D7F615" w14:textId="77777777" w:rsidR="00FA6825" w:rsidRPr="001C219B" w:rsidRDefault="0091476B"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70086076"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0C699119" w14:textId="77777777" w:rsidR="00FA6825" w:rsidRPr="001C219B" w:rsidRDefault="006C0C66"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2</w:t>
            </w:r>
          </w:p>
        </w:tc>
        <w:tc>
          <w:tcPr>
            <w:tcW w:w="884" w:type="dxa"/>
            <w:tcBorders>
              <w:top w:val="single" w:sz="2" w:space="0" w:color="auto"/>
              <w:left w:val="single" w:sz="2" w:space="0" w:color="auto"/>
              <w:bottom w:val="single" w:sz="12" w:space="0" w:color="auto"/>
              <w:right w:val="single" w:sz="2" w:space="0" w:color="auto"/>
            </w:tcBorders>
            <w:vAlign w:val="center"/>
          </w:tcPr>
          <w:p w14:paraId="48F013DE" w14:textId="77777777" w:rsidR="00FA6825" w:rsidRPr="001C219B" w:rsidRDefault="007E489A"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8</w:t>
            </w:r>
          </w:p>
        </w:tc>
        <w:tc>
          <w:tcPr>
            <w:tcW w:w="884" w:type="dxa"/>
            <w:tcBorders>
              <w:top w:val="single" w:sz="2" w:space="0" w:color="auto"/>
              <w:left w:val="single" w:sz="2" w:space="0" w:color="auto"/>
              <w:bottom w:val="single" w:sz="12" w:space="0" w:color="auto"/>
              <w:right w:val="single" w:sz="2" w:space="0" w:color="auto"/>
            </w:tcBorders>
            <w:vAlign w:val="center"/>
          </w:tcPr>
          <w:p w14:paraId="3D3716CC"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05726036" w14:textId="77777777" w:rsidR="00FA6825" w:rsidRPr="001C219B" w:rsidRDefault="00184704"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0FE1B1C4" w14:textId="77777777" w:rsidR="00FA6825" w:rsidRPr="001C219B" w:rsidRDefault="006C0C66"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12" w:space="0" w:color="auto"/>
            </w:tcBorders>
            <w:vAlign w:val="center"/>
          </w:tcPr>
          <w:p w14:paraId="606D5DE1" w14:textId="77777777" w:rsidR="00FA6825" w:rsidRPr="001C219B" w:rsidRDefault="006C0C66"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r>
    </w:tbl>
    <w:p w14:paraId="3D90351E" w14:textId="77777777" w:rsidR="00AF7DD9" w:rsidRPr="001C219B" w:rsidRDefault="001401FE" w:rsidP="007B1EF8">
      <w:pPr>
        <w:pStyle w:val="2"/>
        <w:spacing w:before="120" w:after="120" w:line="360" w:lineRule="auto"/>
        <w:rPr>
          <w:rFonts w:ascii="Times New Roman" w:hAnsi="Times New Roman"/>
        </w:rPr>
      </w:pPr>
      <w:bookmarkStart w:id="4" w:name="_Toc86757716"/>
      <w:r w:rsidRPr="001C219B">
        <w:rPr>
          <w:rFonts w:ascii="Times New Roman" w:eastAsia="宋体" w:hAnsi="Times New Roman"/>
          <w:sz w:val="21"/>
          <w:szCs w:val="21"/>
        </w:rPr>
        <w:lastRenderedPageBreak/>
        <w:t>教学环节细则</w:t>
      </w:r>
      <w:r w:rsidR="00C43D9A" w:rsidRPr="001C219B">
        <w:rPr>
          <w:rFonts w:ascii="Times New Roman" w:eastAsia="宋体" w:hAnsi="Times New Roman"/>
          <w:sz w:val="21"/>
          <w:szCs w:val="21"/>
        </w:rPr>
        <w:t>:</w:t>
      </w:r>
      <w:bookmarkEnd w:id="4"/>
    </w:p>
    <w:tbl>
      <w:tblPr>
        <w:tblW w:w="5000"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252"/>
        <w:gridCol w:w="1277"/>
        <w:gridCol w:w="4463"/>
        <w:gridCol w:w="3071"/>
        <w:gridCol w:w="2909"/>
      </w:tblGrid>
      <w:tr w:rsidR="00473031" w:rsidRPr="001C219B" w14:paraId="3FD15B0F" w14:textId="77777777" w:rsidTr="00944EB4">
        <w:trPr>
          <w:trHeight w:val="222"/>
        </w:trPr>
        <w:tc>
          <w:tcPr>
            <w:tcW w:w="806" w:type="pct"/>
            <w:tcBorders>
              <w:top w:val="single" w:sz="4" w:space="0" w:color="auto"/>
              <w:left w:val="single" w:sz="12" w:space="0" w:color="auto"/>
              <w:bottom w:val="single" w:sz="12" w:space="0" w:color="auto"/>
              <w:right w:val="single" w:sz="4" w:space="0" w:color="auto"/>
            </w:tcBorders>
            <w:vAlign w:val="center"/>
          </w:tcPr>
          <w:p w14:paraId="60528521" w14:textId="77777777" w:rsidR="00473031" w:rsidRPr="001C219B" w:rsidDel="003E1B83" w:rsidRDefault="00944EB4" w:rsidP="009F71D7">
            <w:pPr>
              <w:pStyle w:val="ad"/>
              <w:kinsoku w:val="0"/>
              <w:overflowPunct w:val="0"/>
              <w:spacing w:before="0" w:beforeAutospacing="0" w:after="0" w:afterAutospacing="0"/>
              <w:ind w:left="142" w:right="142"/>
              <w:jc w:val="center"/>
              <w:textAlignment w:val="baseline"/>
              <w:rPr>
                <w:rFonts w:ascii="Times New Roman" w:hAnsi="Times New Roman" w:cs="Times New Roman"/>
                <w:b/>
                <w:bCs/>
                <w:color w:val="000000"/>
                <w:kern w:val="24"/>
                <w:position w:val="1"/>
                <w:sz w:val="21"/>
                <w:szCs w:val="21"/>
              </w:rPr>
            </w:pPr>
            <w:r w:rsidRPr="001C219B">
              <w:rPr>
                <w:rFonts w:ascii="Times New Roman" w:hAnsi="Times New Roman" w:cs="Times New Roman"/>
                <w:b/>
                <w:bCs/>
                <w:color w:val="000000"/>
                <w:kern w:val="24"/>
                <w:position w:val="1"/>
                <w:sz w:val="21"/>
                <w:szCs w:val="21"/>
              </w:rPr>
              <w:t>毕业要求</w:t>
            </w:r>
            <w:r w:rsidR="002A5BF5" w:rsidRPr="001C219B">
              <w:rPr>
                <w:rFonts w:ascii="Times New Roman" w:hAnsi="Times New Roman" w:cs="Times New Roman"/>
                <w:b/>
                <w:bCs/>
                <w:color w:val="000000"/>
                <w:kern w:val="24"/>
                <w:position w:val="1"/>
                <w:sz w:val="21"/>
                <w:szCs w:val="21"/>
              </w:rPr>
              <w:t>（二级）</w:t>
            </w:r>
          </w:p>
        </w:tc>
        <w:tc>
          <w:tcPr>
            <w:tcW w:w="457" w:type="pct"/>
            <w:tcBorders>
              <w:top w:val="single" w:sz="4" w:space="0" w:color="auto"/>
              <w:left w:val="single" w:sz="4" w:space="0" w:color="auto"/>
              <w:bottom w:val="single" w:sz="12" w:space="0" w:color="auto"/>
              <w:right w:val="single" w:sz="2" w:space="0" w:color="auto"/>
            </w:tcBorders>
            <w:vAlign w:val="center"/>
          </w:tcPr>
          <w:p w14:paraId="58CA3CE5" w14:textId="77777777" w:rsidR="00473031" w:rsidRPr="001C219B" w:rsidRDefault="00473031" w:rsidP="00C153CB">
            <w:pPr>
              <w:widowControl w:val="0"/>
              <w:spacing w:line="300" w:lineRule="auto"/>
              <w:jc w:val="center"/>
              <w:rPr>
                <w:rFonts w:ascii="Times New Roman" w:hAnsi="Times New Roman" w:cs="Times New Roman"/>
                <w:b/>
                <w:sz w:val="21"/>
                <w:szCs w:val="21"/>
              </w:rPr>
            </w:pPr>
            <w:r w:rsidRPr="001C219B">
              <w:rPr>
                <w:rFonts w:ascii="Times New Roman" w:hAnsi="Times New Roman" w:cs="Times New Roman"/>
                <w:b/>
                <w:sz w:val="21"/>
                <w:szCs w:val="21"/>
              </w:rPr>
              <w:t>权重（</w:t>
            </w:r>
            <w:r w:rsidRPr="001C219B">
              <w:rPr>
                <w:rFonts w:ascii="Times New Roman" w:hAnsi="Times New Roman" w:cs="Times New Roman"/>
                <w:b/>
                <w:sz w:val="21"/>
                <w:szCs w:val="21"/>
              </w:rPr>
              <w:t>∑=1</w:t>
            </w:r>
            <w:r w:rsidRPr="001C219B">
              <w:rPr>
                <w:rFonts w:ascii="Times New Roman" w:hAnsi="Times New Roman" w:cs="Times New Roman"/>
                <w:b/>
                <w:sz w:val="21"/>
                <w:szCs w:val="21"/>
              </w:rPr>
              <w:t>）</w:t>
            </w:r>
          </w:p>
        </w:tc>
        <w:tc>
          <w:tcPr>
            <w:tcW w:w="1597" w:type="pct"/>
            <w:tcBorders>
              <w:top w:val="single" w:sz="4" w:space="0" w:color="auto"/>
              <w:left w:val="single" w:sz="2" w:space="0" w:color="auto"/>
              <w:bottom w:val="single" w:sz="12" w:space="0" w:color="auto"/>
              <w:right w:val="single" w:sz="2" w:space="0" w:color="auto"/>
            </w:tcBorders>
            <w:tcMar>
              <w:top w:w="72" w:type="dxa"/>
              <w:left w:w="144" w:type="dxa"/>
              <w:bottom w:w="72" w:type="dxa"/>
              <w:right w:w="144" w:type="dxa"/>
            </w:tcMar>
          </w:tcPr>
          <w:p w14:paraId="618F0B56" w14:textId="77777777" w:rsidR="00473031" w:rsidRPr="001C219B" w:rsidRDefault="00473031" w:rsidP="00B23F9A">
            <w:pPr>
              <w:pStyle w:val="ad"/>
              <w:kinsoku w:val="0"/>
              <w:overflowPunct w:val="0"/>
              <w:spacing w:before="0" w:beforeAutospacing="0" w:after="0" w:afterAutospacing="0"/>
              <w:jc w:val="center"/>
              <w:textAlignment w:val="baseline"/>
              <w:rPr>
                <w:rFonts w:ascii="Times New Roman" w:hAnsi="Times New Roman" w:cs="Times New Roman"/>
                <w:b/>
                <w:bCs/>
                <w:color w:val="000000"/>
                <w:kern w:val="24"/>
                <w:position w:val="1"/>
                <w:sz w:val="21"/>
                <w:szCs w:val="21"/>
              </w:rPr>
            </w:pPr>
            <w:r w:rsidRPr="001C219B">
              <w:rPr>
                <w:rFonts w:ascii="Times New Roman" w:hAnsi="Times New Roman" w:cs="Times New Roman"/>
                <w:b/>
                <w:bCs/>
                <w:color w:val="000000"/>
                <w:kern w:val="24"/>
                <w:position w:val="1"/>
                <w:sz w:val="21"/>
                <w:szCs w:val="21"/>
              </w:rPr>
              <w:t>教学内容</w:t>
            </w:r>
          </w:p>
          <w:p w14:paraId="47B2BC88" w14:textId="77777777" w:rsidR="00473031" w:rsidRPr="001C219B" w:rsidRDefault="00473031" w:rsidP="00B23F9A">
            <w:pPr>
              <w:pStyle w:val="ad"/>
              <w:numPr>
                <w:ins w:id="5" w:author="微软用户" w:date="2013-10-12T10:54:00Z"/>
              </w:numPr>
              <w:kinsoku w:val="0"/>
              <w:overflowPunct w:val="0"/>
              <w:spacing w:before="0" w:beforeAutospacing="0" w:after="0" w:afterAutospacing="0"/>
              <w:jc w:val="center"/>
              <w:textAlignment w:val="baseline"/>
              <w:rPr>
                <w:rFonts w:ascii="Times New Roman" w:hAnsi="Times New Roman" w:cs="Times New Roman"/>
                <w:sz w:val="21"/>
                <w:szCs w:val="21"/>
              </w:rPr>
            </w:pPr>
            <w:r w:rsidRPr="001C219B">
              <w:rPr>
                <w:rFonts w:ascii="Times New Roman" w:hAnsi="Times New Roman" w:cs="Times New Roman"/>
                <w:b/>
                <w:bCs/>
                <w:color w:val="000000"/>
                <w:kern w:val="24"/>
                <w:position w:val="1"/>
                <w:sz w:val="21"/>
                <w:szCs w:val="21"/>
              </w:rPr>
              <w:t>（知识单元</w:t>
            </w:r>
            <w:r w:rsidRPr="001C219B">
              <w:rPr>
                <w:rFonts w:ascii="Times New Roman" w:hAnsi="Times New Roman" w:cs="Times New Roman"/>
                <w:b/>
                <w:bCs/>
                <w:color w:val="000000"/>
                <w:kern w:val="24"/>
                <w:position w:val="1"/>
                <w:sz w:val="21"/>
                <w:szCs w:val="21"/>
              </w:rPr>
              <w:t>/</w:t>
            </w:r>
            <w:r w:rsidRPr="001C219B">
              <w:rPr>
                <w:rFonts w:ascii="Times New Roman" w:hAnsi="Times New Roman" w:cs="Times New Roman"/>
                <w:b/>
                <w:bCs/>
                <w:color w:val="000000"/>
                <w:kern w:val="24"/>
                <w:position w:val="1"/>
                <w:sz w:val="21"/>
                <w:szCs w:val="21"/>
              </w:rPr>
              <w:t>点）</w:t>
            </w:r>
          </w:p>
        </w:tc>
        <w:tc>
          <w:tcPr>
            <w:tcW w:w="1099" w:type="pct"/>
            <w:tcBorders>
              <w:top w:val="single" w:sz="4" w:space="0" w:color="auto"/>
              <w:left w:val="single" w:sz="2" w:space="0" w:color="auto"/>
              <w:bottom w:val="single" w:sz="12" w:space="0" w:color="auto"/>
              <w:right w:val="single" w:sz="2" w:space="0" w:color="auto"/>
            </w:tcBorders>
            <w:tcMar>
              <w:top w:w="72" w:type="dxa"/>
              <w:left w:w="144" w:type="dxa"/>
              <w:bottom w:w="72" w:type="dxa"/>
              <w:right w:w="144" w:type="dxa"/>
            </w:tcMar>
          </w:tcPr>
          <w:p w14:paraId="2EF78287" w14:textId="77777777" w:rsidR="00473031" w:rsidRPr="001C219B" w:rsidRDefault="00473031" w:rsidP="002F32DA">
            <w:pPr>
              <w:pStyle w:val="ad"/>
              <w:kinsoku w:val="0"/>
              <w:overflowPunct w:val="0"/>
              <w:spacing w:before="0" w:beforeAutospacing="0" w:after="0" w:afterAutospacing="0"/>
              <w:jc w:val="center"/>
              <w:textAlignment w:val="baseline"/>
              <w:rPr>
                <w:rFonts w:ascii="Times New Roman" w:hAnsi="Times New Roman" w:cs="Times New Roman"/>
                <w:b/>
                <w:bCs/>
                <w:color w:val="000000"/>
                <w:kern w:val="24"/>
                <w:position w:val="1"/>
                <w:sz w:val="21"/>
                <w:szCs w:val="21"/>
              </w:rPr>
            </w:pPr>
            <w:r w:rsidRPr="001C219B">
              <w:rPr>
                <w:rFonts w:ascii="Times New Roman" w:hAnsi="Times New Roman" w:cs="Times New Roman"/>
                <w:b/>
                <w:bCs/>
                <w:color w:val="000000"/>
                <w:kern w:val="24"/>
                <w:position w:val="1"/>
                <w:sz w:val="21"/>
                <w:szCs w:val="21"/>
              </w:rPr>
              <w:t>实现环节</w:t>
            </w:r>
          </w:p>
          <w:p w14:paraId="685735B4" w14:textId="77777777" w:rsidR="00473031" w:rsidRPr="001C219B" w:rsidRDefault="00473031" w:rsidP="002F32DA">
            <w:pPr>
              <w:pStyle w:val="ad"/>
              <w:kinsoku w:val="0"/>
              <w:overflowPunct w:val="0"/>
              <w:spacing w:before="0" w:beforeAutospacing="0" w:after="0" w:afterAutospacing="0"/>
              <w:jc w:val="center"/>
              <w:textAlignment w:val="baseline"/>
              <w:rPr>
                <w:rFonts w:ascii="Times New Roman" w:hAnsi="Times New Roman" w:cs="Times New Roman"/>
                <w:sz w:val="21"/>
                <w:szCs w:val="21"/>
              </w:rPr>
            </w:pPr>
            <w:r w:rsidRPr="001C219B">
              <w:rPr>
                <w:rFonts w:ascii="Times New Roman" w:hAnsi="Times New Roman" w:cs="Times New Roman"/>
                <w:b/>
                <w:bCs/>
                <w:color w:val="000000"/>
                <w:kern w:val="24"/>
                <w:position w:val="1"/>
                <w:sz w:val="21"/>
                <w:szCs w:val="21"/>
              </w:rPr>
              <w:t>（课内、实验等）</w:t>
            </w:r>
          </w:p>
        </w:tc>
        <w:tc>
          <w:tcPr>
            <w:tcW w:w="1041" w:type="pct"/>
            <w:tcBorders>
              <w:top w:val="single" w:sz="4" w:space="0" w:color="auto"/>
              <w:left w:val="single" w:sz="2" w:space="0" w:color="auto"/>
              <w:bottom w:val="single" w:sz="12" w:space="0" w:color="auto"/>
              <w:right w:val="single" w:sz="12" w:space="0" w:color="auto"/>
            </w:tcBorders>
          </w:tcPr>
          <w:p w14:paraId="74B43139" w14:textId="77777777" w:rsidR="00473031" w:rsidRPr="001C219B" w:rsidRDefault="00473031" w:rsidP="002F32DA">
            <w:pPr>
              <w:pStyle w:val="ad"/>
              <w:kinsoku w:val="0"/>
              <w:overflowPunct w:val="0"/>
              <w:spacing w:before="0" w:beforeAutospacing="0" w:after="0" w:afterAutospacing="0"/>
              <w:jc w:val="center"/>
              <w:textAlignment w:val="baseline"/>
              <w:rPr>
                <w:rFonts w:ascii="Times New Roman" w:hAnsi="Times New Roman" w:cs="Times New Roman"/>
                <w:b/>
                <w:bCs/>
                <w:color w:val="000000"/>
                <w:kern w:val="24"/>
                <w:position w:val="1"/>
                <w:sz w:val="21"/>
                <w:szCs w:val="21"/>
              </w:rPr>
            </w:pPr>
            <w:r w:rsidRPr="001C219B">
              <w:rPr>
                <w:rFonts w:ascii="Times New Roman" w:hAnsi="Times New Roman" w:cs="Times New Roman"/>
                <w:b/>
                <w:bCs/>
                <w:color w:val="000000"/>
                <w:kern w:val="24"/>
                <w:position w:val="1"/>
                <w:sz w:val="21"/>
                <w:szCs w:val="21"/>
              </w:rPr>
              <w:t>教学策略</w:t>
            </w:r>
          </w:p>
        </w:tc>
      </w:tr>
      <w:tr w:rsidR="00944EB4" w:rsidRPr="001C219B" w14:paraId="1E868DBB" w14:textId="77777777" w:rsidTr="00944EB4">
        <w:trPr>
          <w:trHeight w:val="795"/>
        </w:trPr>
        <w:tc>
          <w:tcPr>
            <w:tcW w:w="806" w:type="pct"/>
            <w:vMerge w:val="restart"/>
            <w:tcBorders>
              <w:top w:val="single" w:sz="12" w:space="0" w:color="auto"/>
              <w:left w:val="single" w:sz="12" w:space="0" w:color="auto"/>
              <w:right w:val="single" w:sz="4" w:space="0" w:color="auto"/>
            </w:tcBorders>
            <w:vAlign w:val="center"/>
          </w:tcPr>
          <w:p w14:paraId="5D9F11F5" w14:textId="45998876" w:rsidR="00944EB4" w:rsidRPr="001C219B" w:rsidRDefault="00AD7CC9" w:rsidP="00944EB4">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工程基础</w:t>
            </w:r>
          </w:p>
        </w:tc>
        <w:tc>
          <w:tcPr>
            <w:tcW w:w="457" w:type="pct"/>
            <w:tcBorders>
              <w:top w:val="single" w:sz="12" w:space="0" w:color="auto"/>
              <w:left w:val="single" w:sz="2" w:space="0" w:color="auto"/>
              <w:right w:val="single" w:sz="2" w:space="0" w:color="auto"/>
            </w:tcBorders>
            <w:vAlign w:val="center"/>
          </w:tcPr>
          <w:p w14:paraId="3A80D718" w14:textId="77777777" w:rsidR="00944EB4" w:rsidRPr="001C219B" w:rsidRDefault="00944EB4" w:rsidP="0096791F">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1597" w:type="pct"/>
            <w:tcBorders>
              <w:top w:val="single" w:sz="1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7BC88D8E"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拉伸及压缩的内力及强度条件</w:t>
            </w:r>
          </w:p>
          <w:p w14:paraId="57EB789F"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拉伸及压缩的变形及刚度条件</w:t>
            </w:r>
          </w:p>
        </w:tc>
        <w:tc>
          <w:tcPr>
            <w:tcW w:w="1099" w:type="pct"/>
            <w:tcBorders>
              <w:top w:val="single" w:sz="1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7F7F454C"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课外练习</w:t>
            </w:r>
          </w:p>
          <w:p w14:paraId="50927722"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1</w:t>
            </w:r>
          </w:p>
        </w:tc>
        <w:tc>
          <w:tcPr>
            <w:tcW w:w="1041" w:type="pct"/>
            <w:tcBorders>
              <w:top w:val="single" w:sz="12" w:space="0" w:color="auto"/>
              <w:left w:val="single" w:sz="2" w:space="0" w:color="auto"/>
              <w:bottom w:val="single" w:sz="2" w:space="0" w:color="auto"/>
              <w:right w:val="single" w:sz="12" w:space="0" w:color="auto"/>
            </w:tcBorders>
            <w:vAlign w:val="center"/>
          </w:tcPr>
          <w:p w14:paraId="1DF13D61"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p w14:paraId="4ACC668A"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课堂练习</w:t>
            </w:r>
          </w:p>
        </w:tc>
      </w:tr>
      <w:tr w:rsidR="00944EB4" w:rsidRPr="001C219B" w14:paraId="01450AC8" w14:textId="77777777" w:rsidTr="00944EB4">
        <w:trPr>
          <w:trHeight w:val="18"/>
        </w:trPr>
        <w:tc>
          <w:tcPr>
            <w:tcW w:w="806" w:type="pct"/>
            <w:vMerge/>
            <w:tcBorders>
              <w:left w:val="single" w:sz="12" w:space="0" w:color="auto"/>
              <w:right w:val="single" w:sz="4" w:space="0" w:color="auto"/>
            </w:tcBorders>
            <w:vAlign w:val="center"/>
          </w:tcPr>
          <w:p w14:paraId="2AF8115B"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b/>
                <w:color w:val="0000FF"/>
                <w:sz w:val="21"/>
                <w:szCs w:val="21"/>
              </w:rPr>
            </w:pPr>
          </w:p>
        </w:tc>
        <w:tc>
          <w:tcPr>
            <w:tcW w:w="457" w:type="pct"/>
            <w:tcBorders>
              <w:left w:val="single" w:sz="2" w:space="0" w:color="auto"/>
              <w:right w:val="single" w:sz="2" w:space="0" w:color="auto"/>
            </w:tcBorders>
            <w:vAlign w:val="center"/>
          </w:tcPr>
          <w:p w14:paraId="09BEA269"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0.03</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71693B28"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切应力的常用性质</w:t>
            </w:r>
          </w:p>
          <w:p w14:paraId="6D0F6364"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剪切与挤压的实用计算</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0264E8E5"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74474C84"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tc>
        <w:tc>
          <w:tcPr>
            <w:tcW w:w="1041" w:type="pct"/>
            <w:tcBorders>
              <w:top w:val="single" w:sz="2" w:space="0" w:color="auto"/>
              <w:left w:val="single" w:sz="2" w:space="0" w:color="auto"/>
              <w:bottom w:val="single" w:sz="2" w:space="0" w:color="auto"/>
              <w:right w:val="single" w:sz="12" w:space="0" w:color="auto"/>
            </w:tcBorders>
            <w:vAlign w:val="center"/>
          </w:tcPr>
          <w:p w14:paraId="6E4F4E0D"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p w14:paraId="7372416E"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课堂练习</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问题引导</w:t>
            </w:r>
          </w:p>
        </w:tc>
      </w:tr>
      <w:tr w:rsidR="00944EB4" w:rsidRPr="001C219B" w14:paraId="54E705D4" w14:textId="77777777" w:rsidTr="00944EB4">
        <w:trPr>
          <w:trHeight w:val="18"/>
        </w:trPr>
        <w:tc>
          <w:tcPr>
            <w:tcW w:w="806" w:type="pct"/>
            <w:vMerge/>
            <w:tcBorders>
              <w:left w:val="single" w:sz="12" w:space="0" w:color="auto"/>
              <w:right w:val="single" w:sz="4" w:space="0" w:color="auto"/>
            </w:tcBorders>
            <w:vAlign w:val="center"/>
          </w:tcPr>
          <w:p w14:paraId="50BB4AD6"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sz w:val="21"/>
                <w:szCs w:val="21"/>
              </w:rPr>
            </w:pPr>
          </w:p>
        </w:tc>
        <w:tc>
          <w:tcPr>
            <w:tcW w:w="457" w:type="pct"/>
            <w:tcBorders>
              <w:left w:val="single" w:sz="2" w:space="0" w:color="auto"/>
              <w:right w:val="single" w:sz="2" w:space="0" w:color="auto"/>
            </w:tcBorders>
            <w:vAlign w:val="center"/>
          </w:tcPr>
          <w:p w14:paraId="3C32C5B7"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02D7D7D9"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扭转的扭矩图</w:t>
            </w:r>
          </w:p>
          <w:p w14:paraId="2D80558F"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圆轴扭转时横截面上的应力及强度计算</w:t>
            </w:r>
          </w:p>
          <w:p w14:paraId="2F5F0B7F"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圆轴扭转时的变形及刚度计算</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6C48C89F"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3F457286"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p w14:paraId="664754C5"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3</w:t>
            </w:r>
          </w:p>
        </w:tc>
        <w:tc>
          <w:tcPr>
            <w:tcW w:w="1041" w:type="pct"/>
            <w:tcBorders>
              <w:top w:val="single" w:sz="2" w:space="0" w:color="auto"/>
              <w:left w:val="single" w:sz="2" w:space="0" w:color="auto"/>
              <w:bottom w:val="single" w:sz="2" w:space="0" w:color="auto"/>
              <w:right w:val="single" w:sz="12" w:space="0" w:color="auto"/>
            </w:tcBorders>
            <w:vAlign w:val="center"/>
          </w:tcPr>
          <w:p w14:paraId="598BFE74"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p w14:paraId="6AAD8FC4"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课堂练习</w:t>
            </w:r>
          </w:p>
          <w:p w14:paraId="1F713410"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p>
        </w:tc>
      </w:tr>
      <w:tr w:rsidR="00944EB4" w:rsidRPr="001C219B" w14:paraId="271F9E82" w14:textId="77777777" w:rsidTr="00944EB4">
        <w:trPr>
          <w:trHeight w:val="18"/>
        </w:trPr>
        <w:tc>
          <w:tcPr>
            <w:tcW w:w="806" w:type="pct"/>
            <w:vMerge/>
            <w:tcBorders>
              <w:left w:val="single" w:sz="12" w:space="0" w:color="auto"/>
              <w:right w:val="single" w:sz="4" w:space="0" w:color="auto"/>
            </w:tcBorders>
            <w:vAlign w:val="center"/>
          </w:tcPr>
          <w:p w14:paraId="3DD782D0"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b/>
                <w:color w:val="0000FF"/>
                <w:sz w:val="21"/>
                <w:szCs w:val="21"/>
              </w:rPr>
            </w:pPr>
          </w:p>
        </w:tc>
        <w:tc>
          <w:tcPr>
            <w:tcW w:w="457" w:type="pct"/>
            <w:tcBorders>
              <w:left w:val="single" w:sz="2" w:space="0" w:color="auto"/>
              <w:right w:val="single" w:sz="2" w:space="0" w:color="auto"/>
            </w:tcBorders>
            <w:vAlign w:val="center"/>
          </w:tcPr>
          <w:p w14:paraId="0FC23584"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0.18</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288BB52A"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剪力方程和弯矩方程</w:t>
            </w:r>
          </w:p>
          <w:p w14:paraId="12B1C62E"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剪力图和弯矩图</w:t>
            </w:r>
          </w:p>
          <w:p w14:paraId="490C95D9"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弯曲应力及强度条件</w:t>
            </w:r>
          </w:p>
          <w:p w14:paraId="02DD7616"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弯曲变形及刚度条件</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0507CBB7"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171ED4EC"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p w14:paraId="14DB1701"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4</w:t>
            </w:r>
          </w:p>
          <w:p w14:paraId="340E2B36"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5</w:t>
            </w:r>
          </w:p>
        </w:tc>
        <w:tc>
          <w:tcPr>
            <w:tcW w:w="1041" w:type="pct"/>
            <w:tcBorders>
              <w:top w:val="single" w:sz="2" w:space="0" w:color="auto"/>
              <w:left w:val="single" w:sz="2" w:space="0" w:color="auto"/>
              <w:bottom w:val="single" w:sz="2" w:space="0" w:color="auto"/>
              <w:right w:val="single" w:sz="12" w:space="0" w:color="auto"/>
            </w:tcBorders>
            <w:vAlign w:val="center"/>
          </w:tcPr>
          <w:p w14:paraId="1E9C8E66"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p>
          <w:p w14:paraId="770F9DBB"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p>
          <w:p w14:paraId="2D22F9BF"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研讨</w:t>
            </w:r>
          </w:p>
          <w:p w14:paraId="31D3D859"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课堂练习</w:t>
            </w:r>
          </w:p>
        </w:tc>
      </w:tr>
      <w:tr w:rsidR="00944EB4" w:rsidRPr="001C219B" w14:paraId="7C31C51B" w14:textId="77777777" w:rsidTr="00944EB4">
        <w:trPr>
          <w:trHeight w:val="18"/>
        </w:trPr>
        <w:tc>
          <w:tcPr>
            <w:tcW w:w="806" w:type="pct"/>
            <w:vMerge/>
            <w:tcBorders>
              <w:left w:val="single" w:sz="12" w:space="0" w:color="auto"/>
              <w:right w:val="single" w:sz="4" w:space="0" w:color="auto"/>
            </w:tcBorders>
            <w:vAlign w:val="center"/>
          </w:tcPr>
          <w:p w14:paraId="0310A258"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b/>
                <w:color w:val="0000FF"/>
                <w:sz w:val="21"/>
                <w:szCs w:val="21"/>
              </w:rPr>
            </w:pPr>
          </w:p>
        </w:tc>
        <w:tc>
          <w:tcPr>
            <w:tcW w:w="457" w:type="pct"/>
            <w:tcBorders>
              <w:left w:val="single" w:sz="2" w:space="0" w:color="auto"/>
              <w:right w:val="single" w:sz="2" w:space="0" w:color="auto"/>
            </w:tcBorders>
            <w:vAlign w:val="center"/>
          </w:tcPr>
          <w:p w14:paraId="3030B787"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57FD7A4E"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组合变形和叠加原理</w:t>
            </w:r>
          </w:p>
          <w:p w14:paraId="3249DF06"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斜弯曲</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拉弯组合</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弯扭组合</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56FDB71B"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5E665D0D"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tc>
        <w:tc>
          <w:tcPr>
            <w:tcW w:w="1041" w:type="pct"/>
            <w:tcBorders>
              <w:top w:val="single" w:sz="2" w:space="0" w:color="auto"/>
              <w:left w:val="single" w:sz="2" w:space="0" w:color="auto"/>
              <w:bottom w:val="single" w:sz="2" w:space="0" w:color="auto"/>
              <w:right w:val="single" w:sz="12" w:space="0" w:color="auto"/>
            </w:tcBorders>
            <w:vAlign w:val="center"/>
          </w:tcPr>
          <w:p w14:paraId="180C9830"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p>
          <w:p w14:paraId="36372275"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tc>
      </w:tr>
      <w:tr w:rsidR="00944EB4" w:rsidRPr="001C219B" w14:paraId="5174AE36" w14:textId="77777777" w:rsidTr="00944EB4">
        <w:trPr>
          <w:trHeight w:val="1232"/>
        </w:trPr>
        <w:tc>
          <w:tcPr>
            <w:tcW w:w="806" w:type="pct"/>
            <w:vMerge/>
            <w:tcBorders>
              <w:left w:val="single" w:sz="12" w:space="0" w:color="auto"/>
              <w:right w:val="single" w:sz="4" w:space="0" w:color="auto"/>
            </w:tcBorders>
            <w:vAlign w:val="center"/>
          </w:tcPr>
          <w:p w14:paraId="1C639E83"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sz w:val="21"/>
                <w:szCs w:val="21"/>
              </w:rPr>
            </w:pPr>
          </w:p>
        </w:tc>
        <w:tc>
          <w:tcPr>
            <w:tcW w:w="457" w:type="pct"/>
            <w:tcBorders>
              <w:top w:val="single" w:sz="4" w:space="0" w:color="auto"/>
              <w:left w:val="single" w:sz="2" w:space="0" w:color="auto"/>
              <w:right w:val="single" w:sz="2" w:space="0" w:color="auto"/>
            </w:tcBorders>
            <w:shd w:val="clear" w:color="auto" w:fill="auto"/>
            <w:vAlign w:val="center"/>
          </w:tcPr>
          <w:p w14:paraId="34C4CB40"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tcPr>
          <w:p w14:paraId="7CB630E9"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材料的力学性能</w:t>
            </w:r>
          </w:p>
          <w:p w14:paraId="747F529A"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应力状态分析</w:t>
            </w:r>
          </w:p>
          <w:p w14:paraId="5390D6CE"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失效、安全系数和强度理论</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768D7639"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2BFD5D4C"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p w14:paraId="31F0F85D"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2</w:t>
            </w:r>
          </w:p>
        </w:tc>
        <w:tc>
          <w:tcPr>
            <w:tcW w:w="1041" w:type="pct"/>
            <w:tcBorders>
              <w:top w:val="single" w:sz="2" w:space="0" w:color="auto"/>
              <w:left w:val="single" w:sz="2" w:space="0" w:color="auto"/>
              <w:bottom w:val="single" w:sz="2" w:space="0" w:color="auto"/>
              <w:right w:val="single" w:sz="12" w:space="0" w:color="auto"/>
            </w:tcBorders>
            <w:vAlign w:val="center"/>
          </w:tcPr>
          <w:p w14:paraId="0474D3C4"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p>
          <w:p w14:paraId="10ECC0BA"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p w14:paraId="65AA4DB9"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课堂练习</w:t>
            </w:r>
          </w:p>
        </w:tc>
      </w:tr>
      <w:tr w:rsidR="00944EB4" w:rsidRPr="001C219B" w14:paraId="64B31F8F" w14:textId="77777777" w:rsidTr="00944EB4">
        <w:trPr>
          <w:cantSplit/>
          <w:trHeight w:val="606"/>
        </w:trPr>
        <w:tc>
          <w:tcPr>
            <w:tcW w:w="806" w:type="pct"/>
            <w:vMerge/>
            <w:tcBorders>
              <w:left w:val="single" w:sz="12" w:space="0" w:color="auto"/>
              <w:bottom w:val="single" w:sz="4" w:space="0" w:color="auto"/>
              <w:right w:val="single" w:sz="4" w:space="0" w:color="auto"/>
            </w:tcBorders>
            <w:vAlign w:val="center"/>
          </w:tcPr>
          <w:p w14:paraId="044C3F10"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sz w:val="21"/>
                <w:szCs w:val="21"/>
              </w:rPr>
            </w:pPr>
          </w:p>
        </w:tc>
        <w:tc>
          <w:tcPr>
            <w:tcW w:w="457" w:type="pct"/>
            <w:tcBorders>
              <w:left w:val="single" w:sz="2" w:space="0" w:color="auto"/>
              <w:bottom w:val="single" w:sz="4" w:space="0" w:color="auto"/>
              <w:right w:val="single" w:sz="2" w:space="0" w:color="auto"/>
            </w:tcBorders>
            <w:shd w:val="clear" w:color="auto" w:fill="auto"/>
            <w:vAlign w:val="center"/>
          </w:tcPr>
          <w:p w14:paraId="7C1BFC6F"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0.05</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tcPr>
          <w:p w14:paraId="58B0344B"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压杆的稳定问题</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7AD318C1"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0F699974"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tc>
        <w:tc>
          <w:tcPr>
            <w:tcW w:w="1041" w:type="pct"/>
            <w:tcBorders>
              <w:top w:val="single" w:sz="2" w:space="0" w:color="auto"/>
              <w:left w:val="single" w:sz="2" w:space="0" w:color="auto"/>
              <w:bottom w:val="single" w:sz="2" w:space="0" w:color="auto"/>
              <w:right w:val="single" w:sz="12" w:space="0" w:color="auto"/>
            </w:tcBorders>
            <w:vAlign w:val="center"/>
          </w:tcPr>
          <w:p w14:paraId="6130BBFF"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p>
          <w:p w14:paraId="25A92312"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p>
        </w:tc>
      </w:tr>
      <w:tr w:rsidR="00944EB4" w:rsidRPr="001C219B" w14:paraId="03F3D058" w14:textId="77777777" w:rsidTr="00944EB4">
        <w:trPr>
          <w:trHeight w:val="595"/>
        </w:trPr>
        <w:tc>
          <w:tcPr>
            <w:tcW w:w="806" w:type="pct"/>
            <w:tcBorders>
              <w:top w:val="single" w:sz="4" w:space="0" w:color="auto"/>
              <w:left w:val="single" w:sz="12" w:space="0" w:color="auto"/>
            </w:tcBorders>
            <w:vAlign w:val="center"/>
          </w:tcPr>
          <w:p w14:paraId="46CEAFBA" w14:textId="27D2DCDD" w:rsidR="00944EB4" w:rsidRPr="001C219B" w:rsidRDefault="00944EB4" w:rsidP="00387D3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工程推理</w:t>
            </w:r>
          </w:p>
        </w:tc>
        <w:tc>
          <w:tcPr>
            <w:tcW w:w="457" w:type="pct"/>
            <w:tcBorders>
              <w:top w:val="single" w:sz="4" w:space="0" w:color="auto"/>
              <w:left w:val="single" w:sz="2" w:space="0" w:color="auto"/>
              <w:bottom w:val="single" w:sz="4" w:space="0" w:color="auto"/>
              <w:right w:val="single" w:sz="2" w:space="0" w:color="auto"/>
            </w:tcBorders>
            <w:shd w:val="clear" w:color="auto" w:fill="auto"/>
            <w:vAlign w:val="center"/>
          </w:tcPr>
          <w:p w14:paraId="0238594D" w14:textId="77777777" w:rsidR="00944EB4" w:rsidRPr="001C219B" w:rsidRDefault="00944EB4" w:rsidP="0096791F">
            <w:pPr>
              <w:widowControl w:val="0"/>
              <w:tabs>
                <w:tab w:val="num" w:pos="420"/>
              </w:tabs>
              <w:jc w:val="center"/>
              <w:rPr>
                <w:rFonts w:ascii="Times New Roman" w:hAnsi="Times New Roman" w:cs="Times New Roman"/>
                <w:sz w:val="21"/>
                <w:szCs w:val="21"/>
              </w:rPr>
            </w:pPr>
            <w:r w:rsidRPr="001C219B">
              <w:rPr>
                <w:rFonts w:ascii="Times New Roman" w:hAnsi="Times New Roman" w:cs="Times New Roman"/>
                <w:sz w:val="21"/>
                <w:szCs w:val="21"/>
              </w:rPr>
              <w:t>0.17</w:t>
            </w:r>
          </w:p>
        </w:tc>
        <w:tc>
          <w:tcPr>
            <w:tcW w:w="1597" w:type="pct"/>
            <w:vMerge w:val="restart"/>
            <w:tcBorders>
              <w:top w:val="single" w:sz="4" w:space="0" w:color="auto"/>
              <w:left w:val="single" w:sz="4" w:space="0" w:color="auto"/>
              <w:right w:val="single" w:sz="2" w:space="0" w:color="auto"/>
            </w:tcBorders>
            <w:tcMar>
              <w:top w:w="72" w:type="dxa"/>
              <w:left w:w="144" w:type="dxa"/>
              <w:bottom w:w="72" w:type="dxa"/>
              <w:right w:w="144" w:type="dxa"/>
            </w:tcMar>
            <w:vAlign w:val="center"/>
          </w:tcPr>
          <w:p w14:paraId="46C69392"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所有知识点</w:t>
            </w:r>
          </w:p>
        </w:tc>
        <w:tc>
          <w:tcPr>
            <w:tcW w:w="1099" w:type="pct"/>
            <w:vMerge w:val="restart"/>
            <w:tcBorders>
              <w:top w:val="single" w:sz="4" w:space="0" w:color="auto"/>
              <w:left w:val="single" w:sz="2" w:space="0" w:color="auto"/>
              <w:right w:val="single" w:sz="2" w:space="0" w:color="auto"/>
            </w:tcBorders>
            <w:tcMar>
              <w:top w:w="72" w:type="dxa"/>
              <w:left w:w="144" w:type="dxa"/>
              <w:bottom w:w="72" w:type="dxa"/>
              <w:right w:w="144" w:type="dxa"/>
            </w:tcMar>
            <w:vAlign w:val="center"/>
          </w:tcPr>
          <w:p w14:paraId="4B183583"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p w14:paraId="7AC9BB87"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 xml:space="preserve">1    </w:t>
            </w:r>
            <w:r w:rsidRPr="001C219B">
              <w:rPr>
                <w:rFonts w:ascii="Times New Roman" w:hAnsi="Times New Roman" w:cs="Times New Roman"/>
                <w:sz w:val="21"/>
                <w:szCs w:val="21"/>
              </w:rPr>
              <w:t>实验</w:t>
            </w:r>
            <w:r w:rsidRPr="001C219B">
              <w:rPr>
                <w:rFonts w:ascii="Times New Roman" w:hAnsi="Times New Roman" w:cs="Times New Roman"/>
                <w:sz w:val="21"/>
                <w:szCs w:val="21"/>
              </w:rPr>
              <w:t>2</w:t>
            </w:r>
          </w:p>
          <w:p w14:paraId="282C1B30"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 xml:space="preserve">3   </w:t>
            </w:r>
            <w:r w:rsidRPr="001C219B">
              <w:rPr>
                <w:rFonts w:ascii="Times New Roman" w:hAnsi="Times New Roman" w:cs="Times New Roman"/>
                <w:sz w:val="21"/>
                <w:szCs w:val="21"/>
              </w:rPr>
              <w:t>实验</w:t>
            </w:r>
            <w:r w:rsidRPr="001C219B">
              <w:rPr>
                <w:rFonts w:ascii="Times New Roman" w:hAnsi="Times New Roman" w:cs="Times New Roman"/>
                <w:sz w:val="21"/>
                <w:szCs w:val="21"/>
              </w:rPr>
              <w:t>4</w:t>
            </w:r>
          </w:p>
          <w:p w14:paraId="3F1BBEB4"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5</w:t>
            </w:r>
          </w:p>
          <w:p w14:paraId="266FD70F"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《你身边的材料力学》实践项目及报告</w:t>
            </w:r>
          </w:p>
        </w:tc>
        <w:tc>
          <w:tcPr>
            <w:tcW w:w="1041" w:type="pct"/>
            <w:vMerge w:val="restart"/>
            <w:tcBorders>
              <w:top w:val="single" w:sz="4" w:space="0" w:color="auto"/>
              <w:left w:val="single" w:sz="2" w:space="0" w:color="auto"/>
              <w:right w:val="single" w:sz="12" w:space="0" w:color="auto"/>
            </w:tcBorders>
            <w:vAlign w:val="center"/>
          </w:tcPr>
          <w:p w14:paraId="2B9A21DC"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项目引导</w:t>
            </w:r>
          </w:p>
          <w:p w14:paraId="5311AC5E"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研讨</w:t>
            </w:r>
          </w:p>
          <w:p w14:paraId="680E7BDF"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书面报告</w:t>
            </w:r>
          </w:p>
          <w:p w14:paraId="0EB2FF2B" w14:textId="77777777" w:rsidR="00944EB4" w:rsidRPr="001C219B" w:rsidRDefault="00944EB4" w:rsidP="00015897">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口头演示</w:t>
            </w:r>
          </w:p>
        </w:tc>
      </w:tr>
      <w:tr w:rsidR="00944EB4" w:rsidRPr="001C219B" w14:paraId="651D73AD" w14:textId="77777777" w:rsidTr="00944EB4">
        <w:trPr>
          <w:trHeight w:val="18"/>
        </w:trPr>
        <w:tc>
          <w:tcPr>
            <w:tcW w:w="806" w:type="pct"/>
            <w:tcBorders>
              <w:left w:val="single" w:sz="12" w:space="0" w:color="auto"/>
              <w:right w:val="single" w:sz="2" w:space="0" w:color="auto"/>
            </w:tcBorders>
            <w:vAlign w:val="center"/>
          </w:tcPr>
          <w:p w14:paraId="3B8C6A87" w14:textId="406C47F5" w:rsidR="00944EB4" w:rsidRPr="001C219B" w:rsidRDefault="00F628DF" w:rsidP="00387D3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工程技术问题的实验、调查与分析</w:t>
            </w:r>
          </w:p>
        </w:tc>
        <w:tc>
          <w:tcPr>
            <w:tcW w:w="457" w:type="pct"/>
            <w:tcBorders>
              <w:top w:val="single" w:sz="4" w:space="0" w:color="auto"/>
              <w:left w:val="single" w:sz="2" w:space="0" w:color="auto"/>
              <w:bottom w:val="single" w:sz="4" w:space="0" w:color="auto"/>
              <w:right w:val="single" w:sz="2" w:space="0" w:color="auto"/>
            </w:tcBorders>
            <w:shd w:val="clear" w:color="auto" w:fill="auto"/>
            <w:vAlign w:val="center"/>
          </w:tcPr>
          <w:p w14:paraId="14DF9D7B" w14:textId="77777777" w:rsidR="00944EB4" w:rsidRPr="001C219B" w:rsidRDefault="00944EB4" w:rsidP="0096791F">
            <w:pPr>
              <w:widowControl w:val="0"/>
              <w:tabs>
                <w:tab w:val="num" w:pos="420"/>
              </w:tabs>
              <w:jc w:val="center"/>
              <w:rPr>
                <w:rFonts w:ascii="Times New Roman" w:hAnsi="Times New Roman" w:cs="Times New Roman"/>
                <w:sz w:val="21"/>
                <w:szCs w:val="21"/>
              </w:rPr>
            </w:pPr>
            <w:r w:rsidRPr="001C219B">
              <w:rPr>
                <w:rFonts w:ascii="Times New Roman" w:hAnsi="Times New Roman" w:cs="Times New Roman"/>
                <w:sz w:val="21"/>
                <w:szCs w:val="21"/>
              </w:rPr>
              <w:t>0.12</w:t>
            </w:r>
          </w:p>
        </w:tc>
        <w:tc>
          <w:tcPr>
            <w:tcW w:w="1597" w:type="pct"/>
            <w:vMerge/>
            <w:tcBorders>
              <w:left w:val="single" w:sz="4" w:space="0" w:color="auto"/>
              <w:right w:val="single" w:sz="2" w:space="0" w:color="auto"/>
            </w:tcBorders>
            <w:tcMar>
              <w:top w:w="72" w:type="dxa"/>
              <w:left w:w="144" w:type="dxa"/>
              <w:bottom w:w="72" w:type="dxa"/>
              <w:right w:w="144" w:type="dxa"/>
            </w:tcMar>
          </w:tcPr>
          <w:p w14:paraId="61A92264" w14:textId="77777777" w:rsidR="00944EB4" w:rsidRPr="001C219B" w:rsidRDefault="00944EB4" w:rsidP="0096791F">
            <w:pPr>
              <w:rPr>
                <w:rFonts w:ascii="Times New Roman" w:hAnsi="Times New Roman" w:cs="Times New Roman"/>
                <w:sz w:val="21"/>
                <w:szCs w:val="21"/>
              </w:rPr>
            </w:pPr>
          </w:p>
        </w:tc>
        <w:tc>
          <w:tcPr>
            <w:tcW w:w="1099" w:type="pct"/>
            <w:vMerge/>
            <w:tcBorders>
              <w:left w:val="single" w:sz="2" w:space="0" w:color="auto"/>
              <w:right w:val="single" w:sz="2" w:space="0" w:color="auto"/>
            </w:tcBorders>
            <w:tcMar>
              <w:top w:w="72" w:type="dxa"/>
              <w:left w:w="144" w:type="dxa"/>
              <w:bottom w:w="72" w:type="dxa"/>
              <w:right w:w="144" w:type="dxa"/>
            </w:tcMar>
          </w:tcPr>
          <w:p w14:paraId="309944B3" w14:textId="77777777" w:rsidR="00944EB4" w:rsidRPr="001C219B" w:rsidRDefault="00944EB4" w:rsidP="0096791F">
            <w:pPr>
              <w:jc w:val="both"/>
              <w:rPr>
                <w:rFonts w:ascii="Times New Roman" w:hAnsi="Times New Roman" w:cs="Times New Roman"/>
                <w:sz w:val="21"/>
                <w:szCs w:val="21"/>
              </w:rPr>
            </w:pPr>
          </w:p>
        </w:tc>
        <w:tc>
          <w:tcPr>
            <w:tcW w:w="1041" w:type="pct"/>
            <w:vMerge/>
            <w:tcBorders>
              <w:left w:val="single" w:sz="2" w:space="0" w:color="auto"/>
              <w:right w:val="single" w:sz="12" w:space="0" w:color="auto"/>
            </w:tcBorders>
          </w:tcPr>
          <w:p w14:paraId="02ED4FDD" w14:textId="77777777" w:rsidR="00944EB4" w:rsidRPr="001C219B" w:rsidRDefault="00944EB4" w:rsidP="0096791F">
            <w:pPr>
              <w:jc w:val="both"/>
              <w:rPr>
                <w:rFonts w:ascii="Times New Roman" w:hAnsi="Times New Roman" w:cs="Times New Roman"/>
                <w:sz w:val="21"/>
                <w:szCs w:val="21"/>
              </w:rPr>
            </w:pPr>
          </w:p>
        </w:tc>
      </w:tr>
      <w:tr w:rsidR="00944EB4" w:rsidRPr="001C219B" w14:paraId="3949925B" w14:textId="77777777" w:rsidTr="00944EB4">
        <w:trPr>
          <w:trHeight w:val="989"/>
        </w:trPr>
        <w:tc>
          <w:tcPr>
            <w:tcW w:w="806" w:type="pct"/>
            <w:tcBorders>
              <w:left w:val="single" w:sz="12" w:space="0" w:color="auto"/>
              <w:bottom w:val="single" w:sz="4" w:space="0" w:color="auto"/>
              <w:right w:val="single" w:sz="2" w:space="0" w:color="auto"/>
            </w:tcBorders>
            <w:vAlign w:val="center"/>
          </w:tcPr>
          <w:p w14:paraId="35EB9C00" w14:textId="0B0B5CBD" w:rsidR="00944EB4" w:rsidRPr="001C219B" w:rsidRDefault="00F628DF" w:rsidP="00387D3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交流策略与结构</w:t>
            </w:r>
          </w:p>
        </w:tc>
        <w:tc>
          <w:tcPr>
            <w:tcW w:w="457" w:type="pct"/>
            <w:tcBorders>
              <w:top w:val="single" w:sz="4" w:space="0" w:color="auto"/>
              <w:left w:val="single" w:sz="2" w:space="0" w:color="auto"/>
              <w:bottom w:val="single" w:sz="12" w:space="0" w:color="auto"/>
              <w:right w:val="single" w:sz="2" w:space="0" w:color="auto"/>
            </w:tcBorders>
            <w:shd w:val="clear" w:color="auto" w:fill="auto"/>
            <w:vAlign w:val="center"/>
          </w:tcPr>
          <w:p w14:paraId="2ACC88EA" w14:textId="77777777" w:rsidR="00944EB4" w:rsidRPr="001C219B" w:rsidRDefault="00944EB4" w:rsidP="0096791F">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0.05</w:t>
            </w:r>
          </w:p>
        </w:tc>
        <w:tc>
          <w:tcPr>
            <w:tcW w:w="1597" w:type="pct"/>
            <w:vMerge/>
            <w:tcBorders>
              <w:left w:val="single" w:sz="4" w:space="0" w:color="auto"/>
              <w:right w:val="single" w:sz="2" w:space="0" w:color="auto"/>
            </w:tcBorders>
            <w:tcMar>
              <w:top w:w="72" w:type="dxa"/>
              <w:left w:w="144" w:type="dxa"/>
              <w:bottom w:w="72" w:type="dxa"/>
              <w:right w:w="144" w:type="dxa"/>
            </w:tcMar>
          </w:tcPr>
          <w:p w14:paraId="03AD357B" w14:textId="77777777" w:rsidR="00944EB4" w:rsidRPr="001C219B" w:rsidRDefault="00944EB4" w:rsidP="0096791F">
            <w:pPr>
              <w:rPr>
                <w:rFonts w:ascii="Times New Roman" w:hAnsi="Times New Roman" w:cs="Times New Roman"/>
                <w:sz w:val="21"/>
                <w:szCs w:val="21"/>
              </w:rPr>
            </w:pPr>
          </w:p>
        </w:tc>
        <w:tc>
          <w:tcPr>
            <w:tcW w:w="1099" w:type="pct"/>
            <w:vMerge/>
            <w:tcBorders>
              <w:left w:val="single" w:sz="2" w:space="0" w:color="auto"/>
              <w:right w:val="single" w:sz="2" w:space="0" w:color="auto"/>
            </w:tcBorders>
            <w:tcMar>
              <w:top w:w="72" w:type="dxa"/>
              <w:left w:w="144" w:type="dxa"/>
              <w:bottom w:w="72" w:type="dxa"/>
              <w:right w:w="144" w:type="dxa"/>
            </w:tcMar>
          </w:tcPr>
          <w:p w14:paraId="26E95334" w14:textId="77777777" w:rsidR="00944EB4" w:rsidRPr="001C219B" w:rsidRDefault="00944EB4" w:rsidP="0096791F">
            <w:pPr>
              <w:jc w:val="both"/>
              <w:rPr>
                <w:rFonts w:ascii="Times New Roman" w:hAnsi="Times New Roman" w:cs="Times New Roman"/>
                <w:sz w:val="21"/>
                <w:szCs w:val="21"/>
              </w:rPr>
            </w:pPr>
          </w:p>
        </w:tc>
        <w:tc>
          <w:tcPr>
            <w:tcW w:w="1041" w:type="pct"/>
            <w:vMerge/>
            <w:tcBorders>
              <w:left w:val="single" w:sz="2" w:space="0" w:color="auto"/>
              <w:right w:val="single" w:sz="12" w:space="0" w:color="auto"/>
            </w:tcBorders>
          </w:tcPr>
          <w:p w14:paraId="6029A91C" w14:textId="77777777" w:rsidR="00944EB4" w:rsidRPr="001C219B" w:rsidRDefault="00944EB4" w:rsidP="0096791F">
            <w:pPr>
              <w:jc w:val="both"/>
              <w:rPr>
                <w:rFonts w:ascii="Times New Roman" w:hAnsi="Times New Roman" w:cs="Times New Roman"/>
                <w:sz w:val="21"/>
                <w:szCs w:val="21"/>
              </w:rPr>
            </w:pPr>
          </w:p>
        </w:tc>
      </w:tr>
    </w:tbl>
    <w:p w14:paraId="56807836" w14:textId="77777777" w:rsidR="00FA6825" w:rsidRPr="001C219B" w:rsidRDefault="00FA6825" w:rsidP="00015897">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6" w:name="_Toc86757717"/>
      <w:r w:rsidRPr="001C219B">
        <w:rPr>
          <w:rFonts w:ascii="Times New Roman" w:hAnsi="Times New Roman"/>
          <w:sz w:val="24"/>
          <w:szCs w:val="24"/>
          <w:lang w:val="en-GB"/>
        </w:rPr>
        <w:t>课程考核</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Assessment Scheme</w:t>
      </w:r>
      <w:r w:rsidRPr="001C219B">
        <w:rPr>
          <w:rFonts w:ascii="Times New Roman" w:hAnsi="Times New Roman"/>
          <w:sz w:val="24"/>
          <w:szCs w:val="24"/>
          <w:lang w:val="en-GB"/>
        </w:rPr>
        <w:t>）</w:t>
      </w:r>
      <w:bookmarkEnd w:id="6"/>
    </w:p>
    <w:p w14:paraId="19909094" w14:textId="77777777" w:rsidR="00E322C1" w:rsidRPr="001C219B" w:rsidRDefault="00C43D9A" w:rsidP="00E322C1">
      <w:pPr>
        <w:pStyle w:val="2"/>
        <w:spacing w:before="120" w:after="120" w:line="360" w:lineRule="auto"/>
        <w:rPr>
          <w:rFonts w:ascii="Times New Roman" w:eastAsia="宋体" w:hAnsi="Times New Roman"/>
          <w:sz w:val="21"/>
          <w:szCs w:val="21"/>
        </w:rPr>
      </w:pPr>
      <w:bookmarkStart w:id="7" w:name="_Toc86757718"/>
      <w:r w:rsidRPr="001C219B">
        <w:rPr>
          <w:rFonts w:ascii="Times New Roman" w:eastAsia="宋体" w:hAnsi="Times New Roman"/>
          <w:sz w:val="21"/>
          <w:szCs w:val="21"/>
        </w:rPr>
        <w:t>课程考核结构</w:t>
      </w:r>
      <w:r w:rsidRPr="001C219B">
        <w:rPr>
          <w:rFonts w:ascii="Times New Roman" w:eastAsia="宋体" w:hAnsi="Times New Roman"/>
          <w:sz w:val="21"/>
          <w:szCs w:val="21"/>
        </w:rPr>
        <w:t>:</w:t>
      </w:r>
      <w:bookmarkEnd w:id="7"/>
    </w:p>
    <w:tbl>
      <w:tblPr>
        <w:tblW w:w="0" w:type="auto"/>
        <w:jc w:val="center"/>
        <w:tblLook w:val="01E0" w:firstRow="1" w:lastRow="1" w:firstColumn="1" w:lastColumn="1" w:noHBand="0" w:noVBand="0"/>
      </w:tblPr>
      <w:tblGrid>
        <w:gridCol w:w="4428"/>
        <w:gridCol w:w="1036"/>
        <w:gridCol w:w="881"/>
      </w:tblGrid>
      <w:tr w:rsidR="00AD7CC9" w:rsidRPr="001C219B" w14:paraId="7D728645" w14:textId="77777777" w:rsidTr="002972DA">
        <w:trPr>
          <w:jc w:val="center"/>
        </w:trPr>
        <w:tc>
          <w:tcPr>
            <w:tcW w:w="4428" w:type="dxa"/>
            <w:shd w:val="clear" w:color="auto" w:fill="auto"/>
          </w:tcPr>
          <w:p w14:paraId="5A0732E3"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平时作业</w:t>
            </w:r>
          </w:p>
        </w:tc>
        <w:tc>
          <w:tcPr>
            <w:tcW w:w="1036" w:type="dxa"/>
            <w:shd w:val="clear" w:color="auto" w:fill="auto"/>
          </w:tcPr>
          <w:p w14:paraId="61382659"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15</w:t>
            </w:r>
          </w:p>
        </w:tc>
        <w:tc>
          <w:tcPr>
            <w:tcW w:w="881" w:type="dxa"/>
            <w:shd w:val="clear" w:color="auto" w:fill="auto"/>
          </w:tcPr>
          <w:p w14:paraId="42241626"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63589FB0" w14:textId="77777777" w:rsidTr="002972DA">
        <w:trPr>
          <w:jc w:val="center"/>
        </w:trPr>
        <w:tc>
          <w:tcPr>
            <w:tcW w:w="4428" w:type="dxa"/>
            <w:shd w:val="clear" w:color="auto" w:fill="auto"/>
          </w:tcPr>
          <w:p w14:paraId="2D95F66F"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实验</w:t>
            </w:r>
          </w:p>
        </w:tc>
        <w:tc>
          <w:tcPr>
            <w:tcW w:w="1036" w:type="dxa"/>
            <w:shd w:val="clear" w:color="auto" w:fill="auto"/>
          </w:tcPr>
          <w:p w14:paraId="6D1BD36B"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15</w:t>
            </w:r>
          </w:p>
        </w:tc>
        <w:tc>
          <w:tcPr>
            <w:tcW w:w="881" w:type="dxa"/>
            <w:shd w:val="clear" w:color="auto" w:fill="auto"/>
          </w:tcPr>
          <w:p w14:paraId="5F8A9A91"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7F53E871" w14:textId="77777777" w:rsidTr="002972DA">
        <w:trPr>
          <w:jc w:val="center"/>
        </w:trPr>
        <w:tc>
          <w:tcPr>
            <w:tcW w:w="4428" w:type="dxa"/>
            <w:shd w:val="clear" w:color="auto" w:fill="auto"/>
          </w:tcPr>
          <w:p w14:paraId="59F31C2C"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项目</w:t>
            </w:r>
          </w:p>
        </w:tc>
        <w:tc>
          <w:tcPr>
            <w:tcW w:w="1036" w:type="dxa"/>
            <w:shd w:val="clear" w:color="auto" w:fill="auto"/>
          </w:tcPr>
          <w:p w14:paraId="5E8C99C7"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10</w:t>
            </w:r>
          </w:p>
        </w:tc>
        <w:tc>
          <w:tcPr>
            <w:tcW w:w="881" w:type="dxa"/>
            <w:shd w:val="clear" w:color="auto" w:fill="auto"/>
          </w:tcPr>
          <w:p w14:paraId="52F4404F"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30952D4B" w14:textId="77777777" w:rsidTr="002972DA">
        <w:trPr>
          <w:jc w:val="center"/>
        </w:trPr>
        <w:tc>
          <w:tcPr>
            <w:tcW w:w="4428" w:type="dxa"/>
            <w:shd w:val="clear" w:color="auto" w:fill="auto"/>
          </w:tcPr>
          <w:p w14:paraId="51093DC5"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期中考试</w:t>
            </w:r>
          </w:p>
        </w:tc>
        <w:tc>
          <w:tcPr>
            <w:tcW w:w="1036" w:type="dxa"/>
            <w:shd w:val="clear" w:color="auto" w:fill="auto"/>
          </w:tcPr>
          <w:p w14:paraId="6A939F2E"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20</w:t>
            </w:r>
          </w:p>
        </w:tc>
        <w:tc>
          <w:tcPr>
            <w:tcW w:w="881" w:type="dxa"/>
            <w:shd w:val="clear" w:color="auto" w:fill="auto"/>
          </w:tcPr>
          <w:p w14:paraId="3C4EA823"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59BC095B" w14:textId="77777777" w:rsidTr="002972DA">
        <w:trPr>
          <w:jc w:val="center"/>
        </w:trPr>
        <w:tc>
          <w:tcPr>
            <w:tcW w:w="4428" w:type="dxa"/>
            <w:shd w:val="clear" w:color="auto" w:fill="auto"/>
          </w:tcPr>
          <w:p w14:paraId="65F76345"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期末考试</w:t>
            </w:r>
          </w:p>
        </w:tc>
        <w:tc>
          <w:tcPr>
            <w:tcW w:w="1036" w:type="dxa"/>
            <w:shd w:val="clear" w:color="auto" w:fill="auto"/>
          </w:tcPr>
          <w:p w14:paraId="5EA843C7"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40</w:t>
            </w:r>
          </w:p>
        </w:tc>
        <w:tc>
          <w:tcPr>
            <w:tcW w:w="881" w:type="dxa"/>
            <w:shd w:val="clear" w:color="auto" w:fill="auto"/>
          </w:tcPr>
          <w:p w14:paraId="783D10D7"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03A6F791" w14:textId="77777777" w:rsidTr="002972DA">
        <w:trPr>
          <w:jc w:val="center"/>
        </w:trPr>
        <w:tc>
          <w:tcPr>
            <w:tcW w:w="4428" w:type="dxa"/>
            <w:tcBorders>
              <w:top w:val="single" w:sz="12" w:space="0" w:color="auto"/>
              <w:bottom w:val="single" w:sz="12" w:space="0" w:color="auto"/>
            </w:tcBorders>
            <w:shd w:val="clear" w:color="auto" w:fill="auto"/>
          </w:tcPr>
          <w:p w14:paraId="1DBFCEA3"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总计</w:t>
            </w:r>
          </w:p>
        </w:tc>
        <w:tc>
          <w:tcPr>
            <w:tcW w:w="1036" w:type="dxa"/>
            <w:tcBorders>
              <w:top w:val="single" w:sz="12" w:space="0" w:color="auto"/>
              <w:bottom w:val="single" w:sz="12" w:space="0" w:color="auto"/>
            </w:tcBorders>
            <w:shd w:val="clear" w:color="auto" w:fill="auto"/>
          </w:tcPr>
          <w:p w14:paraId="6267103D"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100</w:t>
            </w:r>
          </w:p>
        </w:tc>
        <w:tc>
          <w:tcPr>
            <w:tcW w:w="881" w:type="dxa"/>
            <w:tcBorders>
              <w:top w:val="single" w:sz="12" w:space="0" w:color="auto"/>
              <w:bottom w:val="single" w:sz="12" w:space="0" w:color="auto"/>
            </w:tcBorders>
            <w:shd w:val="clear" w:color="auto" w:fill="auto"/>
          </w:tcPr>
          <w:p w14:paraId="26E6E9E0"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bl>
    <w:p w14:paraId="457EC4B1" w14:textId="74A2281B" w:rsidR="00FE6543" w:rsidRPr="009E63A4" w:rsidRDefault="00C43D9A" w:rsidP="009E63A4">
      <w:pPr>
        <w:pStyle w:val="2"/>
        <w:spacing w:before="120" w:after="120" w:line="360" w:lineRule="auto"/>
        <w:rPr>
          <w:rFonts w:ascii="Times New Roman" w:hAnsi="Times New Roman"/>
        </w:rPr>
      </w:pPr>
      <w:bookmarkStart w:id="8" w:name="_Toc86757719"/>
      <w:r w:rsidRPr="001C219B">
        <w:rPr>
          <w:rFonts w:ascii="Times New Roman" w:eastAsia="宋体" w:hAnsi="Times New Roman"/>
          <w:sz w:val="21"/>
          <w:szCs w:val="21"/>
        </w:rPr>
        <w:t>课程考核细则</w:t>
      </w:r>
      <w:r w:rsidRPr="001C219B">
        <w:rPr>
          <w:rFonts w:ascii="Times New Roman" w:eastAsia="宋体" w:hAnsi="Times New Roman"/>
          <w:sz w:val="21"/>
          <w:szCs w:val="21"/>
        </w:rPr>
        <w:t>:</w:t>
      </w:r>
      <w:bookmarkEnd w:id="8"/>
    </w:p>
    <w:tbl>
      <w:tblPr>
        <w:tblW w:w="50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95"/>
        <w:gridCol w:w="2040"/>
        <w:gridCol w:w="1016"/>
        <w:gridCol w:w="9976"/>
      </w:tblGrid>
      <w:tr w:rsidR="00742C0E" w:rsidRPr="00742C0E" w14:paraId="7C4C8387" w14:textId="77777777" w:rsidTr="006C2760">
        <w:trPr>
          <w:trHeight w:val="397"/>
        </w:trPr>
        <w:tc>
          <w:tcPr>
            <w:tcW w:w="420" w:type="pct"/>
            <w:tcMar>
              <w:top w:w="72" w:type="dxa"/>
              <w:left w:w="144" w:type="dxa"/>
              <w:bottom w:w="72" w:type="dxa"/>
              <w:right w:w="144" w:type="dxa"/>
            </w:tcMar>
            <w:vAlign w:val="center"/>
          </w:tcPr>
          <w:p w14:paraId="2B4C8F6C" w14:textId="77777777" w:rsidR="00485FBA" w:rsidRPr="001C219B" w:rsidRDefault="00485FBA" w:rsidP="00DD6D52">
            <w:pPr>
              <w:tabs>
                <w:tab w:val="num" w:pos="720"/>
              </w:tabs>
              <w:adjustRightInd w:val="0"/>
              <w:snapToGrid w:val="0"/>
              <w:rPr>
                <w:rFonts w:ascii="Times New Roman" w:hAnsi="Times New Roman" w:cs="Times New Roman"/>
                <w:sz w:val="21"/>
                <w:szCs w:val="21"/>
              </w:rPr>
            </w:pPr>
            <w:r w:rsidRPr="001C219B">
              <w:rPr>
                <w:rFonts w:ascii="Times New Roman" w:hAnsi="Times New Roman" w:cs="Times New Roman"/>
                <w:b/>
                <w:bCs/>
                <w:sz w:val="21"/>
                <w:szCs w:val="21"/>
              </w:rPr>
              <w:t>考核项目</w:t>
            </w:r>
          </w:p>
        </w:tc>
        <w:tc>
          <w:tcPr>
            <w:tcW w:w="717" w:type="pct"/>
            <w:tcMar>
              <w:top w:w="72" w:type="dxa"/>
              <w:left w:w="144" w:type="dxa"/>
              <w:bottom w:w="72" w:type="dxa"/>
              <w:right w:w="144" w:type="dxa"/>
            </w:tcMar>
            <w:vAlign w:val="center"/>
          </w:tcPr>
          <w:p w14:paraId="3326E2E6" w14:textId="77777777" w:rsidR="00485FBA" w:rsidRPr="001C219B" w:rsidRDefault="00485FBA" w:rsidP="00C153CB">
            <w:pPr>
              <w:tabs>
                <w:tab w:val="num" w:pos="720"/>
              </w:tabs>
              <w:adjustRightInd w:val="0"/>
              <w:snapToGrid w:val="0"/>
              <w:jc w:val="center"/>
              <w:rPr>
                <w:rFonts w:ascii="Times New Roman" w:hAnsi="Times New Roman" w:cs="Times New Roman"/>
                <w:b/>
                <w:bCs/>
                <w:sz w:val="21"/>
                <w:szCs w:val="21"/>
              </w:rPr>
            </w:pPr>
            <w:r w:rsidRPr="001C219B">
              <w:rPr>
                <w:rFonts w:ascii="Times New Roman" w:hAnsi="Times New Roman" w:cs="Times New Roman"/>
                <w:b/>
                <w:bCs/>
                <w:sz w:val="21"/>
                <w:szCs w:val="21"/>
              </w:rPr>
              <w:t>毕业要求（二级）</w:t>
            </w:r>
          </w:p>
        </w:tc>
        <w:tc>
          <w:tcPr>
            <w:tcW w:w="357" w:type="pct"/>
            <w:vAlign w:val="center"/>
          </w:tcPr>
          <w:p w14:paraId="5BD01241" w14:textId="46602956" w:rsidR="00485FBA" w:rsidRPr="001C219B" w:rsidRDefault="00485FBA" w:rsidP="00283DF6">
            <w:pPr>
              <w:tabs>
                <w:tab w:val="num" w:pos="720"/>
              </w:tabs>
              <w:adjustRightInd w:val="0"/>
              <w:snapToGrid w:val="0"/>
              <w:jc w:val="center"/>
              <w:rPr>
                <w:rFonts w:ascii="Times New Roman" w:hAnsi="Times New Roman" w:cs="Times New Roman"/>
                <w:b/>
                <w:bCs/>
                <w:sz w:val="21"/>
                <w:szCs w:val="21"/>
              </w:rPr>
            </w:pPr>
            <w:r>
              <w:rPr>
                <w:rFonts w:ascii="Times New Roman" w:hAnsi="Times New Roman" w:cs="Times New Roman" w:hint="eastAsia"/>
                <w:b/>
                <w:bCs/>
                <w:sz w:val="21"/>
                <w:szCs w:val="21"/>
              </w:rPr>
              <w:t>ILO</w:t>
            </w:r>
            <w:r>
              <w:rPr>
                <w:rFonts w:ascii="Times New Roman" w:hAnsi="Times New Roman" w:cs="Times New Roman"/>
                <w:b/>
                <w:bCs/>
                <w:sz w:val="21"/>
                <w:szCs w:val="21"/>
              </w:rPr>
              <w:t>-</w:t>
            </w:r>
            <w:r>
              <w:rPr>
                <w:rFonts w:ascii="Times New Roman" w:hAnsi="Times New Roman" w:cs="Times New Roman" w:hint="eastAsia"/>
                <w:b/>
                <w:bCs/>
                <w:sz w:val="21"/>
                <w:szCs w:val="21"/>
              </w:rPr>
              <w:t>ID</w:t>
            </w:r>
          </w:p>
        </w:tc>
        <w:tc>
          <w:tcPr>
            <w:tcW w:w="3506" w:type="pct"/>
            <w:tcMar>
              <w:top w:w="72" w:type="dxa"/>
              <w:left w:w="144" w:type="dxa"/>
              <w:bottom w:w="72" w:type="dxa"/>
              <w:right w:w="144" w:type="dxa"/>
            </w:tcMar>
            <w:vAlign w:val="center"/>
          </w:tcPr>
          <w:p w14:paraId="75DB6206" w14:textId="4B356E2A" w:rsidR="00485FBA" w:rsidRPr="001C219B" w:rsidRDefault="00485FBA" w:rsidP="00283DF6">
            <w:pPr>
              <w:tabs>
                <w:tab w:val="num" w:pos="720"/>
              </w:tabs>
              <w:adjustRightInd w:val="0"/>
              <w:snapToGrid w:val="0"/>
              <w:jc w:val="center"/>
              <w:rPr>
                <w:rFonts w:ascii="Times New Roman" w:hAnsi="Times New Roman" w:cs="Times New Roman"/>
                <w:sz w:val="21"/>
                <w:szCs w:val="21"/>
              </w:rPr>
            </w:pPr>
            <w:r w:rsidRPr="001C219B">
              <w:rPr>
                <w:rFonts w:ascii="Times New Roman" w:hAnsi="Times New Roman" w:cs="Times New Roman"/>
                <w:b/>
                <w:bCs/>
                <w:sz w:val="21"/>
                <w:szCs w:val="21"/>
              </w:rPr>
              <w:t>相关的预期学习结果（</w:t>
            </w:r>
            <w:r w:rsidRPr="001C219B">
              <w:rPr>
                <w:rFonts w:ascii="Times New Roman" w:hAnsi="Times New Roman" w:cs="Times New Roman"/>
                <w:b/>
                <w:bCs/>
                <w:sz w:val="21"/>
                <w:szCs w:val="21"/>
              </w:rPr>
              <w:t>ILO</w:t>
            </w:r>
            <w:r w:rsidRPr="001C219B">
              <w:rPr>
                <w:rFonts w:ascii="Times New Roman" w:hAnsi="Times New Roman" w:cs="Times New Roman"/>
                <w:b/>
                <w:bCs/>
                <w:sz w:val="21"/>
                <w:szCs w:val="21"/>
              </w:rPr>
              <w:t>）</w:t>
            </w:r>
          </w:p>
        </w:tc>
      </w:tr>
      <w:tr w:rsidR="006C2760" w:rsidRPr="001C219B" w14:paraId="30E55338" w14:textId="77777777" w:rsidTr="006C2760">
        <w:trPr>
          <w:trHeight w:val="492"/>
        </w:trPr>
        <w:tc>
          <w:tcPr>
            <w:tcW w:w="420" w:type="pct"/>
            <w:vMerge w:val="restart"/>
            <w:tcMar>
              <w:top w:w="72" w:type="dxa"/>
              <w:left w:w="144" w:type="dxa"/>
              <w:bottom w:w="72" w:type="dxa"/>
              <w:right w:w="144" w:type="dxa"/>
            </w:tcMar>
            <w:vAlign w:val="center"/>
          </w:tcPr>
          <w:p w14:paraId="1E5EBBEB" w14:textId="77777777" w:rsidR="006C2760" w:rsidRPr="001C219B" w:rsidRDefault="006C2760" w:rsidP="00DD6D52">
            <w:pPr>
              <w:tabs>
                <w:tab w:val="num" w:pos="720"/>
              </w:tabs>
              <w:adjustRightInd w:val="0"/>
              <w:snapToGrid w:val="0"/>
              <w:rPr>
                <w:rFonts w:ascii="Times New Roman" w:hAnsi="Times New Roman" w:cs="Times New Roman"/>
                <w:sz w:val="21"/>
                <w:szCs w:val="21"/>
              </w:rPr>
            </w:pPr>
            <w:r w:rsidRPr="001C219B">
              <w:rPr>
                <w:rFonts w:ascii="Times New Roman" w:hAnsi="Times New Roman" w:cs="Times New Roman"/>
                <w:sz w:val="21"/>
                <w:szCs w:val="21"/>
              </w:rPr>
              <w:t>平时作业</w:t>
            </w:r>
          </w:p>
        </w:tc>
        <w:tc>
          <w:tcPr>
            <w:tcW w:w="717" w:type="pct"/>
            <w:vMerge w:val="restart"/>
            <w:tcMar>
              <w:top w:w="72" w:type="dxa"/>
              <w:left w:w="144" w:type="dxa"/>
              <w:bottom w:w="72" w:type="dxa"/>
              <w:right w:w="144" w:type="dxa"/>
            </w:tcMar>
            <w:vAlign w:val="center"/>
          </w:tcPr>
          <w:p w14:paraId="698CBFCA" w14:textId="6FAE02BE" w:rsidR="006C2760" w:rsidRPr="001C219B" w:rsidRDefault="006C2760"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工程基础</w:t>
            </w:r>
          </w:p>
        </w:tc>
        <w:tc>
          <w:tcPr>
            <w:tcW w:w="357" w:type="pct"/>
            <w:vAlign w:val="center"/>
          </w:tcPr>
          <w:p w14:paraId="706D7967" w14:textId="1B7C39F8"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p>
        </w:tc>
        <w:tc>
          <w:tcPr>
            <w:tcW w:w="3506" w:type="pct"/>
            <w:tcMar>
              <w:top w:w="72" w:type="dxa"/>
              <w:left w:w="144" w:type="dxa"/>
              <w:bottom w:w="72" w:type="dxa"/>
              <w:right w:w="144" w:type="dxa"/>
            </w:tcMar>
            <w:vAlign w:val="center"/>
          </w:tcPr>
          <w:p w14:paraId="6BEE52A4" w14:textId="58592F03" w:rsidR="006C2760" w:rsidRPr="001C219B"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轴力图，</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轴向拉压的应力和变形，进行强度和刚度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06E448FA" w14:textId="77777777" w:rsidTr="006C2760">
        <w:trPr>
          <w:trHeight w:val="489"/>
        </w:trPr>
        <w:tc>
          <w:tcPr>
            <w:tcW w:w="420" w:type="pct"/>
            <w:vMerge/>
            <w:tcMar>
              <w:top w:w="72" w:type="dxa"/>
              <w:left w:w="144" w:type="dxa"/>
              <w:bottom w:w="72" w:type="dxa"/>
              <w:right w:w="144" w:type="dxa"/>
            </w:tcMar>
            <w:vAlign w:val="center"/>
          </w:tcPr>
          <w:p w14:paraId="7A6199EE"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7E44C9EB" w14:textId="77777777" w:rsidR="006C2760" w:rsidRPr="001C219B" w:rsidRDefault="006C2760" w:rsidP="00781650">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099E37B8" w14:textId="15DB2103"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p>
        </w:tc>
        <w:tc>
          <w:tcPr>
            <w:tcW w:w="3506" w:type="pct"/>
            <w:tcMar>
              <w:top w:w="72" w:type="dxa"/>
              <w:left w:w="144" w:type="dxa"/>
              <w:bottom w:w="72" w:type="dxa"/>
              <w:right w:w="144" w:type="dxa"/>
            </w:tcMar>
            <w:vAlign w:val="center"/>
          </w:tcPr>
          <w:p w14:paraId="30033A67" w14:textId="32D7532A" w:rsidR="006C2760" w:rsidRPr="00207EEA" w:rsidRDefault="006C2760" w:rsidP="002972DA">
            <w:pPr>
              <w:widowControl w:val="0"/>
              <w:spacing w:line="300" w:lineRule="auto"/>
              <w:jc w:val="both"/>
              <w:rPr>
                <w:rFonts w:ascii="Times New Roman" w:hAnsi="Times New Roman" w:cs="Times New Roman"/>
                <w:b/>
                <w:color w:val="0000FF"/>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剪切面和挤压面，</w:t>
            </w:r>
            <w:r w:rsidRPr="001C219B">
              <w:rPr>
                <w:rFonts w:ascii="Times New Roman" w:hAnsi="Times New Roman" w:cs="Times New Roman"/>
                <w:b/>
                <w:i/>
                <w:color w:val="FF0000"/>
                <w:sz w:val="21"/>
                <w:szCs w:val="21"/>
              </w:rPr>
              <w:t>应用</w:t>
            </w:r>
            <w:r w:rsidRPr="001C219B">
              <w:rPr>
                <w:rFonts w:ascii="Times New Roman" w:hAnsi="Times New Roman" w:cs="Times New Roman"/>
                <w:sz w:val="21"/>
                <w:szCs w:val="21"/>
              </w:rPr>
              <w:t>剪切和挤压实用计算进行连接件的强度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6C2760" w:rsidRPr="001C219B" w14:paraId="27738DD4" w14:textId="77777777" w:rsidTr="006C2760">
        <w:trPr>
          <w:trHeight w:val="489"/>
        </w:trPr>
        <w:tc>
          <w:tcPr>
            <w:tcW w:w="420" w:type="pct"/>
            <w:vMerge/>
            <w:tcMar>
              <w:top w:w="72" w:type="dxa"/>
              <w:left w:w="144" w:type="dxa"/>
              <w:bottom w:w="72" w:type="dxa"/>
              <w:right w:w="144" w:type="dxa"/>
            </w:tcMar>
            <w:vAlign w:val="center"/>
          </w:tcPr>
          <w:p w14:paraId="7ED06433"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0A98227E" w14:textId="77777777" w:rsidR="006C2760" w:rsidRPr="001C219B" w:rsidRDefault="006C2760" w:rsidP="00781650">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5A233F3E" w14:textId="3543F530"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p>
        </w:tc>
        <w:tc>
          <w:tcPr>
            <w:tcW w:w="3506" w:type="pct"/>
            <w:tcMar>
              <w:top w:w="72" w:type="dxa"/>
              <w:left w:w="144" w:type="dxa"/>
              <w:bottom w:w="72" w:type="dxa"/>
              <w:right w:w="144" w:type="dxa"/>
            </w:tcMar>
            <w:vAlign w:val="center"/>
          </w:tcPr>
          <w:p w14:paraId="096FF76C" w14:textId="15CC4FEF" w:rsidR="006C2760" w:rsidRPr="00207EEA"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正确</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扭矩图，</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圆轴扭转应力分布公式，</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圆轴扭转的应力和变形，进行强度和刚度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3E3B3655" w14:textId="77777777" w:rsidTr="006C2760">
        <w:trPr>
          <w:trHeight w:val="489"/>
        </w:trPr>
        <w:tc>
          <w:tcPr>
            <w:tcW w:w="420" w:type="pct"/>
            <w:vMerge/>
            <w:tcMar>
              <w:top w:w="72" w:type="dxa"/>
              <w:left w:w="144" w:type="dxa"/>
              <w:bottom w:w="72" w:type="dxa"/>
              <w:right w:w="144" w:type="dxa"/>
            </w:tcMar>
            <w:vAlign w:val="center"/>
          </w:tcPr>
          <w:p w14:paraId="1714BC35"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875152B" w14:textId="77777777" w:rsidR="006C2760" w:rsidRPr="001C219B" w:rsidRDefault="006C2760" w:rsidP="00781650">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07E9A9BF" w14:textId="30FF229E"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p>
        </w:tc>
        <w:tc>
          <w:tcPr>
            <w:tcW w:w="3506" w:type="pct"/>
            <w:tcMar>
              <w:top w:w="72" w:type="dxa"/>
              <w:left w:w="144" w:type="dxa"/>
              <w:bottom w:w="72" w:type="dxa"/>
              <w:right w:w="144" w:type="dxa"/>
            </w:tcMar>
            <w:vAlign w:val="center"/>
          </w:tcPr>
          <w:p w14:paraId="7EB9F00E" w14:textId="153E08F0" w:rsidR="006C2760" w:rsidRPr="00207EEA"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剪力和弯矩方程，熟练</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剪力和弯矩图，正确</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弯曲正应力公式，熟练</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弯曲应力并进行强度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弯曲挠度和转角，进行刚度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2047F209" w14:textId="77777777" w:rsidTr="006C2760">
        <w:trPr>
          <w:trHeight w:val="489"/>
        </w:trPr>
        <w:tc>
          <w:tcPr>
            <w:tcW w:w="420" w:type="pct"/>
            <w:vMerge/>
            <w:tcMar>
              <w:top w:w="72" w:type="dxa"/>
              <w:left w:w="144" w:type="dxa"/>
              <w:bottom w:w="72" w:type="dxa"/>
              <w:right w:w="144" w:type="dxa"/>
            </w:tcMar>
            <w:vAlign w:val="center"/>
          </w:tcPr>
          <w:p w14:paraId="00A02E6E"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58B70A87" w14:textId="77777777" w:rsidR="006C2760" w:rsidRPr="001C219B" w:rsidRDefault="006C2760" w:rsidP="00781650">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690D9CAC" w14:textId="7296BCB8"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5</w:t>
            </w:r>
          </w:p>
        </w:tc>
        <w:tc>
          <w:tcPr>
            <w:tcW w:w="3506" w:type="pct"/>
            <w:tcMar>
              <w:top w:w="72" w:type="dxa"/>
              <w:left w:w="144" w:type="dxa"/>
              <w:bottom w:w="72" w:type="dxa"/>
              <w:right w:w="144" w:type="dxa"/>
            </w:tcMar>
            <w:vAlign w:val="center"/>
          </w:tcPr>
          <w:p w14:paraId="011BBDAB" w14:textId="2A21AD99"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5</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利用叠加法正确</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斜弯梁，拉弯组合及弯扭的应力，进行强度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45717C17" w14:textId="77777777" w:rsidTr="006C2760">
        <w:trPr>
          <w:trHeight w:val="680"/>
        </w:trPr>
        <w:tc>
          <w:tcPr>
            <w:tcW w:w="420" w:type="pct"/>
            <w:vMerge/>
            <w:tcMar>
              <w:top w:w="72" w:type="dxa"/>
              <w:left w:w="144" w:type="dxa"/>
              <w:bottom w:w="72" w:type="dxa"/>
              <w:right w:w="144" w:type="dxa"/>
            </w:tcMar>
            <w:vAlign w:val="center"/>
          </w:tcPr>
          <w:p w14:paraId="68B645B6"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348F7B3" w14:textId="3B15DFC3" w:rsidR="006C2760" w:rsidRPr="001C219B" w:rsidRDefault="006C2760" w:rsidP="006C2760">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23CA8F24" w14:textId="6F48D1E2"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p>
        </w:tc>
        <w:tc>
          <w:tcPr>
            <w:tcW w:w="3506" w:type="pct"/>
            <w:tcMar>
              <w:top w:w="72" w:type="dxa"/>
              <w:left w:w="144" w:type="dxa"/>
              <w:bottom w:w="72" w:type="dxa"/>
              <w:right w:w="144" w:type="dxa"/>
            </w:tcMar>
            <w:vAlign w:val="center"/>
          </w:tcPr>
          <w:p w14:paraId="1153585C" w14:textId="4A40675F" w:rsidR="006C2760" w:rsidRPr="001C219B" w:rsidRDefault="006C2760" w:rsidP="002972DA">
            <w:pPr>
              <w:widowControl w:val="0"/>
              <w:spacing w:line="300" w:lineRule="auto"/>
              <w:jc w:val="both"/>
              <w:rPr>
                <w:rFonts w:ascii="Times New Roman" w:hAnsi="Times New Roman" w:cs="Times New Roman"/>
                <w:b/>
                <w:i/>
                <w:color w:val="FF0000"/>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塑性材料和脆性材料的力学性能，正确</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平面应力状态，</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应力圆。</w:t>
            </w:r>
            <w:r w:rsidRPr="001C219B">
              <w:rPr>
                <w:rFonts w:ascii="Times New Roman" w:hAnsi="Times New Roman" w:cs="Times New Roman"/>
                <w:b/>
                <w:i/>
                <w:color w:val="FF0000"/>
                <w:sz w:val="21"/>
                <w:szCs w:val="21"/>
              </w:rPr>
              <w:t>判断</w:t>
            </w:r>
            <w:r w:rsidRPr="001C219B">
              <w:rPr>
                <w:rFonts w:ascii="Times New Roman" w:hAnsi="Times New Roman" w:cs="Times New Roman"/>
                <w:sz w:val="21"/>
                <w:szCs w:val="21"/>
              </w:rPr>
              <w:t>四个强度理论的应用范围，对复杂应力状态进行强度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6C2760" w:rsidRPr="001C219B" w14:paraId="79EB2CF3" w14:textId="77777777" w:rsidTr="006C2760">
        <w:trPr>
          <w:trHeight w:val="356"/>
        </w:trPr>
        <w:tc>
          <w:tcPr>
            <w:tcW w:w="420" w:type="pct"/>
            <w:vMerge/>
            <w:tcMar>
              <w:top w:w="72" w:type="dxa"/>
              <w:left w:w="144" w:type="dxa"/>
              <w:bottom w:w="72" w:type="dxa"/>
              <w:right w:w="144" w:type="dxa"/>
            </w:tcMar>
            <w:vAlign w:val="center"/>
          </w:tcPr>
          <w:p w14:paraId="2DB260D0"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2E8478F" w14:textId="44FBA4ED" w:rsidR="006C2760" w:rsidRPr="001C219B" w:rsidRDefault="006C2760" w:rsidP="006C2760">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7815AA6B" w14:textId="2428D18D"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7</w:t>
            </w:r>
          </w:p>
        </w:tc>
        <w:tc>
          <w:tcPr>
            <w:tcW w:w="3506" w:type="pct"/>
            <w:tcMar>
              <w:top w:w="72" w:type="dxa"/>
              <w:left w:w="144" w:type="dxa"/>
              <w:bottom w:w="72" w:type="dxa"/>
              <w:right w:w="144" w:type="dxa"/>
            </w:tcMar>
            <w:vAlign w:val="center"/>
          </w:tcPr>
          <w:p w14:paraId="140E0BE6" w14:textId="2CE21393" w:rsidR="006C2760" w:rsidRPr="001C219B"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7</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利用欧拉公式对压杆的进行稳定性</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与</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742C0E" w:rsidRPr="001C219B" w14:paraId="3D021083" w14:textId="77777777" w:rsidTr="006C2760">
        <w:trPr>
          <w:trHeight w:val="349"/>
        </w:trPr>
        <w:tc>
          <w:tcPr>
            <w:tcW w:w="420" w:type="pct"/>
            <w:vMerge/>
            <w:tcMar>
              <w:top w:w="72" w:type="dxa"/>
              <w:left w:w="144" w:type="dxa"/>
              <w:bottom w:w="72" w:type="dxa"/>
              <w:right w:w="144" w:type="dxa"/>
            </w:tcMar>
            <w:vAlign w:val="center"/>
          </w:tcPr>
          <w:p w14:paraId="4E286189" w14:textId="77777777" w:rsidR="00485FBA" w:rsidRPr="001C219B" w:rsidRDefault="00485FBA" w:rsidP="00DD6D52">
            <w:pPr>
              <w:tabs>
                <w:tab w:val="num" w:pos="720"/>
              </w:tabs>
              <w:adjustRightInd w:val="0"/>
              <w:snapToGrid w:val="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7E3296F6" w14:textId="6BAB626D" w:rsidR="00485FBA" w:rsidRPr="001C219B" w:rsidRDefault="00485FBA"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工程推理</w:t>
            </w:r>
          </w:p>
        </w:tc>
        <w:tc>
          <w:tcPr>
            <w:tcW w:w="357" w:type="pct"/>
            <w:vAlign w:val="center"/>
          </w:tcPr>
          <w:p w14:paraId="5E8DEB11" w14:textId="06EC3A10" w:rsidR="00485FBA" w:rsidRPr="002972DA" w:rsidRDefault="00485FBA"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p>
        </w:tc>
        <w:tc>
          <w:tcPr>
            <w:tcW w:w="3506" w:type="pct"/>
            <w:tcMar>
              <w:top w:w="72" w:type="dxa"/>
              <w:left w:w="144" w:type="dxa"/>
              <w:bottom w:w="72" w:type="dxa"/>
              <w:right w:w="144" w:type="dxa"/>
            </w:tcMar>
            <w:vAlign w:val="center"/>
          </w:tcPr>
          <w:p w14:paraId="75D66588" w14:textId="7237B7AA" w:rsidR="00485FBA" w:rsidRPr="001C219B" w:rsidRDefault="00485FBA"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发现</w:t>
            </w:r>
            <w:r w:rsidRPr="001C219B">
              <w:rPr>
                <w:rFonts w:ascii="Times New Roman" w:hAnsi="Times New Roman" w:cs="Times New Roman"/>
                <w:sz w:val="21"/>
                <w:szCs w:val="21"/>
              </w:rPr>
              <w:t>问题，对实际问题进行</w:t>
            </w:r>
            <w:r w:rsidRPr="001C219B">
              <w:rPr>
                <w:rFonts w:ascii="Times New Roman" w:hAnsi="Times New Roman" w:cs="Times New Roman"/>
                <w:b/>
                <w:i/>
                <w:color w:val="FF0000"/>
                <w:sz w:val="21"/>
                <w:szCs w:val="21"/>
              </w:rPr>
              <w:t>建模</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制定</w:t>
            </w:r>
            <w:r w:rsidRPr="001C219B">
              <w:rPr>
                <w:rFonts w:ascii="Times New Roman" w:hAnsi="Times New Roman" w:cs="Times New Roman"/>
                <w:sz w:val="21"/>
                <w:szCs w:val="21"/>
              </w:rPr>
              <w:t>解决方案</w:t>
            </w:r>
            <w:r>
              <w:rPr>
                <w:rFonts w:ascii="Times New Roman" w:hAnsi="Times New Roman" w:cs="Times New Roman" w:hint="eastAsia"/>
                <w:sz w:val="21"/>
                <w:szCs w:val="21"/>
              </w:rPr>
              <w:t>。</w:t>
            </w:r>
          </w:p>
        </w:tc>
      </w:tr>
      <w:tr w:rsidR="00742C0E" w:rsidRPr="001C219B" w14:paraId="4FB705ED" w14:textId="77777777" w:rsidTr="006C2760">
        <w:trPr>
          <w:trHeight w:val="708"/>
        </w:trPr>
        <w:tc>
          <w:tcPr>
            <w:tcW w:w="420" w:type="pct"/>
            <w:vMerge/>
            <w:tcMar>
              <w:top w:w="72" w:type="dxa"/>
              <w:left w:w="144" w:type="dxa"/>
              <w:bottom w:w="72" w:type="dxa"/>
              <w:right w:w="144" w:type="dxa"/>
            </w:tcMar>
            <w:vAlign w:val="center"/>
          </w:tcPr>
          <w:p w14:paraId="1340400B" w14:textId="77777777" w:rsidR="00485FBA" w:rsidRPr="001C219B" w:rsidRDefault="00485FBA" w:rsidP="00DD6D52">
            <w:pPr>
              <w:tabs>
                <w:tab w:val="num" w:pos="720"/>
              </w:tabs>
              <w:adjustRightInd w:val="0"/>
              <w:snapToGrid w:val="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22E5A04B" w14:textId="0488DB5B" w:rsidR="00485FBA" w:rsidRPr="001C219B" w:rsidRDefault="00083ABA"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工程技术问题的实验、调查与分析</w:t>
            </w:r>
          </w:p>
        </w:tc>
        <w:tc>
          <w:tcPr>
            <w:tcW w:w="357" w:type="pct"/>
            <w:vAlign w:val="center"/>
          </w:tcPr>
          <w:p w14:paraId="1661C654" w14:textId="6B0FD04E" w:rsidR="00485FBA" w:rsidRPr="002972DA" w:rsidRDefault="00485FBA"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p>
        </w:tc>
        <w:tc>
          <w:tcPr>
            <w:tcW w:w="3506" w:type="pct"/>
            <w:tcMar>
              <w:top w:w="72" w:type="dxa"/>
              <w:left w:w="144" w:type="dxa"/>
              <w:bottom w:w="72" w:type="dxa"/>
              <w:right w:w="144" w:type="dxa"/>
            </w:tcMar>
            <w:vAlign w:val="center"/>
          </w:tcPr>
          <w:p w14:paraId="5E431CDC" w14:textId="057FE430" w:rsidR="00485FBA" w:rsidRPr="001C219B" w:rsidRDefault="00485FBA"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假设，进行实验性</w:t>
            </w:r>
            <w:r w:rsidRPr="001C219B">
              <w:rPr>
                <w:rFonts w:ascii="Times New Roman" w:hAnsi="Times New Roman" w:cs="Times New Roman"/>
                <w:b/>
                <w:i/>
                <w:color w:val="FF0000"/>
                <w:sz w:val="21"/>
                <w:szCs w:val="21"/>
              </w:rPr>
              <w:t>探索</w:t>
            </w:r>
            <w:r w:rsidRPr="001C219B">
              <w:rPr>
                <w:rFonts w:ascii="Times New Roman" w:hAnsi="Times New Roman" w:cs="Times New Roman"/>
                <w:sz w:val="21"/>
                <w:szCs w:val="21"/>
              </w:rPr>
              <w:t>，假设</w:t>
            </w:r>
            <w:r w:rsidRPr="001C219B">
              <w:rPr>
                <w:rFonts w:ascii="Times New Roman" w:hAnsi="Times New Roman" w:cs="Times New Roman"/>
                <w:b/>
                <w:i/>
                <w:color w:val="FF0000"/>
                <w:sz w:val="21"/>
                <w:szCs w:val="21"/>
              </w:rPr>
              <w:t>检验</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查询</w:t>
            </w:r>
            <w:r w:rsidRPr="001C219B">
              <w:rPr>
                <w:rFonts w:ascii="Times New Roman" w:hAnsi="Times New Roman" w:cs="Times New Roman"/>
                <w:sz w:val="21"/>
                <w:szCs w:val="21"/>
              </w:rPr>
              <w:t>印刷资料和电子文献</w:t>
            </w:r>
            <w:r>
              <w:rPr>
                <w:rFonts w:ascii="Times New Roman" w:hAnsi="Times New Roman" w:cs="Times New Roman" w:hint="eastAsia"/>
                <w:sz w:val="21"/>
                <w:szCs w:val="21"/>
              </w:rPr>
              <w:t>。</w:t>
            </w:r>
          </w:p>
        </w:tc>
      </w:tr>
      <w:tr w:rsidR="006C2760" w:rsidRPr="001C219B" w14:paraId="6E6ECC05" w14:textId="77777777" w:rsidTr="006C2760">
        <w:trPr>
          <w:trHeight w:val="544"/>
        </w:trPr>
        <w:tc>
          <w:tcPr>
            <w:tcW w:w="420" w:type="pct"/>
            <w:vMerge w:val="restart"/>
            <w:tcMar>
              <w:top w:w="72" w:type="dxa"/>
              <w:left w:w="144" w:type="dxa"/>
              <w:bottom w:w="72" w:type="dxa"/>
              <w:right w:w="144" w:type="dxa"/>
            </w:tcMar>
            <w:vAlign w:val="center"/>
          </w:tcPr>
          <w:p w14:paraId="3B6B456A" w14:textId="77777777" w:rsidR="006C2760" w:rsidRPr="001C219B" w:rsidRDefault="006C2760" w:rsidP="00DD6D52">
            <w:pPr>
              <w:tabs>
                <w:tab w:val="num" w:pos="720"/>
              </w:tabs>
              <w:adjustRightInd w:val="0"/>
              <w:snapToGrid w:val="0"/>
              <w:rPr>
                <w:rFonts w:ascii="Times New Roman" w:hAnsi="Times New Roman" w:cs="Times New Roman"/>
                <w:sz w:val="21"/>
                <w:szCs w:val="21"/>
              </w:rPr>
            </w:pPr>
            <w:r w:rsidRPr="001C219B">
              <w:rPr>
                <w:rFonts w:ascii="Times New Roman" w:hAnsi="Times New Roman" w:cs="Times New Roman"/>
                <w:sz w:val="21"/>
                <w:szCs w:val="21"/>
              </w:rPr>
              <w:t>实验</w:t>
            </w:r>
          </w:p>
        </w:tc>
        <w:tc>
          <w:tcPr>
            <w:tcW w:w="717" w:type="pct"/>
            <w:vMerge w:val="restart"/>
            <w:tcMar>
              <w:top w:w="72" w:type="dxa"/>
              <w:left w:w="144" w:type="dxa"/>
              <w:bottom w:w="72" w:type="dxa"/>
              <w:right w:w="144" w:type="dxa"/>
            </w:tcMar>
            <w:vAlign w:val="center"/>
          </w:tcPr>
          <w:p w14:paraId="0E37AE83" w14:textId="2A9A551F" w:rsidR="006C2760" w:rsidRPr="001C219B" w:rsidRDefault="006C2760"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工程基础</w:t>
            </w:r>
          </w:p>
        </w:tc>
        <w:tc>
          <w:tcPr>
            <w:tcW w:w="357" w:type="pct"/>
            <w:vAlign w:val="center"/>
          </w:tcPr>
          <w:p w14:paraId="31E58908" w14:textId="3AC8AD4C" w:rsidR="006C2760" w:rsidRPr="002972DA" w:rsidRDefault="006C2760" w:rsidP="004B626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hint="eastAsia"/>
                <w:b/>
                <w:sz w:val="21"/>
                <w:szCs w:val="21"/>
              </w:rPr>
              <w:t>1</w:t>
            </w:r>
          </w:p>
        </w:tc>
        <w:tc>
          <w:tcPr>
            <w:tcW w:w="3506" w:type="pct"/>
            <w:tcMar>
              <w:top w:w="72" w:type="dxa"/>
              <w:left w:w="144" w:type="dxa"/>
              <w:bottom w:w="72" w:type="dxa"/>
              <w:right w:w="144" w:type="dxa"/>
            </w:tcMar>
            <w:vAlign w:val="center"/>
          </w:tcPr>
          <w:p w14:paraId="45051120" w14:textId="40024388" w:rsidR="006C2760" w:rsidRPr="001C219B" w:rsidRDefault="006C2760" w:rsidP="004B626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轴力图，</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轴向拉压的应力和变形，进行强度和刚度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031A5681" w14:textId="77777777" w:rsidTr="006C2760">
        <w:trPr>
          <w:trHeight w:val="544"/>
        </w:trPr>
        <w:tc>
          <w:tcPr>
            <w:tcW w:w="420" w:type="pct"/>
            <w:vMerge/>
            <w:tcMar>
              <w:top w:w="72" w:type="dxa"/>
              <w:left w:w="144" w:type="dxa"/>
              <w:bottom w:w="72" w:type="dxa"/>
              <w:right w:w="144" w:type="dxa"/>
            </w:tcMar>
            <w:vAlign w:val="center"/>
          </w:tcPr>
          <w:p w14:paraId="1FB649C9"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486257D7" w14:textId="77777777" w:rsidR="006C2760" w:rsidRPr="001C219B" w:rsidRDefault="006C2760" w:rsidP="00E673DC">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5C3902C9" w14:textId="7B513F25"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p>
        </w:tc>
        <w:tc>
          <w:tcPr>
            <w:tcW w:w="3506" w:type="pct"/>
            <w:tcMar>
              <w:top w:w="72" w:type="dxa"/>
              <w:left w:w="144" w:type="dxa"/>
              <w:bottom w:w="72" w:type="dxa"/>
              <w:right w:w="144" w:type="dxa"/>
            </w:tcMar>
            <w:vAlign w:val="center"/>
          </w:tcPr>
          <w:p w14:paraId="7FD0AA18" w14:textId="4DC6BC77" w:rsidR="006C2760" w:rsidRPr="004B626A"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正确</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扭矩图，</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圆轴扭转应力分布公式，</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圆轴扭转的应力和变形，进行强度和刚度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5ECF0271" w14:textId="77777777" w:rsidTr="006C2760">
        <w:trPr>
          <w:trHeight w:val="544"/>
        </w:trPr>
        <w:tc>
          <w:tcPr>
            <w:tcW w:w="420" w:type="pct"/>
            <w:vMerge/>
            <w:tcMar>
              <w:top w:w="72" w:type="dxa"/>
              <w:left w:w="144" w:type="dxa"/>
              <w:bottom w:w="72" w:type="dxa"/>
              <w:right w:w="144" w:type="dxa"/>
            </w:tcMar>
            <w:vAlign w:val="center"/>
          </w:tcPr>
          <w:p w14:paraId="2475490A"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AA6FD40" w14:textId="77777777" w:rsidR="006C2760" w:rsidRPr="001C219B" w:rsidRDefault="006C2760" w:rsidP="00E673DC">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5AB092BE" w14:textId="294DC980"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p>
        </w:tc>
        <w:tc>
          <w:tcPr>
            <w:tcW w:w="3506" w:type="pct"/>
            <w:tcMar>
              <w:top w:w="72" w:type="dxa"/>
              <w:left w:w="144" w:type="dxa"/>
              <w:bottom w:w="72" w:type="dxa"/>
              <w:right w:w="144" w:type="dxa"/>
            </w:tcMar>
            <w:vAlign w:val="center"/>
          </w:tcPr>
          <w:p w14:paraId="334E52E6" w14:textId="122CC5E5"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剪力和弯矩方程，熟练</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剪力和弯矩图，正确</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弯曲正应力公式，熟练</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弯曲应力并进行强度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弯曲挠度和转角，进行刚度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6E0BB738" w14:textId="77777777" w:rsidTr="006C2760">
        <w:trPr>
          <w:trHeight w:val="544"/>
        </w:trPr>
        <w:tc>
          <w:tcPr>
            <w:tcW w:w="420" w:type="pct"/>
            <w:vMerge/>
            <w:tcMar>
              <w:top w:w="72" w:type="dxa"/>
              <w:left w:w="144" w:type="dxa"/>
              <w:bottom w:w="72" w:type="dxa"/>
              <w:right w:w="144" w:type="dxa"/>
            </w:tcMar>
            <w:vAlign w:val="center"/>
          </w:tcPr>
          <w:p w14:paraId="2B95BC07"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03365E7E" w14:textId="2A098125" w:rsidR="006C2760" w:rsidRPr="001C219B" w:rsidRDefault="006C2760" w:rsidP="006C2760">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1DD42D67" w14:textId="1AF18097" w:rsidR="006C2760" w:rsidRPr="002972DA" w:rsidRDefault="006C2760"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p>
        </w:tc>
        <w:tc>
          <w:tcPr>
            <w:tcW w:w="3506" w:type="pct"/>
            <w:tcMar>
              <w:top w:w="72" w:type="dxa"/>
              <w:left w:w="144" w:type="dxa"/>
              <w:bottom w:w="72" w:type="dxa"/>
              <w:right w:w="144" w:type="dxa"/>
            </w:tcMar>
            <w:vAlign w:val="center"/>
          </w:tcPr>
          <w:p w14:paraId="57D3A91E" w14:textId="42FA77D6" w:rsidR="006C2760" w:rsidRPr="001C219B" w:rsidRDefault="006C2760" w:rsidP="00C96B96">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塑性材料和脆性材料的力学性能，正确</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平面应力状态，</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应力圆。</w:t>
            </w:r>
            <w:r w:rsidRPr="001C219B">
              <w:rPr>
                <w:rFonts w:ascii="Times New Roman" w:hAnsi="Times New Roman" w:cs="Times New Roman"/>
                <w:b/>
                <w:i/>
                <w:color w:val="FF0000"/>
                <w:sz w:val="21"/>
                <w:szCs w:val="21"/>
              </w:rPr>
              <w:t>判断</w:t>
            </w:r>
            <w:r w:rsidRPr="001C219B">
              <w:rPr>
                <w:rFonts w:ascii="Times New Roman" w:hAnsi="Times New Roman" w:cs="Times New Roman"/>
                <w:sz w:val="21"/>
                <w:szCs w:val="21"/>
              </w:rPr>
              <w:t>四个强度理论的应用范围，对复杂应力状态进行强度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742C0E" w:rsidRPr="001C219B" w14:paraId="0FC911EE" w14:textId="77777777" w:rsidTr="006C2760">
        <w:trPr>
          <w:trHeight w:val="708"/>
        </w:trPr>
        <w:tc>
          <w:tcPr>
            <w:tcW w:w="420" w:type="pct"/>
            <w:vMerge/>
            <w:tcMar>
              <w:top w:w="72" w:type="dxa"/>
              <w:left w:w="144" w:type="dxa"/>
              <w:bottom w:w="72" w:type="dxa"/>
              <w:right w:w="144" w:type="dxa"/>
            </w:tcMar>
            <w:vAlign w:val="center"/>
          </w:tcPr>
          <w:p w14:paraId="5280CF96" w14:textId="77777777" w:rsidR="00485FBA" w:rsidRPr="001C219B" w:rsidRDefault="00485FBA" w:rsidP="00DD6D52">
            <w:pPr>
              <w:tabs>
                <w:tab w:val="num" w:pos="720"/>
              </w:tabs>
              <w:adjustRightInd w:val="0"/>
              <w:snapToGrid w:val="0"/>
              <w:rPr>
                <w:rFonts w:ascii="Times New Roman" w:hAnsi="Times New Roman" w:cs="Times New Roman"/>
                <w:sz w:val="21"/>
                <w:szCs w:val="21"/>
              </w:rPr>
            </w:pPr>
          </w:p>
        </w:tc>
        <w:tc>
          <w:tcPr>
            <w:tcW w:w="717" w:type="pct"/>
            <w:shd w:val="clear" w:color="auto" w:fill="auto"/>
            <w:tcMar>
              <w:top w:w="72" w:type="dxa"/>
              <w:left w:w="144" w:type="dxa"/>
              <w:bottom w:w="72" w:type="dxa"/>
              <w:right w:w="144" w:type="dxa"/>
            </w:tcMar>
            <w:vAlign w:val="center"/>
          </w:tcPr>
          <w:p w14:paraId="32A88B3B" w14:textId="6E3BEEC6" w:rsidR="00485FBA" w:rsidRPr="001C219B" w:rsidRDefault="00485FBA"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工程推理</w:t>
            </w:r>
          </w:p>
        </w:tc>
        <w:tc>
          <w:tcPr>
            <w:tcW w:w="357" w:type="pct"/>
            <w:vAlign w:val="center"/>
          </w:tcPr>
          <w:p w14:paraId="47157CEA" w14:textId="05564DF2"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p>
        </w:tc>
        <w:tc>
          <w:tcPr>
            <w:tcW w:w="3506" w:type="pct"/>
            <w:tcMar>
              <w:top w:w="72" w:type="dxa"/>
              <w:left w:w="144" w:type="dxa"/>
              <w:bottom w:w="72" w:type="dxa"/>
              <w:right w:w="144" w:type="dxa"/>
            </w:tcMar>
            <w:vAlign w:val="center"/>
          </w:tcPr>
          <w:p w14:paraId="06F212D4" w14:textId="6FDE8808" w:rsidR="00485FBA" w:rsidRPr="001C219B" w:rsidRDefault="00485FBA" w:rsidP="00C96B96">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发现</w:t>
            </w:r>
            <w:r w:rsidRPr="001C219B">
              <w:rPr>
                <w:rFonts w:ascii="Times New Roman" w:hAnsi="Times New Roman" w:cs="Times New Roman"/>
                <w:sz w:val="21"/>
                <w:szCs w:val="21"/>
              </w:rPr>
              <w:t>问题，对实际问题进行</w:t>
            </w:r>
            <w:r w:rsidRPr="001C219B">
              <w:rPr>
                <w:rFonts w:ascii="Times New Roman" w:hAnsi="Times New Roman" w:cs="Times New Roman"/>
                <w:b/>
                <w:i/>
                <w:color w:val="FF0000"/>
                <w:sz w:val="21"/>
                <w:szCs w:val="21"/>
              </w:rPr>
              <w:t>建模</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制定</w:t>
            </w:r>
            <w:r w:rsidRPr="001C219B">
              <w:rPr>
                <w:rFonts w:ascii="Times New Roman" w:hAnsi="Times New Roman" w:cs="Times New Roman"/>
                <w:sz w:val="21"/>
                <w:szCs w:val="21"/>
              </w:rPr>
              <w:t>解决方案</w:t>
            </w:r>
          </w:p>
        </w:tc>
      </w:tr>
      <w:tr w:rsidR="00742C0E" w:rsidRPr="001C219B" w14:paraId="179D5795" w14:textId="77777777" w:rsidTr="006C2760">
        <w:trPr>
          <w:trHeight w:val="708"/>
        </w:trPr>
        <w:tc>
          <w:tcPr>
            <w:tcW w:w="420" w:type="pct"/>
            <w:vMerge/>
            <w:tcMar>
              <w:top w:w="72" w:type="dxa"/>
              <w:left w:w="144" w:type="dxa"/>
              <w:bottom w:w="72" w:type="dxa"/>
              <w:right w:w="144" w:type="dxa"/>
            </w:tcMar>
            <w:vAlign w:val="center"/>
          </w:tcPr>
          <w:p w14:paraId="2FC192CE" w14:textId="77777777" w:rsidR="00485FBA" w:rsidRPr="001C219B" w:rsidRDefault="00485FBA" w:rsidP="00DD6D52">
            <w:pPr>
              <w:tabs>
                <w:tab w:val="num" w:pos="720"/>
              </w:tabs>
              <w:adjustRightInd w:val="0"/>
              <w:snapToGrid w:val="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3029BD48" w14:textId="1906789B" w:rsidR="00485FBA" w:rsidRPr="001C219B" w:rsidRDefault="00083ABA"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工程技术问题的实验、调查与分析</w:t>
            </w:r>
          </w:p>
        </w:tc>
        <w:tc>
          <w:tcPr>
            <w:tcW w:w="357" w:type="pct"/>
            <w:vAlign w:val="center"/>
          </w:tcPr>
          <w:p w14:paraId="465A4FEC" w14:textId="41898663"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p>
        </w:tc>
        <w:tc>
          <w:tcPr>
            <w:tcW w:w="3506" w:type="pct"/>
            <w:tcMar>
              <w:top w:w="72" w:type="dxa"/>
              <w:left w:w="144" w:type="dxa"/>
              <w:bottom w:w="72" w:type="dxa"/>
              <w:right w:w="144" w:type="dxa"/>
            </w:tcMar>
            <w:vAlign w:val="center"/>
          </w:tcPr>
          <w:p w14:paraId="4C4F41D5" w14:textId="1E65E6F7" w:rsidR="00485FBA" w:rsidRPr="001C219B" w:rsidRDefault="00485FBA" w:rsidP="00C96B96">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假设，实验性</w:t>
            </w:r>
            <w:r w:rsidRPr="001C219B">
              <w:rPr>
                <w:rFonts w:ascii="Times New Roman" w:hAnsi="Times New Roman" w:cs="Times New Roman"/>
                <w:b/>
                <w:i/>
                <w:color w:val="FF0000"/>
                <w:sz w:val="21"/>
                <w:szCs w:val="21"/>
              </w:rPr>
              <w:t>探索</w:t>
            </w:r>
            <w:r w:rsidRPr="001C219B">
              <w:rPr>
                <w:rFonts w:ascii="Times New Roman" w:hAnsi="Times New Roman" w:cs="Times New Roman"/>
                <w:sz w:val="21"/>
                <w:szCs w:val="21"/>
              </w:rPr>
              <w:t>，假设</w:t>
            </w:r>
            <w:r w:rsidRPr="001C219B">
              <w:rPr>
                <w:rFonts w:ascii="Times New Roman" w:hAnsi="Times New Roman" w:cs="Times New Roman"/>
                <w:b/>
                <w:i/>
                <w:color w:val="FF0000"/>
                <w:sz w:val="21"/>
                <w:szCs w:val="21"/>
              </w:rPr>
              <w:t>检验</w:t>
            </w:r>
            <w:r w:rsidRPr="001C219B">
              <w:rPr>
                <w:rFonts w:ascii="Times New Roman" w:hAnsi="Times New Roman" w:cs="Times New Roman"/>
                <w:sz w:val="21"/>
                <w:szCs w:val="21"/>
              </w:rPr>
              <w:t>与</w:t>
            </w:r>
            <w:r w:rsidRPr="001C219B">
              <w:rPr>
                <w:rFonts w:ascii="Times New Roman" w:hAnsi="Times New Roman" w:cs="Times New Roman"/>
                <w:b/>
                <w:i/>
                <w:color w:val="FF0000"/>
                <w:sz w:val="21"/>
                <w:szCs w:val="21"/>
              </w:rPr>
              <w:t>答辩</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查询</w:t>
            </w:r>
            <w:r w:rsidRPr="001C219B">
              <w:rPr>
                <w:rFonts w:ascii="Times New Roman" w:hAnsi="Times New Roman" w:cs="Times New Roman"/>
                <w:sz w:val="21"/>
                <w:szCs w:val="21"/>
              </w:rPr>
              <w:t>印刷资料和电子文献。</w:t>
            </w:r>
          </w:p>
        </w:tc>
      </w:tr>
      <w:tr w:rsidR="00742C0E" w:rsidRPr="001C219B" w14:paraId="301E9005" w14:textId="77777777" w:rsidTr="006C2760">
        <w:trPr>
          <w:trHeight w:val="461"/>
        </w:trPr>
        <w:tc>
          <w:tcPr>
            <w:tcW w:w="420" w:type="pct"/>
            <w:vMerge/>
            <w:tcMar>
              <w:top w:w="72" w:type="dxa"/>
              <w:left w:w="144" w:type="dxa"/>
              <w:bottom w:w="72" w:type="dxa"/>
              <w:right w:w="144" w:type="dxa"/>
            </w:tcMar>
            <w:vAlign w:val="center"/>
          </w:tcPr>
          <w:p w14:paraId="0A35A262" w14:textId="77777777" w:rsidR="00485FBA" w:rsidRPr="001C219B" w:rsidRDefault="00485FBA" w:rsidP="00DD6D52">
            <w:pPr>
              <w:tabs>
                <w:tab w:val="num" w:pos="720"/>
              </w:tabs>
              <w:adjustRightInd w:val="0"/>
              <w:snapToGrid w:val="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46A3465E" w14:textId="189BC2A6" w:rsidR="00485FBA" w:rsidRPr="001C219B" w:rsidRDefault="00485FBA"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交流策略与结构</w:t>
            </w:r>
          </w:p>
        </w:tc>
        <w:tc>
          <w:tcPr>
            <w:tcW w:w="357" w:type="pct"/>
            <w:vAlign w:val="center"/>
          </w:tcPr>
          <w:p w14:paraId="7CAD2AD9" w14:textId="21B20A89"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10</w:t>
            </w:r>
          </w:p>
        </w:tc>
        <w:tc>
          <w:tcPr>
            <w:tcW w:w="3506" w:type="pct"/>
            <w:tcMar>
              <w:top w:w="72" w:type="dxa"/>
              <w:left w:w="144" w:type="dxa"/>
              <w:bottom w:w="72" w:type="dxa"/>
              <w:right w:w="144" w:type="dxa"/>
            </w:tcMar>
            <w:vAlign w:val="center"/>
          </w:tcPr>
          <w:p w14:paraId="00CF69E8" w14:textId="11B8E16F" w:rsidR="00485FBA" w:rsidRPr="001C219B" w:rsidRDefault="00485FBA" w:rsidP="00C96B96">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Pr>
                <w:rFonts w:ascii="Times New Roman" w:hAnsi="Times New Roman" w:cs="Times New Roman"/>
                <w:b/>
                <w:sz w:val="21"/>
                <w:szCs w:val="21"/>
              </w:rPr>
              <w:t>0</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有效</w:t>
            </w:r>
            <w:r w:rsidRPr="001C219B">
              <w:rPr>
                <w:rFonts w:ascii="Times New Roman" w:hAnsi="Times New Roman" w:cs="Times New Roman"/>
                <w:b/>
                <w:i/>
                <w:color w:val="FF0000"/>
                <w:sz w:val="21"/>
                <w:szCs w:val="21"/>
              </w:rPr>
              <w:t>沟通</w:t>
            </w:r>
            <w:r w:rsidRPr="001C219B">
              <w:rPr>
                <w:rFonts w:ascii="Times New Roman" w:hAnsi="Times New Roman" w:cs="Times New Roman"/>
                <w:sz w:val="21"/>
                <w:szCs w:val="21"/>
              </w:rPr>
              <w:t>和</w:t>
            </w:r>
            <w:r w:rsidRPr="001C219B">
              <w:rPr>
                <w:rFonts w:ascii="Times New Roman" w:hAnsi="Times New Roman" w:cs="Times New Roman"/>
                <w:b/>
                <w:i/>
                <w:color w:val="FF0000"/>
                <w:sz w:val="21"/>
                <w:szCs w:val="21"/>
              </w:rPr>
              <w:t>合作</w:t>
            </w:r>
            <w:r w:rsidRPr="001C219B">
              <w:rPr>
                <w:rFonts w:ascii="Times New Roman" w:hAnsi="Times New Roman" w:cs="Times New Roman"/>
                <w:sz w:val="21"/>
                <w:szCs w:val="21"/>
              </w:rPr>
              <w:t>，熟练进行文字、电子及多媒体</w:t>
            </w:r>
            <w:r w:rsidRPr="001C219B">
              <w:rPr>
                <w:rFonts w:ascii="Times New Roman" w:hAnsi="Times New Roman" w:cs="Times New Roman"/>
                <w:b/>
                <w:i/>
                <w:color w:val="FF0000"/>
                <w:sz w:val="21"/>
                <w:szCs w:val="21"/>
              </w:rPr>
              <w:t>交流</w:t>
            </w:r>
          </w:p>
        </w:tc>
      </w:tr>
      <w:tr w:rsidR="00742C0E" w:rsidRPr="001C219B" w14:paraId="1C0DD089" w14:textId="77777777" w:rsidTr="006C2760">
        <w:trPr>
          <w:trHeight w:val="445"/>
        </w:trPr>
        <w:tc>
          <w:tcPr>
            <w:tcW w:w="420" w:type="pct"/>
            <w:vMerge w:val="restart"/>
            <w:tcMar>
              <w:top w:w="72" w:type="dxa"/>
              <w:left w:w="144" w:type="dxa"/>
              <w:bottom w:w="72" w:type="dxa"/>
              <w:right w:w="144" w:type="dxa"/>
            </w:tcMar>
            <w:vAlign w:val="center"/>
          </w:tcPr>
          <w:p w14:paraId="1F87E623" w14:textId="77777777" w:rsidR="00485FBA" w:rsidRPr="001C219B" w:rsidRDefault="00485FBA" w:rsidP="00C96B96">
            <w:pPr>
              <w:tabs>
                <w:tab w:val="num" w:pos="720"/>
              </w:tabs>
              <w:adjustRightInd w:val="0"/>
              <w:snapToGrid w:val="0"/>
              <w:spacing w:before="240"/>
              <w:rPr>
                <w:rFonts w:ascii="Times New Roman" w:hAnsi="Times New Roman" w:cs="Times New Roman"/>
                <w:sz w:val="21"/>
                <w:szCs w:val="21"/>
              </w:rPr>
            </w:pPr>
            <w:r w:rsidRPr="001C219B">
              <w:rPr>
                <w:rFonts w:ascii="Times New Roman" w:hAnsi="Times New Roman" w:cs="Times New Roman"/>
                <w:sz w:val="21"/>
                <w:szCs w:val="21"/>
              </w:rPr>
              <w:t>项目</w:t>
            </w:r>
          </w:p>
        </w:tc>
        <w:tc>
          <w:tcPr>
            <w:tcW w:w="717" w:type="pct"/>
            <w:tcMar>
              <w:top w:w="72" w:type="dxa"/>
              <w:left w:w="144" w:type="dxa"/>
              <w:bottom w:w="72" w:type="dxa"/>
              <w:right w:w="144" w:type="dxa"/>
            </w:tcMar>
            <w:vAlign w:val="center"/>
          </w:tcPr>
          <w:p w14:paraId="3B949549" w14:textId="7D59676D" w:rsidR="00485FBA" w:rsidRPr="001C219B" w:rsidRDefault="00485FBA"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工程推理</w:t>
            </w:r>
          </w:p>
        </w:tc>
        <w:tc>
          <w:tcPr>
            <w:tcW w:w="357" w:type="pct"/>
            <w:vAlign w:val="center"/>
          </w:tcPr>
          <w:p w14:paraId="4ED76FCF" w14:textId="645D1556"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p>
        </w:tc>
        <w:tc>
          <w:tcPr>
            <w:tcW w:w="3506" w:type="pct"/>
            <w:tcMar>
              <w:top w:w="72" w:type="dxa"/>
              <w:left w:w="144" w:type="dxa"/>
              <w:bottom w:w="72" w:type="dxa"/>
              <w:right w:w="144" w:type="dxa"/>
            </w:tcMar>
            <w:vAlign w:val="center"/>
          </w:tcPr>
          <w:p w14:paraId="4E2FD511" w14:textId="1A51CAA2" w:rsidR="00485FBA" w:rsidRPr="001C219B" w:rsidRDefault="00485FBA" w:rsidP="00C96B96">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发现</w:t>
            </w:r>
            <w:r w:rsidRPr="001C219B">
              <w:rPr>
                <w:rFonts w:ascii="Times New Roman" w:hAnsi="Times New Roman" w:cs="Times New Roman"/>
                <w:sz w:val="21"/>
                <w:szCs w:val="21"/>
              </w:rPr>
              <w:t>问题，对实际问题进行</w:t>
            </w:r>
            <w:r w:rsidRPr="001C219B">
              <w:rPr>
                <w:rFonts w:ascii="Times New Roman" w:hAnsi="Times New Roman" w:cs="Times New Roman"/>
                <w:b/>
                <w:i/>
                <w:color w:val="FF0000"/>
                <w:sz w:val="21"/>
                <w:szCs w:val="21"/>
              </w:rPr>
              <w:t>建模</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制定</w:t>
            </w:r>
            <w:r w:rsidRPr="001C219B">
              <w:rPr>
                <w:rFonts w:ascii="Times New Roman" w:hAnsi="Times New Roman" w:cs="Times New Roman"/>
                <w:sz w:val="21"/>
                <w:szCs w:val="21"/>
              </w:rPr>
              <w:t>解决方案</w:t>
            </w:r>
          </w:p>
        </w:tc>
      </w:tr>
      <w:tr w:rsidR="00742C0E" w:rsidRPr="001C219B" w14:paraId="1EF13CD4" w14:textId="77777777" w:rsidTr="006C2760">
        <w:trPr>
          <w:trHeight w:val="533"/>
        </w:trPr>
        <w:tc>
          <w:tcPr>
            <w:tcW w:w="420" w:type="pct"/>
            <w:vMerge/>
            <w:tcMar>
              <w:top w:w="72" w:type="dxa"/>
              <w:left w:w="144" w:type="dxa"/>
              <w:bottom w:w="72" w:type="dxa"/>
              <w:right w:w="144" w:type="dxa"/>
            </w:tcMar>
            <w:vAlign w:val="center"/>
          </w:tcPr>
          <w:p w14:paraId="5905C5B3" w14:textId="77777777" w:rsidR="00485FBA" w:rsidRPr="001C219B" w:rsidRDefault="00485FBA" w:rsidP="00C96B96">
            <w:pPr>
              <w:tabs>
                <w:tab w:val="num" w:pos="720"/>
              </w:tabs>
              <w:adjustRightInd w:val="0"/>
              <w:snapToGrid w:val="0"/>
              <w:spacing w:before="24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4D7E4B21" w14:textId="75885C3B" w:rsidR="00485FBA" w:rsidRPr="001C219B" w:rsidRDefault="00485FBA"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工程技术问题的实验、调查与分析</w:t>
            </w:r>
          </w:p>
        </w:tc>
        <w:tc>
          <w:tcPr>
            <w:tcW w:w="357" w:type="pct"/>
            <w:vAlign w:val="center"/>
          </w:tcPr>
          <w:p w14:paraId="42459A66" w14:textId="0D25202B"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p>
        </w:tc>
        <w:tc>
          <w:tcPr>
            <w:tcW w:w="3506" w:type="pct"/>
            <w:tcMar>
              <w:top w:w="72" w:type="dxa"/>
              <w:left w:w="144" w:type="dxa"/>
              <w:bottom w:w="72" w:type="dxa"/>
              <w:right w:w="144" w:type="dxa"/>
            </w:tcMar>
            <w:vAlign w:val="center"/>
          </w:tcPr>
          <w:p w14:paraId="0115086F" w14:textId="39E93290" w:rsidR="00485FBA" w:rsidRPr="001C219B" w:rsidRDefault="00485FBA" w:rsidP="00C96B96">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假设，实验性</w:t>
            </w:r>
            <w:r w:rsidRPr="001C219B">
              <w:rPr>
                <w:rFonts w:ascii="Times New Roman" w:hAnsi="Times New Roman" w:cs="Times New Roman"/>
                <w:b/>
                <w:i/>
                <w:color w:val="FF0000"/>
                <w:sz w:val="21"/>
                <w:szCs w:val="21"/>
              </w:rPr>
              <w:t>探索</w:t>
            </w:r>
            <w:r w:rsidRPr="001C219B">
              <w:rPr>
                <w:rFonts w:ascii="Times New Roman" w:hAnsi="Times New Roman" w:cs="Times New Roman"/>
                <w:sz w:val="21"/>
                <w:szCs w:val="21"/>
              </w:rPr>
              <w:t>，假设</w:t>
            </w:r>
            <w:r w:rsidRPr="001C219B">
              <w:rPr>
                <w:rFonts w:ascii="Times New Roman" w:hAnsi="Times New Roman" w:cs="Times New Roman"/>
                <w:b/>
                <w:i/>
                <w:color w:val="FF0000"/>
                <w:sz w:val="21"/>
                <w:szCs w:val="21"/>
              </w:rPr>
              <w:t>检验</w:t>
            </w:r>
            <w:r w:rsidRPr="001C219B">
              <w:rPr>
                <w:rFonts w:ascii="Times New Roman" w:hAnsi="Times New Roman" w:cs="Times New Roman"/>
                <w:sz w:val="21"/>
                <w:szCs w:val="21"/>
              </w:rPr>
              <w:t>与</w:t>
            </w:r>
            <w:r w:rsidRPr="001C219B">
              <w:rPr>
                <w:rFonts w:ascii="Times New Roman" w:hAnsi="Times New Roman" w:cs="Times New Roman"/>
                <w:b/>
                <w:i/>
                <w:color w:val="FF0000"/>
                <w:sz w:val="21"/>
                <w:szCs w:val="21"/>
              </w:rPr>
              <w:t>答辩</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查询</w:t>
            </w:r>
            <w:r w:rsidRPr="001C219B">
              <w:rPr>
                <w:rFonts w:ascii="Times New Roman" w:hAnsi="Times New Roman" w:cs="Times New Roman"/>
                <w:sz w:val="21"/>
                <w:szCs w:val="21"/>
              </w:rPr>
              <w:t>印刷资料和电子文献。</w:t>
            </w:r>
          </w:p>
        </w:tc>
      </w:tr>
      <w:tr w:rsidR="00742C0E" w:rsidRPr="001C219B" w14:paraId="1452CC85" w14:textId="77777777" w:rsidTr="006C2760">
        <w:trPr>
          <w:trHeight w:val="800"/>
        </w:trPr>
        <w:tc>
          <w:tcPr>
            <w:tcW w:w="420" w:type="pct"/>
            <w:vMerge/>
            <w:tcMar>
              <w:top w:w="72" w:type="dxa"/>
              <w:left w:w="144" w:type="dxa"/>
              <w:bottom w:w="72" w:type="dxa"/>
              <w:right w:w="144" w:type="dxa"/>
            </w:tcMar>
            <w:vAlign w:val="center"/>
          </w:tcPr>
          <w:p w14:paraId="27B754D4" w14:textId="77777777" w:rsidR="00485FBA" w:rsidRPr="001C219B" w:rsidRDefault="00485FBA" w:rsidP="00C96B96">
            <w:pPr>
              <w:tabs>
                <w:tab w:val="num" w:pos="720"/>
              </w:tabs>
              <w:adjustRightInd w:val="0"/>
              <w:snapToGrid w:val="0"/>
              <w:spacing w:before="24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3F3E16C1" w14:textId="719096E6" w:rsidR="00485FBA" w:rsidRPr="001C219B" w:rsidRDefault="00485FBA"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交流策略与结构</w:t>
            </w:r>
          </w:p>
        </w:tc>
        <w:tc>
          <w:tcPr>
            <w:tcW w:w="357" w:type="pct"/>
            <w:vAlign w:val="center"/>
          </w:tcPr>
          <w:p w14:paraId="74273736" w14:textId="51FD88E7"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10</w:t>
            </w:r>
          </w:p>
        </w:tc>
        <w:tc>
          <w:tcPr>
            <w:tcW w:w="3506" w:type="pct"/>
            <w:tcMar>
              <w:top w:w="72" w:type="dxa"/>
              <w:left w:w="144" w:type="dxa"/>
              <w:bottom w:w="72" w:type="dxa"/>
              <w:right w:w="144" w:type="dxa"/>
            </w:tcMar>
            <w:vAlign w:val="center"/>
          </w:tcPr>
          <w:p w14:paraId="4BFBC21E" w14:textId="03411DF7" w:rsidR="00485FBA" w:rsidRPr="001C219B" w:rsidRDefault="00485FBA" w:rsidP="00C96B96">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Pr>
                <w:rFonts w:ascii="Times New Roman" w:hAnsi="Times New Roman" w:cs="Times New Roman"/>
                <w:b/>
                <w:sz w:val="21"/>
                <w:szCs w:val="21"/>
              </w:rPr>
              <w:t>0</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有效</w:t>
            </w:r>
            <w:r w:rsidRPr="001C219B">
              <w:rPr>
                <w:rFonts w:ascii="Times New Roman" w:hAnsi="Times New Roman" w:cs="Times New Roman"/>
                <w:b/>
                <w:i/>
                <w:color w:val="FF0000"/>
                <w:sz w:val="21"/>
                <w:szCs w:val="21"/>
              </w:rPr>
              <w:t>沟通</w:t>
            </w:r>
            <w:r w:rsidRPr="001C219B">
              <w:rPr>
                <w:rFonts w:ascii="Times New Roman" w:hAnsi="Times New Roman" w:cs="Times New Roman"/>
                <w:sz w:val="21"/>
                <w:szCs w:val="21"/>
              </w:rPr>
              <w:t>和</w:t>
            </w:r>
            <w:r w:rsidRPr="001C219B">
              <w:rPr>
                <w:rFonts w:ascii="Times New Roman" w:hAnsi="Times New Roman" w:cs="Times New Roman"/>
                <w:b/>
                <w:i/>
                <w:color w:val="FF0000"/>
                <w:sz w:val="21"/>
                <w:szCs w:val="21"/>
              </w:rPr>
              <w:t>合作</w:t>
            </w:r>
            <w:r w:rsidRPr="001C219B">
              <w:rPr>
                <w:rFonts w:ascii="Times New Roman" w:hAnsi="Times New Roman" w:cs="Times New Roman"/>
                <w:sz w:val="21"/>
                <w:szCs w:val="21"/>
              </w:rPr>
              <w:t>，熟练进行文字、电子及多媒体</w:t>
            </w:r>
            <w:r w:rsidRPr="001C219B">
              <w:rPr>
                <w:rFonts w:ascii="Times New Roman" w:hAnsi="Times New Roman" w:cs="Times New Roman"/>
                <w:b/>
                <w:i/>
                <w:color w:val="FF0000"/>
                <w:sz w:val="21"/>
                <w:szCs w:val="21"/>
              </w:rPr>
              <w:t>交流</w:t>
            </w:r>
          </w:p>
        </w:tc>
      </w:tr>
      <w:tr w:rsidR="00742C0E" w:rsidRPr="001C219B" w14:paraId="612EB94A" w14:textId="77777777" w:rsidTr="006C2760">
        <w:trPr>
          <w:trHeight w:val="408"/>
        </w:trPr>
        <w:tc>
          <w:tcPr>
            <w:tcW w:w="420" w:type="pct"/>
            <w:vMerge w:val="restart"/>
            <w:tcMar>
              <w:top w:w="72" w:type="dxa"/>
              <w:left w:w="144" w:type="dxa"/>
              <w:bottom w:w="72" w:type="dxa"/>
              <w:right w:w="144" w:type="dxa"/>
            </w:tcMar>
            <w:vAlign w:val="center"/>
          </w:tcPr>
          <w:p w14:paraId="477CD911" w14:textId="77777777" w:rsidR="00485FBA" w:rsidRPr="001C219B" w:rsidRDefault="00485FBA" w:rsidP="00C96B96">
            <w:pPr>
              <w:tabs>
                <w:tab w:val="num" w:pos="720"/>
              </w:tabs>
              <w:adjustRightInd w:val="0"/>
              <w:snapToGrid w:val="0"/>
              <w:spacing w:before="240"/>
              <w:rPr>
                <w:rFonts w:ascii="Times New Roman" w:hAnsi="Times New Roman" w:cs="Times New Roman"/>
                <w:sz w:val="21"/>
                <w:szCs w:val="21"/>
              </w:rPr>
            </w:pPr>
            <w:r w:rsidRPr="001C219B">
              <w:rPr>
                <w:rFonts w:ascii="Times New Roman" w:hAnsi="Times New Roman" w:cs="Times New Roman"/>
                <w:sz w:val="21"/>
                <w:szCs w:val="21"/>
              </w:rPr>
              <w:t>期中考试</w:t>
            </w:r>
          </w:p>
        </w:tc>
        <w:tc>
          <w:tcPr>
            <w:tcW w:w="717" w:type="pct"/>
            <w:vMerge w:val="restart"/>
            <w:tcMar>
              <w:top w:w="72" w:type="dxa"/>
              <w:left w:w="144" w:type="dxa"/>
              <w:bottom w:w="72" w:type="dxa"/>
              <w:right w:w="144" w:type="dxa"/>
            </w:tcMar>
            <w:vAlign w:val="center"/>
          </w:tcPr>
          <w:p w14:paraId="1BA03759" w14:textId="138C3473" w:rsidR="00485FBA" w:rsidRPr="001C219B" w:rsidRDefault="00485FBA" w:rsidP="00083ABA">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工程基础</w:t>
            </w:r>
          </w:p>
        </w:tc>
        <w:tc>
          <w:tcPr>
            <w:tcW w:w="357" w:type="pct"/>
            <w:vAlign w:val="center"/>
          </w:tcPr>
          <w:p w14:paraId="42968BB0" w14:textId="78A4F0AD" w:rsidR="00485FBA" w:rsidRPr="002972DA" w:rsidRDefault="00485FBA" w:rsidP="004B626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w:t>
            </w:r>
          </w:p>
        </w:tc>
        <w:tc>
          <w:tcPr>
            <w:tcW w:w="3506" w:type="pct"/>
            <w:tcMar>
              <w:top w:w="72" w:type="dxa"/>
              <w:left w:w="144" w:type="dxa"/>
              <w:bottom w:w="72" w:type="dxa"/>
              <w:right w:w="144" w:type="dxa"/>
            </w:tcMar>
            <w:vAlign w:val="center"/>
          </w:tcPr>
          <w:p w14:paraId="2399DFE2" w14:textId="1F7E1273" w:rsidR="00485FBA" w:rsidRPr="001C219B" w:rsidRDefault="00485FBA" w:rsidP="004B626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轴力图，</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轴向拉压的应力和变形，进行强度和刚度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742C0E" w:rsidRPr="001C219B" w14:paraId="0A18D1F7" w14:textId="77777777" w:rsidTr="006C2760">
        <w:trPr>
          <w:trHeight w:val="408"/>
        </w:trPr>
        <w:tc>
          <w:tcPr>
            <w:tcW w:w="420" w:type="pct"/>
            <w:vMerge/>
            <w:tcMar>
              <w:top w:w="72" w:type="dxa"/>
              <w:left w:w="144" w:type="dxa"/>
              <w:bottom w:w="72" w:type="dxa"/>
              <w:right w:w="144" w:type="dxa"/>
            </w:tcMar>
            <w:vAlign w:val="center"/>
          </w:tcPr>
          <w:p w14:paraId="15532B46" w14:textId="77777777" w:rsidR="00485FBA" w:rsidRPr="001C219B" w:rsidRDefault="00485FBA" w:rsidP="00C96B96">
            <w:pPr>
              <w:tabs>
                <w:tab w:val="num" w:pos="720"/>
              </w:tabs>
              <w:adjustRightInd w:val="0"/>
              <w:snapToGrid w:val="0"/>
              <w:spacing w:before="24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2AFE483" w14:textId="77777777" w:rsidR="00485FBA" w:rsidRPr="001C219B" w:rsidRDefault="00485FBA" w:rsidP="00C96B96">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69A77F03" w14:textId="1250A8AD"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p>
        </w:tc>
        <w:tc>
          <w:tcPr>
            <w:tcW w:w="3506" w:type="pct"/>
            <w:tcMar>
              <w:top w:w="72" w:type="dxa"/>
              <w:left w:w="144" w:type="dxa"/>
              <w:bottom w:w="72" w:type="dxa"/>
              <w:right w:w="144" w:type="dxa"/>
            </w:tcMar>
            <w:vAlign w:val="center"/>
          </w:tcPr>
          <w:p w14:paraId="20DE4564" w14:textId="2479A479" w:rsidR="00485FBA" w:rsidRPr="004B626A" w:rsidRDefault="00485FBA" w:rsidP="00C96B96">
            <w:pPr>
              <w:widowControl w:val="0"/>
              <w:spacing w:line="300" w:lineRule="auto"/>
              <w:jc w:val="both"/>
              <w:rPr>
                <w:rFonts w:ascii="Times New Roman" w:hAnsi="Times New Roman" w:cs="Times New Roman"/>
                <w:b/>
                <w:color w:val="0000FF"/>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剪切面和挤压面，</w:t>
            </w:r>
            <w:r w:rsidRPr="001C219B">
              <w:rPr>
                <w:rFonts w:ascii="Times New Roman" w:hAnsi="Times New Roman" w:cs="Times New Roman"/>
                <w:b/>
                <w:i/>
                <w:color w:val="FF0000"/>
                <w:sz w:val="21"/>
                <w:szCs w:val="21"/>
              </w:rPr>
              <w:t>应用</w:t>
            </w:r>
            <w:r w:rsidRPr="001C219B">
              <w:rPr>
                <w:rFonts w:ascii="Times New Roman" w:hAnsi="Times New Roman" w:cs="Times New Roman"/>
                <w:sz w:val="21"/>
                <w:szCs w:val="21"/>
              </w:rPr>
              <w:t>剪切和挤压实用计算进行连接件的强度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742C0E" w:rsidRPr="001C219B" w14:paraId="12C3001F" w14:textId="77777777" w:rsidTr="006C2760">
        <w:trPr>
          <w:trHeight w:val="408"/>
        </w:trPr>
        <w:tc>
          <w:tcPr>
            <w:tcW w:w="420" w:type="pct"/>
            <w:vMerge/>
            <w:tcMar>
              <w:top w:w="72" w:type="dxa"/>
              <w:left w:w="144" w:type="dxa"/>
              <w:bottom w:w="72" w:type="dxa"/>
              <w:right w:w="144" w:type="dxa"/>
            </w:tcMar>
            <w:vAlign w:val="center"/>
          </w:tcPr>
          <w:p w14:paraId="753BB2E4" w14:textId="77777777" w:rsidR="00485FBA" w:rsidRPr="001C219B" w:rsidRDefault="00485FBA" w:rsidP="00C96B96">
            <w:pPr>
              <w:tabs>
                <w:tab w:val="num" w:pos="720"/>
              </w:tabs>
              <w:adjustRightInd w:val="0"/>
              <w:snapToGrid w:val="0"/>
              <w:spacing w:before="24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0E4ABD95" w14:textId="77777777" w:rsidR="00485FBA" w:rsidRPr="001C219B" w:rsidRDefault="00485FBA" w:rsidP="00C96B96">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47256889" w14:textId="7B819F98"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p>
        </w:tc>
        <w:tc>
          <w:tcPr>
            <w:tcW w:w="3506" w:type="pct"/>
            <w:tcMar>
              <w:top w:w="72" w:type="dxa"/>
              <w:left w:w="144" w:type="dxa"/>
              <w:bottom w:w="72" w:type="dxa"/>
              <w:right w:w="144" w:type="dxa"/>
            </w:tcMar>
            <w:vAlign w:val="center"/>
          </w:tcPr>
          <w:p w14:paraId="6457AE34" w14:textId="59C073C0" w:rsidR="00485FBA" w:rsidRPr="004B626A" w:rsidRDefault="00485FBA" w:rsidP="00C96B96">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正确</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扭矩图，</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圆轴扭转应力分布公式，</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圆轴扭转的应力和变形，进行强度和刚度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742C0E" w:rsidRPr="001C219B" w14:paraId="7FCDEB7E" w14:textId="77777777" w:rsidTr="006C2760">
        <w:trPr>
          <w:trHeight w:val="408"/>
        </w:trPr>
        <w:tc>
          <w:tcPr>
            <w:tcW w:w="420" w:type="pct"/>
            <w:vMerge/>
            <w:tcMar>
              <w:top w:w="72" w:type="dxa"/>
              <w:left w:w="144" w:type="dxa"/>
              <w:bottom w:w="72" w:type="dxa"/>
              <w:right w:w="144" w:type="dxa"/>
            </w:tcMar>
            <w:vAlign w:val="center"/>
          </w:tcPr>
          <w:p w14:paraId="5DE86912" w14:textId="77777777" w:rsidR="00485FBA" w:rsidRPr="001C219B" w:rsidRDefault="00485FBA" w:rsidP="00C96B96">
            <w:pPr>
              <w:tabs>
                <w:tab w:val="num" w:pos="720"/>
              </w:tabs>
              <w:adjustRightInd w:val="0"/>
              <w:snapToGrid w:val="0"/>
              <w:spacing w:before="24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813C024" w14:textId="77777777" w:rsidR="00485FBA" w:rsidRPr="001C219B" w:rsidRDefault="00485FBA" w:rsidP="00C96B96">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7FBF5596" w14:textId="2504BBB6"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p>
        </w:tc>
        <w:tc>
          <w:tcPr>
            <w:tcW w:w="3506" w:type="pct"/>
            <w:tcMar>
              <w:top w:w="72" w:type="dxa"/>
              <w:left w:w="144" w:type="dxa"/>
              <w:bottom w:w="72" w:type="dxa"/>
              <w:right w:w="144" w:type="dxa"/>
            </w:tcMar>
            <w:vAlign w:val="center"/>
          </w:tcPr>
          <w:p w14:paraId="68BEEE6E" w14:textId="01283D2B" w:rsidR="00485FBA" w:rsidRPr="002972DA" w:rsidRDefault="00485FBA"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剪力和弯矩方程，熟练</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剪力和弯矩图。</w:t>
            </w:r>
          </w:p>
        </w:tc>
      </w:tr>
      <w:tr w:rsidR="006C2760" w:rsidRPr="001C219B" w14:paraId="322621E5" w14:textId="77777777" w:rsidTr="006C2760">
        <w:trPr>
          <w:trHeight w:val="492"/>
        </w:trPr>
        <w:tc>
          <w:tcPr>
            <w:tcW w:w="420" w:type="pct"/>
            <w:vMerge w:val="restart"/>
            <w:tcMar>
              <w:top w:w="72" w:type="dxa"/>
              <w:left w:w="144" w:type="dxa"/>
              <w:bottom w:w="72" w:type="dxa"/>
              <w:right w:w="144" w:type="dxa"/>
            </w:tcMar>
            <w:vAlign w:val="center"/>
          </w:tcPr>
          <w:p w14:paraId="58874411" w14:textId="77777777" w:rsidR="006C2760" w:rsidRPr="001C219B" w:rsidRDefault="006C2760" w:rsidP="00C96B96">
            <w:pPr>
              <w:tabs>
                <w:tab w:val="num" w:pos="720"/>
              </w:tabs>
              <w:adjustRightInd w:val="0"/>
              <w:snapToGrid w:val="0"/>
              <w:rPr>
                <w:rFonts w:ascii="Times New Roman" w:hAnsi="Times New Roman" w:cs="Times New Roman"/>
                <w:sz w:val="21"/>
                <w:szCs w:val="21"/>
              </w:rPr>
            </w:pPr>
            <w:r w:rsidRPr="001C219B">
              <w:rPr>
                <w:rFonts w:ascii="Times New Roman" w:hAnsi="Times New Roman" w:cs="Times New Roman"/>
                <w:sz w:val="21"/>
                <w:szCs w:val="21"/>
              </w:rPr>
              <w:t>期末考试</w:t>
            </w:r>
          </w:p>
        </w:tc>
        <w:tc>
          <w:tcPr>
            <w:tcW w:w="717" w:type="pct"/>
            <w:vMerge w:val="restart"/>
            <w:tcMar>
              <w:top w:w="72" w:type="dxa"/>
              <w:left w:w="144" w:type="dxa"/>
              <w:bottom w:w="72" w:type="dxa"/>
              <w:right w:w="144" w:type="dxa"/>
            </w:tcMar>
            <w:vAlign w:val="center"/>
          </w:tcPr>
          <w:p w14:paraId="563745D8" w14:textId="04C4EB16" w:rsidR="006C2760" w:rsidRPr="001C219B" w:rsidRDefault="006C2760" w:rsidP="006C2760">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工程基础</w:t>
            </w:r>
          </w:p>
        </w:tc>
        <w:tc>
          <w:tcPr>
            <w:tcW w:w="357" w:type="pct"/>
            <w:vAlign w:val="center"/>
          </w:tcPr>
          <w:p w14:paraId="34D9BC1C" w14:textId="3A72BD4C" w:rsidR="006C2760" w:rsidRPr="002972DA" w:rsidRDefault="006C2760" w:rsidP="004B626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w:t>
            </w:r>
          </w:p>
        </w:tc>
        <w:tc>
          <w:tcPr>
            <w:tcW w:w="3506" w:type="pct"/>
            <w:tcMar>
              <w:top w:w="72" w:type="dxa"/>
              <w:left w:w="144" w:type="dxa"/>
              <w:bottom w:w="72" w:type="dxa"/>
              <w:right w:w="144" w:type="dxa"/>
            </w:tcMar>
            <w:vAlign w:val="center"/>
          </w:tcPr>
          <w:p w14:paraId="0EF6EE71" w14:textId="6A4359D2" w:rsidR="006C2760" w:rsidRPr="001C219B" w:rsidRDefault="006C2760" w:rsidP="004B626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轴力图，</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轴向拉压的应力和变形，进行强度和刚度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0D19D186" w14:textId="77777777" w:rsidTr="006C2760">
        <w:trPr>
          <w:trHeight w:val="489"/>
        </w:trPr>
        <w:tc>
          <w:tcPr>
            <w:tcW w:w="420" w:type="pct"/>
            <w:vMerge/>
            <w:tcMar>
              <w:top w:w="72" w:type="dxa"/>
              <w:left w:w="144" w:type="dxa"/>
              <w:bottom w:w="72" w:type="dxa"/>
              <w:right w:w="144" w:type="dxa"/>
            </w:tcMar>
            <w:vAlign w:val="center"/>
          </w:tcPr>
          <w:p w14:paraId="118088E2" w14:textId="77777777" w:rsidR="006C2760" w:rsidRPr="001C219B" w:rsidRDefault="006C2760" w:rsidP="00C96B96">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7F39D0AF" w14:textId="77777777" w:rsidR="006C2760" w:rsidRPr="001C219B" w:rsidRDefault="006C2760" w:rsidP="00C96B96">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78BEF42B" w14:textId="7F6FE25D" w:rsidR="006C2760" w:rsidRPr="002972DA" w:rsidRDefault="006C2760" w:rsidP="00937597">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p>
        </w:tc>
        <w:tc>
          <w:tcPr>
            <w:tcW w:w="3506" w:type="pct"/>
            <w:tcMar>
              <w:top w:w="72" w:type="dxa"/>
              <w:left w:w="144" w:type="dxa"/>
              <w:bottom w:w="72" w:type="dxa"/>
              <w:right w:w="144" w:type="dxa"/>
            </w:tcMar>
            <w:vAlign w:val="center"/>
          </w:tcPr>
          <w:p w14:paraId="6807C4E7" w14:textId="20124A73" w:rsidR="006C2760" w:rsidRPr="004B626A" w:rsidRDefault="006C2760" w:rsidP="00937597">
            <w:pPr>
              <w:widowControl w:val="0"/>
              <w:spacing w:line="300" w:lineRule="auto"/>
              <w:jc w:val="both"/>
              <w:rPr>
                <w:rFonts w:ascii="Times New Roman" w:hAnsi="Times New Roman" w:cs="Times New Roman"/>
                <w:b/>
                <w:color w:val="0000FF"/>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剪切面和挤压面，</w:t>
            </w:r>
            <w:r w:rsidRPr="001C219B">
              <w:rPr>
                <w:rFonts w:ascii="Times New Roman" w:hAnsi="Times New Roman" w:cs="Times New Roman"/>
                <w:b/>
                <w:i/>
                <w:color w:val="FF0000"/>
                <w:sz w:val="21"/>
                <w:szCs w:val="21"/>
              </w:rPr>
              <w:t>应用</w:t>
            </w:r>
            <w:r w:rsidRPr="001C219B">
              <w:rPr>
                <w:rFonts w:ascii="Times New Roman" w:hAnsi="Times New Roman" w:cs="Times New Roman"/>
                <w:sz w:val="21"/>
                <w:szCs w:val="21"/>
              </w:rPr>
              <w:t>剪切和挤压实用计算进行连接件的强度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6C2760" w:rsidRPr="001C219B" w14:paraId="61722873" w14:textId="77777777" w:rsidTr="006C2760">
        <w:trPr>
          <w:trHeight w:val="489"/>
        </w:trPr>
        <w:tc>
          <w:tcPr>
            <w:tcW w:w="420" w:type="pct"/>
            <w:vMerge/>
            <w:tcMar>
              <w:top w:w="72" w:type="dxa"/>
              <w:left w:w="144" w:type="dxa"/>
              <w:bottom w:w="72" w:type="dxa"/>
              <w:right w:w="144" w:type="dxa"/>
            </w:tcMar>
            <w:vAlign w:val="center"/>
          </w:tcPr>
          <w:p w14:paraId="3287C1F8" w14:textId="77777777" w:rsidR="006C2760" w:rsidRPr="001C219B" w:rsidRDefault="006C2760" w:rsidP="00C96B96">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4D010C95" w14:textId="77777777" w:rsidR="006C2760" w:rsidRPr="001C219B" w:rsidRDefault="006C2760" w:rsidP="00C96B96">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24CF96F6" w14:textId="3C6A9527" w:rsidR="006C2760" w:rsidRPr="002972DA" w:rsidRDefault="006C2760" w:rsidP="00937597">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p>
        </w:tc>
        <w:tc>
          <w:tcPr>
            <w:tcW w:w="3506" w:type="pct"/>
            <w:tcMar>
              <w:top w:w="72" w:type="dxa"/>
              <w:left w:w="144" w:type="dxa"/>
              <w:bottom w:w="72" w:type="dxa"/>
              <w:right w:w="144" w:type="dxa"/>
            </w:tcMar>
            <w:vAlign w:val="center"/>
          </w:tcPr>
          <w:p w14:paraId="3C4C980E" w14:textId="50AA0005" w:rsidR="006C2760" w:rsidRPr="004B626A" w:rsidRDefault="006C2760" w:rsidP="00937597">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正确</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扭矩图，</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圆轴扭转应力分布公式，</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圆轴扭转的应力和变形，进行强度和刚度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707B1EA6" w14:textId="77777777" w:rsidTr="006C2760">
        <w:trPr>
          <w:trHeight w:val="489"/>
        </w:trPr>
        <w:tc>
          <w:tcPr>
            <w:tcW w:w="420" w:type="pct"/>
            <w:vMerge/>
            <w:tcMar>
              <w:top w:w="72" w:type="dxa"/>
              <w:left w:w="144" w:type="dxa"/>
              <w:bottom w:w="72" w:type="dxa"/>
              <w:right w:w="144" w:type="dxa"/>
            </w:tcMar>
            <w:vAlign w:val="center"/>
          </w:tcPr>
          <w:p w14:paraId="7386BC09" w14:textId="77777777" w:rsidR="006C2760" w:rsidRPr="001C219B" w:rsidRDefault="006C2760" w:rsidP="00C96B96">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7F71E389" w14:textId="77777777" w:rsidR="006C2760" w:rsidRPr="001C219B" w:rsidRDefault="006C2760" w:rsidP="00C96B96">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6BB655B7" w14:textId="3FD5EDDC" w:rsidR="006C2760" w:rsidRPr="002972DA" w:rsidRDefault="006C2760" w:rsidP="00937597">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p>
        </w:tc>
        <w:tc>
          <w:tcPr>
            <w:tcW w:w="3506" w:type="pct"/>
            <w:tcMar>
              <w:top w:w="72" w:type="dxa"/>
              <w:left w:w="144" w:type="dxa"/>
              <w:bottom w:w="72" w:type="dxa"/>
              <w:right w:w="144" w:type="dxa"/>
            </w:tcMar>
            <w:vAlign w:val="center"/>
          </w:tcPr>
          <w:p w14:paraId="4F32F202" w14:textId="4ADF185C" w:rsidR="006C2760" w:rsidRPr="004B626A" w:rsidRDefault="006C2760" w:rsidP="00937597">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剪力和弯矩方程，熟练</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剪力和弯矩图，正确</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弯曲正应力公式，熟练</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弯曲应力并进行强度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弯曲挠度和转角，进行刚度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24B48A10" w14:textId="77777777" w:rsidTr="006C2760">
        <w:trPr>
          <w:trHeight w:val="489"/>
        </w:trPr>
        <w:tc>
          <w:tcPr>
            <w:tcW w:w="420" w:type="pct"/>
            <w:vMerge/>
            <w:tcMar>
              <w:top w:w="72" w:type="dxa"/>
              <w:left w:w="144" w:type="dxa"/>
              <w:bottom w:w="72" w:type="dxa"/>
              <w:right w:w="144" w:type="dxa"/>
            </w:tcMar>
            <w:vAlign w:val="center"/>
          </w:tcPr>
          <w:p w14:paraId="3E53C409" w14:textId="77777777" w:rsidR="006C2760" w:rsidRPr="001C219B" w:rsidRDefault="006C2760" w:rsidP="00C96B96">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0D197C4C" w14:textId="77777777" w:rsidR="006C2760" w:rsidRPr="001C219B" w:rsidRDefault="006C2760" w:rsidP="00C96B96">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0F050F93" w14:textId="3F2D73D5" w:rsidR="006C2760" w:rsidRPr="002972DA" w:rsidRDefault="006C2760" w:rsidP="00937597">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5</w:t>
            </w:r>
          </w:p>
        </w:tc>
        <w:tc>
          <w:tcPr>
            <w:tcW w:w="3506" w:type="pct"/>
            <w:tcMar>
              <w:top w:w="72" w:type="dxa"/>
              <w:left w:w="144" w:type="dxa"/>
              <w:bottom w:w="72" w:type="dxa"/>
              <w:right w:w="144" w:type="dxa"/>
            </w:tcMar>
            <w:vAlign w:val="center"/>
          </w:tcPr>
          <w:p w14:paraId="25C2293B" w14:textId="4D033495" w:rsidR="006C2760" w:rsidRPr="002972DA" w:rsidRDefault="006C2760" w:rsidP="00937597">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5</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利用叠加法正确</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斜弯梁，拉弯组合及弯扭的应力，进行强度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6DE14D12" w14:textId="77777777" w:rsidTr="006C2760">
        <w:trPr>
          <w:trHeight w:val="302"/>
        </w:trPr>
        <w:tc>
          <w:tcPr>
            <w:tcW w:w="420" w:type="pct"/>
            <w:vMerge/>
            <w:tcMar>
              <w:top w:w="72" w:type="dxa"/>
              <w:left w:w="144" w:type="dxa"/>
              <w:bottom w:w="72" w:type="dxa"/>
              <w:right w:w="144" w:type="dxa"/>
            </w:tcMar>
            <w:vAlign w:val="center"/>
          </w:tcPr>
          <w:p w14:paraId="7BEF148C" w14:textId="77777777" w:rsidR="006C2760" w:rsidRPr="001C219B" w:rsidRDefault="006C2760" w:rsidP="00C96B96">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B9D57BC" w14:textId="38FAB767" w:rsidR="006C2760" w:rsidRPr="001C219B" w:rsidRDefault="006C2760" w:rsidP="006C2760">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564E8417" w14:textId="3A7B8BF8" w:rsidR="006C2760" w:rsidRPr="002972DA" w:rsidRDefault="006C2760" w:rsidP="00937597">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p>
        </w:tc>
        <w:tc>
          <w:tcPr>
            <w:tcW w:w="3506" w:type="pct"/>
            <w:tcMar>
              <w:top w:w="72" w:type="dxa"/>
              <w:left w:w="144" w:type="dxa"/>
              <w:bottom w:w="72" w:type="dxa"/>
              <w:right w:w="144" w:type="dxa"/>
            </w:tcMar>
            <w:vAlign w:val="center"/>
          </w:tcPr>
          <w:p w14:paraId="1E3B8EC8" w14:textId="50332CE7" w:rsidR="006C2760" w:rsidRPr="001C219B" w:rsidRDefault="006C2760" w:rsidP="00937597">
            <w:pPr>
              <w:widowControl w:val="0"/>
              <w:spacing w:line="300" w:lineRule="auto"/>
              <w:jc w:val="both"/>
              <w:rPr>
                <w:rFonts w:ascii="Times New Roman" w:hAnsi="Times New Roman" w:cs="Times New Roman"/>
                <w:b/>
                <w:i/>
                <w:color w:val="FF0000"/>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塑性材料和脆性材料的力学性能，正确</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平面应力状态，</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应力圆。</w:t>
            </w:r>
            <w:r w:rsidRPr="001C219B">
              <w:rPr>
                <w:rFonts w:ascii="Times New Roman" w:hAnsi="Times New Roman" w:cs="Times New Roman"/>
                <w:b/>
                <w:i/>
                <w:color w:val="FF0000"/>
                <w:sz w:val="21"/>
                <w:szCs w:val="21"/>
              </w:rPr>
              <w:t>判断</w:t>
            </w:r>
            <w:r w:rsidRPr="001C219B">
              <w:rPr>
                <w:rFonts w:ascii="Times New Roman" w:hAnsi="Times New Roman" w:cs="Times New Roman"/>
                <w:sz w:val="21"/>
                <w:szCs w:val="21"/>
              </w:rPr>
              <w:t>四个强度理论的应用范围，对复杂应力状态进行强度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6C2760" w:rsidRPr="001C219B" w14:paraId="512BB8DD" w14:textId="77777777" w:rsidTr="006C2760">
        <w:trPr>
          <w:trHeight w:val="302"/>
        </w:trPr>
        <w:tc>
          <w:tcPr>
            <w:tcW w:w="420" w:type="pct"/>
            <w:vMerge/>
            <w:tcMar>
              <w:top w:w="72" w:type="dxa"/>
              <w:left w:w="144" w:type="dxa"/>
              <w:bottom w:w="72" w:type="dxa"/>
              <w:right w:w="144" w:type="dxa"/>
            </w:tcMar>
            <w:vAlign w:val="center"/>
          </w:tcPr>
          <w:p w14:paraId="77569124" w14:textId="77777777" w:rsidR="006C2760" w:rsidRPr="001C219B" w:rsidRDefault="006C2760" w:rsidP="00C96B96">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72C9D3F1" w14:textId="77E354C2" w:rsidR="006C2760" w:rsidRPr="001C219B" w:rsidRDefault="006C2760" w:rsidP="006C2760">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1497D65D" w14:textId="76897D02" w:rsidR="006C2760" w:rsidRPr="002972DA" w:rsidRDefault="006C2760" w:rsidP="00937597">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7</w:t>
            </w:r>
          </w:p>
        </w:tc>
        <w:tc>
          <w:tcPr>
            <w:tcW w:w="3506" w:type="pct"/>
            <w:tcMar>
              <w:top w:w="72" w:type="dxa"/>
              <w:left w:w="144" w:type="dxa"/>
              <w:bottom w:w="72" w:type="dxa"/>
              <w:right w:w="144" w:type="dxa"/>
            </w:tcMar>
            <w:vAlign w:val="center"/>
          </w:tcPr>
          <w:p w14:paraId="43D4AE33" w14:textId="1D2E4EF5" w:rsidR="006C2760" w:rsidRPr="001C219B" w:rsidRDefault="006C2760" w:rsidP="00937597">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7</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利用欧拉公式对压杆的进行稳定性</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与</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bl>
    <w:p w14:paraId="155FC410" w14:textId="77777777" w:rsidR="00C43D9A" w:rsidRPr="001C219B" w:rsidRDefault="00C43D9A" w:rsidP="00C43D9A">
      <w:pPr>
        <w:pStyle w:val="2"/>
        <w:spacing w:before="120" w:after="120" w:line="360" w:lineRule="auto"/>
        <w:rPr>
          <w:rFonts w:ascii="Times New Roman" w:eastAsia="宋体" w:hAnsi="Times New Roman"/>
          <w:sz w:val="21"/>
          <w:szCs w:val="21"/>
        </w:rPr>
      </w:pPr>
      <w:bookmarkStart w:id="9" w:name="_Toc86757720"/>
      <w:r w:rsidRPr="001C219B">
        <w:rPr>
          <w:rFonts w:ascii="Times New Roman" w:eastAsia="宋体" w:hAnsi="Times New Roman"/>
          <w:sz w:val="21"/>
          <w:szCs w:val="21"/>
        </w:rPr>
        <w:t>课程考核评估标准</w:t>
      </w:r>
      <w:r w:rsidRPr="001C219B">
        <w:rPr>
          <w:rFonts w:ascii="Times New Roman" w:eastAsia="宋体" w:hAnsi="Times New Roman"/>
          <w:sz w:val="21"/>
          <w:szCs w:val="21"/>
        </w:rPr>
        <w:t>:</w:t>
      </w:r>
      <w:bookmarkEnd w:id="9"/>
    </w:p>
    <w:p w14:paraId="684DFD9A" w14:textId="1739D2F2" w:rsidR="00FE6543" w:rsidRPr="001C219B" w:rsidRDefault="00C43D9A" w:rsidP="009E63A4">
      <w:pPr>
        <w:pStyle w:val="3"/>
        <w:spacing w:before="120" w:after="120" w:line="360" w:lineRule="auto"/>
        <w:jc w:val="center"/>
        <w:rPr>
          <w:rFonts w:ascii="Times New Roman" w:hAnsi="Times New Roman" w:cs="Times New Roman"/>
          <w:sz w:val="21"/>
          <w:szCs w:val="21"/>
        </w:rPr>
      </w:pPr>
      <w:bookmarkStart w:id="10" w:name="_Toc86757721"/>
      <w:r w:rsidRPr="001C219B">
        <w:rPr>
          <w:rFonts w:ascii="Times New Roman" w:hAnsi="Times New Roman" w:cs="Times New Roman"/>
          <w:sz w:val="21"/>
          <w:szCs w:val="21"/>
        </w:rPr>
        <w:t>考核项目</w:t>
      </w:r>
      <w:r w:rsidRPr="001C219B">
        <w:rPr>
          <w:rFonts w:ascii="Times New Roman" w:hAnsi="Times New Roman" w:cs="Times New Roman"/>
          <w:sz w:val="21"/>
          <w:szCs w:val="21"/>
        </w:rPr>
        <w:t>1</w:t>
      </w:r>
      <w:r w:rsidRPr="001C219B">
        <w:rPr>
          <w:rFonts w:ascii="Times New Roman" w:hAnsi="Times New Roman" w:cs="Times New Roman"/>
          <w:sz w:val="21"/>
          <w:szCs w:val="21"/>
        </w:rPr>
        <w:t>：平时作业</w:t>
      </w:r>
      <w:bookmarkEnd w:id="10"/>
    </w:p>
    <w:tbl>
      <w:tblPr>
        <w:tblW w:w="141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3969"/>
        <w:gridCol w:w="4092"/>
        <w:gridCol w:w="4961"/>
      </w:tblGrid>
      <w:tr w:rsidR="00FE6543" w:rsidRPr="001C219B" w14:paraId="272A5F6A" w14:textId="77777777" w:rsidTr="00AD7CC9">
        <w:tc>
          <w:tcPr>
            <w:tcW w:w="1168" w:type="dxa"/>
            <w:tcBorders>
              <w:top w:val="single" w:sz="12" w:space="0" w:color="auto"/>
              <w:left w:val="single" w:sz="12" w:space="0" w:color="auto"/>
              <w:bottom w:val="single" w:sz="12" w:space="0" w:color="auto"/>
              <w:right w:val="single" w:sz="12" w:space="0" w:color="auto"/>
            </w:tcBorders>
            <w:vAlign w:val="center"/>
          </w:tcPr>
          <w:p w14:paraId="1306DB95" w14:textId="77777777" w:rsidR="00FE6543" w:rsidRPr="001C219B" w:rsidRDefault="00FE6543" w:rsidP="00316B2B">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预期学习结果</w:t>
            </w:r>
            <w:r w:rsidR="00AD7CC9" w:rsidRPr="001C219B">
              <w:rPr>
                <w:rFonts w:ascii="Times New Roman" w:hAnsi="Times New Roman" w:cs="Times New Roman"/>
                <w:b/>
                <w:bCs/>
                <w:sz w:val="21"/>
                <w:szCs w:val="21"/>
              </w:rPr>
              <w:t>（</w:t>
            </w:r>
            <w:r w:rsidR="00AD7CC9" w:rsidRPr="001C219B">
              <w:rPr>
                <w:rFonts w:ascii="Times New Roman" w:hAnsi="Times New Roman" w:cs="Times New Roman"/>
                <w:b/>
                <w:bCs/>
                <w:sz w:val="21"/>
                <w:szCs w:val="21"/>
              </w:rPr>
              <w:t>ILO</w:t>
            </w:r>
            <w:r w:rsidR="00AD7CC9" w:rsidRPr="001C219B">
              <w:rPr>
                <w:rFonts w:ascii="Times New Roman" w:hAnsi="Times New Roman" w:cs="Times New Roman"/>
                <w:b/>
                <w:bCs/>
                <w:sz w:val="21"/>
                <w:szCs w:val="21"/>
              </w:rPr>
              <w:t>）</w:t>
            </w:r>
          </w:p>
        </w:tc>
        <w:tc>
          <w:tcPr>
            <w:tcW w:w="3969" w:type="dxa"/>
            <w:tcBorders>
              <w:top w:val="single" w:sz="12" w:space="0" w:color="auto"/>
              <w:left w:val="single" w:sz="12" w:space="0" w:color="auto"/>
              <w:bottom w:val="single" w:sz="12" w:space="0" w:color="auto"/>
              <w:right w:val="single" w:sz="12" w:space="0" w:color="auto"/>
            </w:tcBorders>
          </w:tcPr>
          <w:p w14:paraId="0922A66B"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4092" w:type="dxa"/>
            <w:tcBorders>
              <w:top w:val="single" w:sz="12" w:space="0" w:color="auto"/>
              <w:left w:val="single" w:sz="12" w:space="0" w:color="auto"/>
              <w:bottom w:val="single" w:sz="12" w:space="0" w:color="auto"/>
              <w:right w:val="single" w:sz="12" w:space="0" w:color="auto"/>
            </w:tcBorders>
          </w:tcPr>
          <w:p w14:paraId="11570EB2"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4961" w:type="dxa"/>
            <w:tcBorders>
              <w:top w:val="single" w:sz="12" w:space="0" w:color="auto"/>
              <w:left w:val="single" w:sz="12" w:space="0" w:color="auto"/>
              <w:bottom w:val="single" w:sz="12" w:space="0" w:color="auto"/>
              <w:right w:val="single" w:sz="12" w:space="0" w:color="auto"/>
            </w:tcBorders>
          </w:tcPr>
          <w:p w14:paraId="53DB828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23238E" w:rsidRPr="001C219B" w14:paraId="1152AB40" w14:textId="77777777" w:rsidTr="00AD7CC9">
        <w:tc>
          <w:tcPr>
            <w:tcW w:w="1168" w:type="dxa"/>
            <w:tcBorders>
              <w:top w:val="single" w:sz="12" w:space="0" w:color="auto"/>
              <w:left w:val="single" w:sz="12" w:space="0" w:color="auto"/>
              <w:bottom w:val="single" w:sz="4" w:space="0" w:color="auto"/>
              <w:right w:val="single" w:sz="4" w:space="0" w:color="auto"/>
            </w:tcBorders>
            <w:vAlign w:val="center"/>
          </w:tcPr>
          <w:p w14:paraId="1F9B231A" w14:textId="77777777" w:rsidR="0023238E" w:rsidRPr="001C219B" w:rsidRDefault="00283DF6" w:rsidP="00316B2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-1</w:t>
            </w:r>
          </w:p>
        </w:tc>
        <w:tc>
          <w:tcPr>
            <w:tcW w:w="3969" w:type="dxa"/>
            <w:tcBorders>
              <w:top w:val="single" w:sz="12" w:space="0" w:color="auto"/>
              <w:left w:val="single" w:sz="4" w:space="0" w:color="auto"/>
              <w:bottom w:val="single" w:sz="4" w:space="0" w:color="auto"/>
              <w:right w:val="single" w:sz="4" w:space="0" w:color="auto"/>
            </w:tcBorders>
          </w:tcPr>
          <w:p w14:paraId="1D9E5BC3" w14:textId="77777777" w:rsidR="0023238E" w:rsidRPr="001C219B" w:rsidRDefault="007E489A"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不能正确判断是否为轴向拉压，只能绘制简单轴力图，在计算杆件内最大应力是不能进行正确的危险截面的选择，无法正确完整进行拉压杆强度和刚度分析。</w:t>
            </w:r>
          </w:p>
        </w:tc>
        <w:tc>
          <w:tcPr>
            <w:tcW w:w="4092" w:type="dxa"/>
            <w:tcBorders>
              <w:top w:val="single" w:sz="12" w:space="0" w:color="auto"/>
              <w:left w:val="single" w:sz="4" w:space="0" w:color="auto"/>
              <w:bottom w:val="single" w:sz="4" w:space="0" w:color="auto"/>
              <w:right w:val="single" w:sz="4" w:space="0" w:color="auto"/>
            </w:tcBorders>
          </w:tcPr>
          <w:p w14:paraId="5F330DF9" w14:textId="77777777" w:rsidR="0023238E" w:rsidRPr="001C219B" w:rsidRDefault="007E489A"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能正确判断是否为轴向拉压，</w:t>
            </w:r>
            <w:r w:rsidR="00700B6F" w:rsidRPr="001C219B">
              <w:rPr>
                <w:rFonts w:ascii="Times New Roman" w:hAnsi="Times New Roman" w:cs="Times New Roman"/>
                <w:sz w:val="21"/>
                <w:szCs w:val="21"/>
              </w:rPr>
              <w:t>正确</w:t>
            </w:r>
            <w:r w:rsidRPr="001C219B">
              <w:rPr>
                <w:rFonts w:ascii="Times New Roman" w:hAnsi="Times New Roman" w:cs="Times New Roman"/>
                <w:sz w:val="21"/>
                <w:szCs w:val="21"/>
              </w:rPr>
              <w:t>绘制轴力图</w:t>
            </w:r>
            <w:r w:rsidR="00320AFD" w:rsidRPr="001C219B">
              <w:rPr>
                <w:rFonts w:ascii="Times New Roman" w:hAnsi="Times New Roman" w:cs="Times New Roman"/>
                <w:sz w:val="21"/>
                <w:szCs w:val="21"/>
              </w:rPr>
              <w:t>，正确判断危险截面，并能够进行常规的强度和刚度分析。</w:t>
            </w:r>
          </w:p>
        </w:tc>
        <w:tc>
          <w:tcPr>
            <w:tcW w:w="4961" w:type="dxa"/>
            <w:tcBorders>
              <w:top w:val="single" w:sz="12" w:space="0" w:color="auto"/>
              <w:left w:val="single" w:sz="4" w:space="0" w:color="auto"/>
              <w:bottom w:val="single" w:sz="4" w:space="0" w:color="auto"/>
              <w:right w:val="single" w:sz="12" w:space="0" w:color="auto"/>
            </w:tcBorders>
          </w:tcPr>
          <w:p w14:paraId="44ABE3E5" w14:textId="77777777" w:rsidR="0023238E" w:rsidRPr="001C219B" w:rsidRDefault="00700B6F"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正确判断轴拉压，正确回执轴力图，正确判断危险截面并进行强度和刚度分析，能够</w:t>
            </w:r>
            <w:r w:rsidR="00425ED0" w:rsidRPr="001C219B">
              <w:rPr>
                <w:rFonts w:ascii="Times New Roman" w:hAnsi="Times New Roman" w:cs="Times New Roman"/>
                <w:sz w:val="21"/>
                <w:szCs w:val="21"/>
              </w:rPr>
              <w:t>正确从</w:t>
            </w:r>
            <w:r w:rsidRPr="001C219B">
              <w:rPr>
                <w:rFonts w:ascii="Times New Roman" w:hAnsi="Times New Roman" w:cs="Times New Roman"/>
                <w:sz w:val="21"/>
                <w:szCs w:val="21"/>
              </w:rPr>
              <w:t>从工程实际问题中</w:t>
            </w:r>
            <w:r w:rsidR="00425ED0" w:rsidRPr="001C219B">
              <w:rPr>
                <w:rFonts w:ascii="Times New Roman" w:hAnsi="Times New Roman" w:cs="Times New Roman"/>
                <w:sz w:val="21"/>
                <w:szCs w:val="21"/>
              </w:rPr>
              <w:t>分离出分析问题模型，忽略次要因素。</w:t>
            </w:r>
          </w:p>
        </w:tc>
      </w:tr>
      <w:tr w:rsidR="0023238E" w:rsidRPr="001C219B" w14:paraId="086EDBC7" w14:textId="77777777" w:rsidTr="00AD7CC9">
        <w:tc>
          <w:tcPr>
            <w:tcW w:w="1168" w:type="dxa"/>
            <w:tcBorders>
              <w:top w:val="single" w:sz="4" w:space="0" w:color="auto"/>
              <w:left w:val="single" w:sz="12" w:space="0" w:color="auto"/>
              <w:bottom w:val="single" w:sz="4" w:space="0" w:color="auto"/>
              <w:right w:val="single" w:sz="4" w:space="0" w:color="auto"/>
            </w:tcBorders>
            <w:vAlign w:val="center"/>
          </w:tcPr>
          <w:p w14:paraId="2B806EAC" w14:textId="77777777" w:rsidR="0023238E" w:rsidRPr="001C219B" w:rsidRDefault="00283DF6" w:rsidP="00316B2B">
            <w:pPr>
              <w:widowControl w:val="0"/>
              <w:spacing w:line="300" w:lineRule="auto"/>
              <w:jc w:val="center"/>
              <w:rPr>
                <w:rFonts w:ascii="Times New Roman" w:hAnsi="Times New Roman" w:cs="Times New Roman"/>
                <w:b/>
                <w:color w:val="0000FF"/>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2</w:t>
            </w:r>
          </w:p>
        </w:tc>
        <w:tc>
          <w:tcPr>
            <w:tcW w:w="3969" w:type="dxa"/>
            <w:tcBorders>
              <w:top w:val="single" w:sz="4" w:space="0" w:color="auto"/>
              <w:left w:val="single" w:sz="4" w:space="0" w:color="auto"/>
              <w:bottom w:val="single" w:sz="4" w:space="0" w:color="auto"/>
              <w:right w:val="single" w:sz="4" w:space="0" w:color="auto"/>
            </w:tcBorders>
          </w:tcPr>
          <w:p w14:paraId="79228DB4" w14:textId="77777777" w:rsidR="0023238E" w:rsidRPr="001C219B" w:rsidRDefault="00425ED0"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不能区分剪切和挤压，不能计算出剪切面和挤压面，不能正确进行连接件的强度校核。</w:t>
            </w:r>
          </w:p>
        </w:tc>
        <w:tc>
          <w:tcPr>
            <w:tcW w:w="4092" w:type="dxa"/>
            <w:tcBorders>
              <w:top w:val="single" w:sz="4" w:space="0" w:color="auto"/>
              <w:left w:val="single" w:sz="4" w:space="0" w:color="auto"/>
              <w:bottom w:val="single" w:sz="4" w:space="0" w:color="auto"/>
              <w:right w:val="single" w:sz="4" w:space="0" w:color="auto"/>
            </w:tcBorders>
          </w:tcPr>
          <w:p w14:paraId="3DA32EB2" w14:textId="77777777" w:rsidR="0023238E" w:rsidRPr="001C219B" w:rsidRDefault="00425ED0"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能够区分剪切和挤压，能够对常规简单问题的剪切面和挤压面进行计算并进行强度校核。</w:t>
            </w:r>
          </w:p>
        </w:tc>
        <w:tc>
          <w:tcPr>
            <w:tcW w:w="4961" w:type="dxa"/>
            <w:tcBorders>
              <w:top w:val="single" w:sz="4" w:space="0" w:color="auto"/>
              <w:left w:val="single" w:sz="4" w:space="0" w:color="auto"/>
              <w:bottom w:val="single" w:sz="4" w:space="0" w:color="auto"/>
              <w:right w:val="single" w:sz="12" w:space="0" w:color="auto"/>
            </w:tcBorders>
          </w:tcPr>
          <w:p w14:paraId="384349B1" w14:textId="77777777" w:rsidR="0023238E" w:rsidRPr="001C219B" w:rsidRDefault="00425ED0"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能够区分剪切和挤压，能够对实际复杂问题的剪切面和挤压面进行计算并进行强度校核。</w:t>
            </w:r>
          </w:p>
        </w:tc>
      </w:tr>
      <w:tr w:rsidR="00E65623" w:rsidRPr="001C219B" w14:paraId="24D5DC08" w14:textId="77777777" w:rsidTr="00AD7CC9">
        <w:trPr>
          <w:trHeight w:val="1348"/>
        </w:trPr>
        <w:tc>
          <w:tcPr>
            <w:tcW w:w="1168" w:type="dxa"/>
            <w:tcBorders>
              <w:top w:val="nil"/>
              <w:left w:val="single" w:sz="12" w:space="0" w:color="auto"/>
              <w:right w:val="single" w:sz="4" w:space="0" w:color="auto"/>
            </w:tcBorders>
            <w:vAlign w:val="center"/>
          </w:tcPr>
          <w:p w14:paraId="1FF217EB" w14:textId="77777777" w:rsidR="00E65623" w:rsidRPr="001C219B" w:rsidRDefault="00283DF6" w:rsidP="00316B2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lastRenderedPageBreak/>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3</w:t>
            </w:r>
          </w:p>
        </w:tc>
        <w:tc>
          <w:tcPr>
            <w:tcW w:w="3969" w:type="dxa"/>
            <w:tcBorders>
              <w:top w:val="single" w:sz="4" w:space="0" w:color="auto"/>
              <w:left w:val="single" w:sz="4" w:space="0" w:color="auto"/>
              <w:right w:val="single" w:sz="4" w:space="0" w:color="auto"/>
            </w:tcBorders>
          </w:tcPr>
          <w:p w14:paraId="258C55CF" w14:textId="77777777" w:rsidR="00E65623" w:rsidRPr="001C219B" w:rsidRDefault="00E65623" w:rsidP="00387719">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不能绘制结构的扭转图。不能够理解并推导扭转应力分布公式，只能计算简单转轴的应力和变形，并进行强度和刚度分析。</w:t>
            </w:r>
          </w:p>
        </w:tc>
        <w:tc>
          <w:tcPr>
            <w:tcW w:w="4092" w:type="dxa"/>
            <w:tcBorders>
              <w:top w:val="single" w:sz="4" w:space="0" w:color="auto"/>
              <w:left w:val="single" w:sz="4" w:space="0" w:color="auto"/>
              <w:right w:val="single" w:sz="4" w:space="0" w:color="auto"/>
            </w:tcBorders>
          </w:tcPr>
          <w:p w14:paraId="13C4ABF6" w14:textId="77777777" w:rsidR="00E65623" w:rsidRPr="001C219B" w:rsidRDefault="00E65623" w:rsidP="00387719">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绘制结构的扭矩图。能够理解并推导扭转应力分布公式，能计算常规转轴的应力和变形，并进行强度和刚度分析。</w:t>
            </w:r>
          </w:p>
        </w:tc>
        <w:tc>
          <w:tcPr>
            <w:tcW w:w="4961" w:type="dxa"/>
            <w:tcBorders>
              <w:top w:val="single" w:sz="4" w:space="0" w:color="auto"/>
              <w:left w:val="single" w:sz="4" w:space="0" w:color="auto"/>
              <w:right w:val="single" w:sz="12" w:space="0" w:color="auto"/>
            </w:tcBorders>
          </w:tcPr>
          <w:p w14:paraId="7B05B3F6" w14:textId="77777777" w:rsidR="00E65623" w:rsidRPr="001C219B" w:rsidRDefault="00E65623" w:rsidP="00387719">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正确绘制复杂结构的扭矩图。能够独立证明扭转应力分布公式，解释扭转平面假设，将工程实际问题简化为材料力学分析模型，计算复杂转轴的应力和变形，并进行强度和刚度分析。</w:t>
            </w:r>
          </w:p>
        </w:tc>
      </w:tr>
      <w:tr w:rsidR="00E65623" w:rsidRPr="001C219B" w14:paraId="4191B413" w14:textId="77777777" w:rsidTr="00AD7CC9">
        <w:trPr>
          <w:trHeight w:val="3817"/>
        </w:trPr>
        <w:tc>
          <w:tcPr>
            <w:tcW w:w="1168" w:type="dxa"/>
            <w:tcBorders>
              <w:top w:val="single" w:sz="4" w:space="0" w:color="auto"/>
              <w:left w:val="single" w:sz="12" w:space="0" w:color="auto"/>
              <w:right w:val="single" w:sz="4" w:space="0" w:color="auto"/>
            </w:tcBorders>
            <w:vAlign w:val="center"/>
          </w:tcPr>
          <w:p w14:paraId="3B66D588" w14:textId="77777777" w:rsidR="00E65623" w:rsidRPr="001C219B" w:rsidRDefault="00283DF6" w:rsidP="00316B2B">
            <w:pPr>
              <w:widowControl w:val="0"/>
              <w:spacing w:line="300" w:lineRule="auto"/>
              <w:jc w:val="center"/>
              <w:rPr>
                <w:rFonts w:ascii="Times New Roman" w:hAnsi="Times New Roman" w:cs="Times New Roman"/>
                <w:b/>
                <w:color w:val="0000FF"/>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4</w:t>
            </w:r>
          </w:p>
        </w:tc>
        <w:tc>
          <w:tcPr>
            <w:tcW w:w="3969" w:type="dxa"/>
            <w:tcBorders>
              <w:top w:val="single" w:sz="4" w:space="0" w:color="auto"/>
              <w:left w:val="single" w:sz="4" w:space="0" w:color="auto"/>
              <w:right w:val="single" w:sz="4" w:space="0" w:color="auto"/>
            </w:tcBorders>
          </w:tcPr>
          <w:p w14:paraId="731A85D7"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不能正确建立剪力和弯矩方程，不能有</w:t>
            </w:r>
            <w:r w:rsidR="00FD7A2B" w:rsidRPr="001C219B">
              <w:rPr>
                <w:rFonts w:ascii="Times New Roman" w:hAnsi="Times New Roman" w:cs="Times New Roman"/>
                <w:sz w:val="21"/>
                <w:szCs w:val="21"/>
              </w:rPr>
              <w:t>正确</w:t>
            </w:r>
            <w:r w:rsidRPr="001C219B">
              <w:rPr>
                <w:rFonts w:ascii="Times New Roman" w:hAnsi="Times New Roman" w:cs="Times New Roman"/>
                <w:sz w:val="21"/>
                <w:szCs w:val="21"/>
              </w:rPr>
              <w:t>绘制剪力图和弯矩图。不能正确推导弯曲应力分布公式，无法解释平面假设，只能计算简单对称截面的应力并强度分析。不能正确列出挠曲线微分方程，不能正确确定边界和连续条件，只能将简单结构简单载荷的梁进行载荷分解，不能利用逐段刚化的方法对梁进行结构性叠加等效。</w:t>
            </w:r>
          </w:p>
        </w:tc>
        <w:tc>
          <w:tcPr>
            <w:tcW w:w="4092" w:type="dxa"/>
            <w:tcBorders>
              <w:top w:val="single" w:sz="4" w:space="0" w:color="auto"/>
              <w:left w:val="single" w:sz="4" w:space="0" w:color="auto"/>
              <w:right w:val="single" w:sz="4" w:space="0" w:color="auto"/>
            </w:tcBorders>
          </w:tcPr>
          <w:p w14:paraId="5B8D753A"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正确建立常规梁的剪力和弯矩方程，</w:t>
            </w:r>
            <w:r w:rsidR="00FD7A2B" w:rsidRPr="001C219B">
              <w:rPr>
                <w:rFonts w:ascii="Times New Roman" w:hAnsi="Times New Roman" w:cs="Times New Roman"/>
                <w:sz w:val="21"/>
                <w:szCs w:val="21"/>
              </w:rPr>
              <w:t>正确</w:t>
            </w:r>
            <w:r w:rsidRPr="001C219B">
              <w:rPr>
                <w:rFonts w:ascii="Times New Roman" w:hAnsi="Times New Roman" w:cs="Times New Roman"/>
                <w:sz w:val="21"/>
                <w:szCs w:val="21"/>
              </w:rPr>
              <w:t>绘制剪力图和弯矩图。正确推导弯曲应力分布公式，能计算常规载荷和结构梁的应力并强度分析。能够正确列出挠曲线微分方程，能够确定边界条件和连续条件，利用积分法得到挠曲线和转角方程。能够对载荷进行分解，能够对常规结构的梁进行逐段刚化，利用叠加查表法求解最大挠度和转角。</w:t>
            </w:r>
          </w:p>
        </w:tc>
        <w:tc>
          <w:tcPr>
            <w:tcW w:w="4961" w:type="dxa"/>
            <w:tcBorders>
              <w:top w:val="single" w:sz="4" w:space="0" w:color="auto"/>
              <w:left w:val="single" w:sz="4" w:space="0" w:color="auto"/>
              <w:right w:val="single" w:sz="12" w:space="0" w:color="auto"/>
            </w:tcBorders>
          </w:tcPr>
          <w:p w14:paraId="5CD7101B" w14:textId="77777777" w:rsidR="00E65623" w:rsidRPr="001C219B" w:rsidRDefault="00FD7A2B"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正确建立复杂梁的剪力和弯矩方程，</w:t>
            </w:r>
            <w:r w:rsidR="00E65623" w:rsidRPr="001C219B">
              <w:rPr>
                <w:rFonts w:ascii="Times New Roman" w:hAnsi="Times New Roman" w:cs="Times New Roman"/>
                <w:sz w:val="21"/>
                <w:szCs w:val="21"/>
              </w:rPr>
              <w:t>能够</w:t>
            </w:r>
            <w:r w:rsidRPr="001C219B">
              <w:rPr>
                <w:rFonts w:ascii="Times New Roman" w:hAnsi="Times New Roman" w:cs="Times New Roman"/>
                <w:sz w:val="21"/>
                <w:szCs w:val="21"/>
              </w:rPr>
              <w:t>正确</w:t>
            </w:r>
            <w:r w:rsidR="00E65623" w:rsidRPr="001C219B">
              <w:rPr>
                <w:rFonts w:ascii="Times New Roman" w:hAnsi="Times New Roman" w:cs="Times New Roman"/>
                <w:sz w:val="21"/>
                <w:szCs w:val="21"/>
              </w:rPr>
              <w:t>接绘制复杂梁的剪力图和弯矩图。正确推导弯曲应力分布公式，正确解释和复杂载荷和结构梁的应力并强度分析。能够熟练列出挠曲线微分方程，确定边界条件和连续条件，利用积分法得到挠曲线和转角方程。能够对复杂载荷和结构的梁进行逐段刚化，利用叠加查表法求解最大挠度和转角。</w:t>
            </w:r>
          </w:p>
        </w:tc>
      </w:tr>
      <w:tr w:rsidR="0023238E" w:rsidRPr="001C219B" w14:paraId="3F178AA6" w14:textId="77777777" w:rsidTr="00AD7CC9">
        <w:trPr>
          <w:trHeight w:val="1550"/>
        </w:trPr>
        <w:tc>
          <w:tcPr>
            <w:tcW w:w="1168" w:type="dxa"/>
            <w:tcBorders>
              <w:top w:val="single" w:sz="4" w:space="0" w:color="auto"/>
              <w:left w:val="single" w:sz="12" w:space="0" w:color="auto"/>
              <w:bottom w:val="single" w:sz="2" w:space="0" w:color="auto"/>
              <w:right w:val="single" w:sz="4" w:space="0" w:color="auto"/>
            </w:tcBorders>
            <w:vAlign w:val="center"/>
          </w:tcPr>
          <w:p w14:paraId="0DB615B2" w14:textId="77777777" w:rsidR="0023238E" w:rsidRPr="001C219B" w:rsidRDefault="00283DF6" w:rsidP="00316B2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5</w:t>
            </w:r>
          </w:p>
        </w:tc>
        <w:tc>
          <w:tcPr>
            <w:tcW w:w="3969" w:type="dxa"/>
            <w:tcBorders>
              <w:top w:val="single" w:sz="4" w:space="0" w:color="auto"/>
              <w:left w:val="single" w:sz="4" w:space="0" w:color="auto"/>
              <w:bottom w:val="single" w:sz="4" w:space="0" w:color="auto"/>
              <w:right w:val="single" w:sz="4" w:space="0" w:color="auto"/>
            </w:tcBorders>
            <w:vAlign w:val="center"/>
          </w:tcPr>
          <w:p w14:paraId="1D6B0A82" w14:textId="77777777" w:rsidR="0023238E" w:rsidRPr="001C219B" w:rsidRDefault="00A56839" w:rsidP="00FD7A2B">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不能对组合变形的方式进行判断，不能正确判断组合变形的应力的叠加方式。</w:t>
            </w:r>
          </w:p>
        </w:tc>
        <w:tc>
          <w:tcPr>
            <w:tcW w:w="4092" w:type="dxa"/>
            <w:tcBorders>
              <w:top w:val="single" w:sz="4" w:space="0" w:color="auto"/>
              <w:left w:val="single" w:sz="4" w:space="0" w:color="auto"/>
              <w:bottom w:val="single" w:sz="4" w:space="0" w:color="auto"/>
              <w:right w:val="single" w:sz="4" w:space="0" w:color="auto"/>
            </w:tcBorders>
          </w:tcPr>
          <w:p w14:paraId="2E7EE396" w14:textId="77777777" w:rsidR="0023238E" w:rsidRPr="001C219B" w:rsidRDefault="00A56839"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正确对组合变形进行分类，能够判断组合变形时应力的叠加方式，并计算得到最大应力，进行强度校核。</w:t>
            </w:r>
          </w:p>
        </w:tc>
        <w:tc>
          <w:tcPr>
            <w:tcW w:w="4961" w:type="dxa"/>
            <w:tcBorders>
              <w:top w:val="single" w:sz="4" w:space="0" w:color="auto"/>
              <w:left w:val="single" w:sz="4" w:space="0" w:color="auto"/>
              <w:bottom w:val="single" w:sz="4" w:space="0" w:color="auto"/>
              <w:right w:val="single" w:sz="12" w:space="0" w:color="auto"/>
            </w:tcBorders>
          </w:tcPr>
          <w:p w14:paraId="54EDBA79" w14:textId="77777777" w:rsidR="0023238E" w:rsidRPr="001C219B" w:rsidRDefault="00604D4C"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正确对组合变形进行分类，熟练计算各种组合变形下的应力，能够对工程中组合变形的构建进行合理的简化和抽象建立材料力学分析模型。</w:t>
            </w:r>
          </w:p>
        </w:tc>
      </w:tr>
      <w:tr w:rsidR="00E65623" w:rsidRPr="001C219B" w14:paraId="5E32D089" w14:textId="77777777" w:rsidTr="00AD7CC9">
        <w:trPr>
          <w:trHeight w:val="415"/>
        </w:trPr>
        <w:tc>
          <w:tcPr>
            <w:tcW w:w="1168" w:type="dxa"/>
            <w:tcBorders>
              <w:top w:val="single" w:sz="4" w:space="0" w:color="auto"/>
              <w:left w:val="single" w:sz="12" w:space="0" w:color="auto"/>
              <w:right w:val="single" w:sz="4" w:space="0" w:color="auto"/>
            </w:tcBorders>
            <w:vAlign w:val="center"/>
          </w:tcPr>
          <w:p w14:paraId="052EE238" w14:textId="77777777" w:rsidR="00E65623" w:rsidRPr="001C219B" w:rsidRDefault="00283DF6" w:rsidP="00316B2B">
            <w:pPr>
              <w:widowControl w:val="0"/>
              <w:spacing w:line="300" w:lineRule="auto"/>
              <w:jc w:val="center"/>
              <w:rPr>
                <w:rFonts w:ascii="Times New Roman" w:hAnsi="Times New Roman" w:cs="Times New Roman"/>
                <w:b/>
                <w:i/>
                <w:color w:val="FF0000"/>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6</w:t>
            </w:r>
          </w:p>
        </w:tc>
        <w:tc>
          <w:tcPr>
            <w:tcW w:w="3969" w:type="dxa"/>
            <w:tcBorders>
              <w:top w:val="single" w:sz="4" w:space="0" w:color="auto"/>
              <w:left w:val="single" w:sz="4" w:space="0" w:color="auto"/>
              <w:right w:val="single" w:sz="4" w:space="0" w:color="auto"/>
            </w:tcBorders>
          </w:tcPr>
          <w:p w14:paraId="72A91EA3"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区分塑性和脆性材料，在材料拉伸（压缩）图上不能正确得到材料的极限应力。不能正确解释应力状态，不能应用数值法分析平面应力，不清楚应力圆上的点与应力状态的对应关系，不能正确完整绘制应力圆。不能确定四个</w:t>
            </w:r>
            <w:r w:rsidRPr="001C219B">
              <w:rPr>
                <w:rFonts w:ascii="Times New Roman" w:hAnsi="Times New Roman" w:cs="Times New Roman"/>
                <w:sz w:val="21"/>
                <w:szCs w:val="21"/>
              </w:rPr>
              <w:lastRenderedPageBreak/>
              <w:t>强度理论的应用范围，不能应用相关强度理论对复杂应力状态进行强度校核。</w:t>
            </w:r>
          </w:p>
        </w:tc>
        <w:tc>
          <w:tcPr>
            <w:tcW w:w="4092" w:type="dxa"/>
            <w:tcBorders>
              <w:top w:val="single" w:sz="4" w:space="0" w:color="auto"/>
              <w:left w:val="single" w:sz="4" w:space="0" w:color="auto"/>
              <w:right w:val="single" w:sz="4" w:space="0" w:color="auto"/>
            </w:tcBorders>
          </w:tcPr>
          <w:p w14:paraId="5D093811"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基本能够区分塑性和脆性材料的力学性能，能够从材料拉伸（压缩）图上得到材料的极限应力。能够正确解释平面应力状态，得到两个主应力，但不能将特殊空间应力状态转换为平面应力状态，能够正确绘制平面应力状态的应力圆。明确知道四</w:t>
            </w:r>
            <w:r w:rsidRPr="001C219B">
              <w:rPr>
                <w:rFonts w:ascii="Times New Roman" w:hAnsi="Times New Roman" w:cs="Times New Roman"/>
                <w:sz w:val="21"/>
                <w:szCs w:val="21"/>
              </w:rPr>
              <w:lastRenderedPageBreak/>
              <w:t>个强度理论的应用范围，能够应用相关强度理论对复杂应力状态进行校核。</w:t>
            </w:r>
          </w:p>
        </w:tc>
        <w:tc>
          <w:tcPr>
            <w:tcW w:w="4961" w:type="dxa"/>
            <w:tcBorders>
              <w:top w:val="single" w:sz="4" w:space="0" w:color="auto"/>
              <w:left w:val="single" w:sz="4" w:space="0" w:color="auto"/>
              <w:right w:val="single" w:sz="12" w:space="0" w:color="auto"/>
            </w:tcBorders>
          </w:tcPr>
          <w:p w14:paraId="45B8D0E6"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能够区分塑性和脆性材料的力学性能，能够从材料拉伸（压缩）图上得到材料的极限应力，能够对常用工程材料进行分类。能够正确解释平面和空间应力状态，能够将特殊空间应力状态转换为平面应力状态，并绘制三个应力圆，找到应力状态的三个主应力。正确解释四个强度理论的优缺点，并对塑性</w:t>
            </w:r>
            <w:r w:rsidRPr="001C219B">
              <w:rPr>
                <w:rFonts w:ascii="Times New Roman" w:hAnsi="Times New Roman" w:cs="Times New Roman"/>
                <w:sz w:val="21"/>
                <w:szCs w:val="21"/>
              </w:rPr>
              <w:lastRenderedPageBreak/>
              <w:t>脆性材料的破坏形式进行合理解释，熟练应用相关强度理论对复杂应力状态进行校核。</w:t>
            </w:r>
          </w:p>
        </w:tc>
      </w:tr>
      <w:tr w:rsidR="0023238E" w:rsidRPr="001C219B" w14:paraId="25C1FD90" w14:textId="77777777" w:rsidTr="00AD7CC9">
        <w:tc>
          <w:tcPr>
            <w:tcW w:w="1168" w:type="dxa"/>
            <w:tcBorders>
              <w:top w:val="single" w:sz="4" w:space="0" w:color="auto"/>
              <w:left w:val="single" w:sz="12" w:space="0" w:color="auto"/>
              <w:bottom w:val="single" w:sz="4" w:space="0" w:color="auto"/>
              <w:right w:val="single" w:sz="4" w:space="0" w:color="auto"/>
            </w:tcBorders>
            <w:vAlign w:val="center"/>
          </w:tcPr>
          <w:p w14:paraId="5E76EE76" w14:textId="77777777" w:rsidR="0023238E" w:rsidRPr="001C219B" w:rsidRDefault="00283DF6" w:rsidP="00316B2B">
            <w:pPr>
              <w:widowControl w:val="0"/>
              <w:spacing w:line="300" w:lineRule="auto"/>
              <w:jc w:val="center"/>
              <w:rPr>
                <w:rFonts w:ascii="Times New Roman" w:hAnsi="Times New Roman" w:cs="Times New Roman"/>
                <w:b/>
                <w:i/>
                <w:color w:val="FF0000"/>
                <w:sz w:val="21"/>
                <w:szCs w:val="21"/>
              </w:rPr>
            </w:pPr>
            <w:r w:rsidRPr="001C219B">
              <w:rPr>
                <w:rFonts w:ascii="Times New Roman" w:hAnsi="Times New Roman" w:cs="Times New Roman"/>
                <w:sz w:val="21"/>
                <w:szCs w:val="21"/>
              </w:rPr>
              <w:lastRenderedPageBreak/>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7</w:t>
            </w:r>
          </w:p>
        </w:tc>
        <w:tc>
          <w:tcPr>
            <w:tcW w:w="3969" w:type="dxa"/>
            <w:tcBorders>
              <w:top w:val="single" w:sz="4" w:space="0" w:color="auto"/>
              <w:left w:val="single" w:sz="4" w:space="0" w:color="auto"/>
              <w:bottom w:val="single" w:sz="4" w:space="0" w:color="auto"/>
              <w:right w:val="single" w:sz="4" w:space="0" w:color="auto"/>
            </w:tcBorders>
            <w:vAlign w:val="center"/>
          </w:tcPr>
          <w:p w14:paraId="13A704C7" w14:textId="77777777" w:rsidR="0023238E" w:rsidRPr="001C219B" w:rsidRDefault="00715515" w:rsidP="00FD7A2B">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不能理解稳定性与强度的区别，不能正确确定压杆稳定性校核的公式，无法进行稳定性校核。</w:t>
            </w:r>
          </w:p>
        </w:tc>
        <w:tc>
          <w:tcPr>
            <w:tcW w:w="4092" w:type="dxa"/>
            <w:tcBorders>
              <w:top w:val="single" w:sz="4" w:space="0" w:color="auto"/>
              <w:left w:val="single" w:sz="4" w:space="0" w:color="auto"/>
              <w:bottom w:val="single" w:sz="4" w:space="0" w:color="auto"/>
              <w:right w:val="single" w:sz="4" w:space="0" w:color="auto"/>
            </w:tcBorders>
            <w:vAlign w:val="center"/>
          </w:tcPr>
          <w:p w14:paraId="096F0CF4" w14:textId="77777777" w:rsidR="0023238E" w:rsidRPr="001C219B" w:rsidRDefault="00715515" w:rsidP="00FD7A2B">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知道稳定性与强度的区别之所在，能够正确确定计算压杆极限应力的公式</w:t>
            </w:r>
            <w:r w:rsidR="001B723C" w:rsidRPr="001C219B">
              <w:rPr>
                <w:rFonts w:ascii="Times New Roman" w:hAnsi="Times New Roman" w:cs="Times New Roman"/>
                <w:sz w:val="21"/>
                <w:szCs w:val="21"/>
              </w:rPr>
              <w:t>，并进行稳定性校核。</w:t>
            </w:r>
          </w:p>
        </w:tc>
        <w:tc>
          <w:tcPr>
            <w:tcW w:w="4961" w:type="dxa"/>
            <w:tcBorders>
              <w:top w:val="single" w:sz="4" w:space="0" w:color="auto"/>
              <w:left w:val="single" w:sz="4" w:space="0" w:color="auto"/>
              <w:bottom w:val="single" w:sz="4" w:space="0" w:color="auto"/>
              <w:right w:val="single" w:sz="12" w:space="0" w:color="auto"/>
            </w:tcBorders>
          </w:tcPr>
          <w:p w14:paraId="0450AB23" w14:textId="77777777" w:rsidR="0023238E" w:rsidRPr="001C219B" w:rsidRDefault="001B723C"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能够从工程实际问题中分离抽象出压杆稳定问题，能够证明欧拉公式，明确稳定性与强度的区别，能够正确确定计算压杆极限应力的公式，并进行稳定性校核。</w:t>
            </w:r>
          </w:p>
        </w:tc>
      </w:tr>
      <w:tr w:rsidR="00FE2A1A" w:rsidRPr="001C219B" w14:paraId="08C36A34" w14:textId="77777777" w:rsidTr="00FE2A1A">
        <w:tc>
          <w:tcPr>
            <w:tcW w:w="1168" w:type="dxa"/>
            <w:tcBorders>
              <w:top w:val="single" w:sz="4" w:space="0" w:color="auto"/>
              <w:left w:val="single" w:sz="12" w:space="0" w:color="auto"/>
              <w:right w:val="single" w:sz="4" w:space="0" w:color="auto"/>
            </w:tcBorders>
            <w:vAlign w:val="center"/>
          </w:tcPr>
          <w:p w14:paraId="2C4E82BD" w14:textId="792D398A" w:rsidR="00FE2A1A" w:rsidRPr="001C219B" w:rsidRDefault="00FE2A1A" w:rsidP="00FE2A1A">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ILO-8</w:t>
            </w:r>
          </w:p>
        </w:tc>
        <w:tc>
          <w:tcPr>
            <w:tcW w:w="3969" w:type="dxa"/>
            <w:tcBorders>
              <w:left w:val="single" w:sz="4" w:space="0" w:color="auto"/>
              <w:right w:val="single" w:sz="4" w:space="0" w:color="auto"/>
            </w:tcBorders>
          </w:tcPr>
          <w:p w14:paraId="5AFA4E25" w14:textId="7F6EEFF1" w:rsidR="00FE2A1A" w:rsidRPr="001C219B" w:rsidRDefault="00D05A7E" w:rsidP="00FE2A1A">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能够</w:t>
            </w:r>
            <w:r>
              <w:rPr>
                <w:rFonts w:ascii="Times New Roman" w:hAnsi="Times New Roman" w:cs="Times New Roman" w:hint="eastAsia"/>
                <w:sz w:val="21"/>
                <w:szCs w:val="21"/>
              </w:rPr>
              <w:t>正确</w:t>
            </w:r>
            <w:r w:rsidRPr="001C219B">
              <w:rPr>
                <w:rFonts w:ascii="Times New Roman" w:hAnsi="Times New Roman" w:cs="Times New Roman"/>
                <w:sz w:val="21"/>
                <w:szCs w:val="21"/>
              </w:rPr>
              <w:t>选择分析对象，</w:t>
            </w:r>
            <w:r>
              <w:rPr>
                <w:rFonts w:ascii="Times New Roman" w:hAnsi="Times New Roman" w:cs="Times New Roman" w:hint="eastAsia"/>
                <w:sz w:val="21"/>
                <w:szCs w:val="21"/>
              </w:rPr>
              <w:t>不能</w:t>
            </w:r>
            <w:r>
              <w:rPr>
                <w:rFonts w:ascii="Times New Roman" w:hAnsi="Times New Roman" w:cs="Times New Roman"/>
                <w:sz w:val="21"/>
                <w:szCs w:val="21"/>
              </w:rPr>
              <w:t>抽象出材料力学分析模型</w:t>
            </w:r>
            <w:r w:rsidRPr="001C219B">
              <w:rPr>
                <w:rFonts w:ascii="Times New Roman" w:hAnsi="Times New Roman" w:cs="Times New Roman"/>
                <w:sz w:val="21"/>
                <w:szCs w:val="21"/>
              </w:rPr>
              <w:t>。</w:t>
            </w:r>
            <w:r>
              <w:rPr>
                <w:rFonts w:ascii="Times New Roman" w:hAnsi="Times New Roman" w:cs="Times New Roman" w:hint="eastAsia"/>
                <w:sz w:val="21"/>
                <w:szCs w:val="21"/>
              </w:rPr>
              <w:t>不能准确</w:t>
            </w:r>
            <w:r w:rsidRPr="001C219B">
              <w:rPr>
                <w:rFonts w:ascii="Times New Roman" w:hAnsi="Times New Roman" w:cs="Times New Roman"/>
                <w:sz w:val="21"/>
                <w:szCs w:val="21"/>
              </w:rPr>
              <w:t>提出</w:t>
            </w:r>
            <w:r>
              <w:rPr>
                <w:rFonts w:ascii="Times New Roman" w:hAnsi="Times New Roman" w:cs="Times New Roman" w:hint="eastAsia"/>
                <w:sz w:val="21"/>
                <w:szCs w:val="21"/>
              </w:rPr>
              <w:t>需</w:t>
            </w:r>
            <w:r w:rsidRPr="001C219B">
              <w:rPr>
                <w:rFonts w:ascii="Times New Roman" w:hAnsi="Times New Roman" w:cs="Times New Roman"/>
                <w:sz w:val="21"/>
                <w:szCs w:val="21"/>
              </w:rPr>
              <w:t>要解决的问题，</w:t>
            </w:r>
            <w:r>
              <w:rPr>
                <w:rFonts w:ascii="Times New Roman" w:hAnsi="Times New Roman" w:cs="Times New Roman" w:hint="eastAsia"/>
                <w:sz w:val="21"/>
                <w:szCs w:val="21"/>
              </w:rPr>
              <w:t>不能找出</w:t>
            </w:r>
            <w:r w:rsidRPr="001C219B">
              <w:rPr>
                <w:rFonts w:ascii="Times New Roman" w:hAnsi="Times New Roman" w:cs="Times New Roman"/>
                <w:sz w:val="21"/>
                <w:szCs w:val="21"/>
              </w:rPr>
              <w:t>所需要的条件，</w:t>
            </w:r>
            <w:r>
              <w:rPr>
                <w:rFonts w:ascii="Times New Roman" w:hAnsi="Times New Roman" w:cs="Times New Roman" w:hint="eastAsia"/>
                <w:sz w:val="21"/>
                <w:szCs w:val="21"/>
              </w:rPr>
              <w:t>不能提出解决方案</w:t>
            </w:r>
            <w:r w:rsidRPr="001C219B">
              <w:rPr>
                <w:rFonts w:ascii="Times New Roman" w:hAnsi="Times New Roman" w:cs="Times New Roman"/>
                <w:sz w:val="21"/>
                <w:szCs w:val="21"/>
              </w:rPr>
              <w:t>。</w:t>
            </w:r>
          </w:p>
        </w:tc>
        <w:tc>
          <w:tcPr>
            <w:tcW w:w="4092" w:type="dxa"/>
            <w:tcBorders>
              <w:left w:val="single" w:sz="4" w:space="0" w:color="auto"/>
              <w:right w:val="single" w:sz="4" w:space="0" w:color="auto"/>
            </w:tcBorders>
          </w:tcPr>
          <w:p w14:paraId="4F94D834" w14:textId="0C511BB1" w:rsidR="00FE2A1A" w:rsidRPr="001C219B" w:rsidRDefault="00D05A7E" w:rsidP="00FE2A1A">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能够</w:t>
            </w:r>
            <w:r>
              <w:rPr>
                <w:rFonts w:ascii="Times New Roman" w:hAnsi="Times New Roman" w:cs="Times New Roman" w:hint="eastAsia"/>
                <w:sz w:val="21"/>
                <w:szCs w:val="21"/>
              </w:rPr>
              <w:t>正确</w:t>
            </w:r>
            <w:r w:rsidRPr="001C219B">
              <w:rPr>
                <w:rFonts w:ascii="Times New Roman" w:hAnsi="Times New Roman" w:cs="Times New Roman"/>
                <w:sz w:val="21"/>
                <w:szCs w:val="21"/>
              </w:rPr>
              <w:t>选择分析对象，</w:t>
            </w:r>
            <w:r>
              <w:rPr>
                <w:rFonts w:ascii="Times New Roman" w:hAnsi="Times New Roman" w:cs="Times New Roman"/>
                <w:sz w:val="21"/>
                <w:szCs w:val="21"/>
              </w:rPr>
              <w:t>抽象出材料力学分析模型</w:t>
            </w:r>
            <w:r w:rsidRPr="001C219B">
              <w:rPr>
                <w:rFonts w:ascii="Times New Roman" w:hAnsi="Times New Roman" w:cs="Times New Roman"/>
                <w:sz w:val="21"/>
                <w:szCs w:val="21"/>
              </w:rPr>
              <w:t>。提出需要解决的问题，所需要的条件，</w:t>
            </w:r>
            <w:r>
              <w:rPr>
                <w:rFonts w:ascii="Times New Roman" w:hAnsi="Times New Roman" w:cs="Times New Roman" w:hint="eastAsia"/>
                <w:sz w:val="21"/>
                <w:szCs w:val="21"/>
              </w:rPr>
              <w:t>提出解决方案</w:t>
            </w:r>
            <w:r w:rsidRPr="001C219B">
              <w:rPr>
                <w:rFonts w:ascii="Times New Roman" w:hAnsi="Times New Roman" w:cs="Times New Roman"/>
                <w:sz w:val="21"/>
                <w:szCs w:val="21"/>
              </w:rPr>
              <w:t>。</w:t>
            </w:r>
          </w:p>
        </w:tc>
        <w:tc>
          <w:tcPr>
            <w:tcW w:w="4961" w:type="dxa"/>
            <w:tcBorders>
              <w:left w:val="single" w:sz="4" w:space="0" w:color="auto"/>
              <w:right w:val="single" w:sz="12" w:space="0" w:color="auto"/>
            </w:tcBorders>
          </w:tcPr>
          <w:p w14:paraId="1C3718E9" w14:textId="761DA859" w:rsidR="00FE2A1A" w:rsidRPr="001C219B" w:rsidRDefault="00FE2A1A" w:rsidP="00D05A7E">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w:t>
            </w:r>
            <w:r w:rsidR="00D05A7E">
              <w:rPr>
                <w:rFonts w:ascii="Times New Roman" w:hAnsi="Times New Roman" w:cs="Times New Roman" w:hint="eastAsia"/>
                <w:sz w:val="21"/>
                <w:szCs w:val="21"/>
              </w:rPr>
              <w:t>正确</w:t>
            </w:r>
            <w:r w:rsidRPr="001C219B">
              <w:rPr>
                <w:rFonts w:ascii="Times New Roman" w:hAnsi="Times New Roman" w:cs="Times New Roman"/>
                <w:sz w:val="21"/>
                <w:szCs w:val="21"/>
              </w:rPr>
              <w:t>选择分析对象，</w:t>
            </w:r>
            <w:r w:rsidR="00D05A7E" w:rsidRPr="001C219B">
              <w:rPr>
                <w:rFonts w:ascii="Times New Roman" w:hAnsi="Times New Roman" w:cs="Times New Roman"/>
                <w:sz w:val="21"/>
                <w:szCs w:val="21"/>
              </w:rPr>
              <w:t>抽象出材料力学分析模型，分析过程清楚，图表表达清楚，有计算过程与结果。</w:t>
            </w:r>
            <w:r w:rsidRPr="001C219B">
              <w:rPr>
                <w:rFonts w:ascii="Times New Roman" w:hAnsi="Times New Roman" w:cs="Times New Roman"/>
                <w:sz w:val="21"/>
                <w:szCs w:val="21"/>
              </w:rPr>
              <w:t>提出需要解决的问题，所需要的条件，以及问题的解决方案，从多个方案中进行筛选，选出最优方案。</w:t>
            </w:r>
          </w:p>
        </w:tc>
      </w:tr>
      <w:tr w:rsidR="00FE2A1A" w:rsidRPr="001C219B" w14:paraId="6692F075" w14:textId="77777777" w:rsidTr="00FE2A1A">
        <w:tc>
          <w:tcPr>
            <w:tcW w:w="1168" w:type="dxa"/>
            <w:tcBorders>
              <w:top w:val="single" w:sz="4" w:space="0" w:color="auto"/>
              <w:left w:val="single" w:sz="12" w:space="0" w:color="auto"/>
              <w:right w:val="single" w:sz="4" w:space="0" w:color="auto"/>
            </w:tcBorders>
            <w:vAlign w:val="center"/>
          </w:tcPr>
          <w:p w14:paraId="20917EA2" w14:textId="2D61A08A" w:rsidR="00FE2A1A" w:rsidRPr="001C219B" w:rsidRDefault="00FE2A1A" w:rsidP="00FE2A1A">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ILO-9</w:t>
            </w:r>
          </w:p>
        </w:tc>
        <w:tc>
          <w:tcPr>
            <w:tcW w:w="3969" w:type="dxa"/>
            <w:tcBorders>
              <w:top w:val="single" w:sz="4" w:space="0" w:color="auto"/>
              <w:left w:val="single" w:sz="4" w:space="0" w:color="auto"/>
              <w:right w:val="single" w:sz="4" w:space="0" w:color="auto"/>
            </w:tcBorders>
          </w:tcPr>
          <w:p w14:paraId="08B3D62C" w14:textId="4255D315" w:rsidR="00FE2A1A" w:rsidRPr="001C219B" w:rsidRDefault="00D05A7E" w:rsidP="00FE2A1A">
            <w:pPr>
              <w:widowControl w:val="0"/>
              <w:spacing w:line="300" w:lineRule="auto"/>
              <w:jc w:val="both"/>
              <w:rPr>
                <w:rFonts w:ascii="Times New Roman" w:hAnsi="Times New Roman" w:cs="Times New Roman"/>
                <w:sz w:val="21"/>
                <w:szCs w:val="21"/>
              </w:rPr>
            </w:pPr>
            <w:r>
              <w:rPr>
                <w:rFonts w:ascii="Times New Roman" w:hAnsi="Times New Roman" w:cs="Times New Roman" w:hint="eastAsia"/>
                <w:sz w:val="21"/>
                <w:szCs w:val="21"/>
              </w:rPr>
              <w:t>能够</w:t>
            </w:r>
            <w:r w:rsidRPr="001C219B">
              <w:rPr>
                <w:rFonts w:ascii="Times New Roman" w:hAnsi="Times New Roman" w:cs="Times New Roman"/>
                <w:sz w:val="21"/>
                <w:szCs w:val="21"/>
              </w:rPr>
              <w:t>查询相关文献资料，</w:t>
            </w:r>
            <w:r>
              <w:rPr>
                <w:rFonts w:ascii="Times New Roman" w:hAnsi="Times New Roman" w:cs="Times New Roman" w:hint="eastAsia"/>
                <w:sz w:val="21"/>
                <w:szCs w:val="21"/>
              </w:rPr>
              <w:t>无法</w:t>
            </w:r>
            <w:r w:rsidRPr="001C219B">
              <w:rPr>
                <w:rFonts w:ascii="Times New Roman" w:hAnsi="Times New Roman" w:cs="Times New Roman"/>
                <w:sz w:val="21"/>
                <w:szCs w:val="21"/>
              </w:rPr>
              <w:t>对文献资料没有进行整理和分类，但没有在文献资料基础上提出新的思想和观念，参考文献</w:t>
            </w:r>
            <w:r>
              <w:rPr>
                <w:rFonts w:ascii="Times New Roman" w:hAnsi="Times New Roman" w:cs="Times New Roman" w:hint="eastAsia"/>
                <w:sz w:val="21"/>
                <w:szCs w:val="21"/>
              </w:rPr>
              <w:t>不</w:t>
            </w:r>
            <w:r w:rsidRPr="001C219B">
              <w:rPr>
                <w:rFonts w:ascii="Times New Roman" w:hAnsi="Times New Roman" w:cs="Times New Roman"/>
                <w:sz w:val="21"/>
                <w:szCs w:val="21"/>
              </w:rPr>
              <w:t>规范。对各种信息进行分析判断，</w:t>
            </w:r>
            <w:r>
              <w:rPr>
                <w:rFonts w:ascii="Times New Roman" w:hAnsi="Times New Roman" w:cs="Times New Roman" w:hint="eastAsia"/>
                <w:sz w:val="21"/>
                <w:szCs w:val="21"/>
              </w:rPr>
              <w:t>无法的分清各种信息的重要程度</w:t>
            </w:r>
            <w:r w:rsidRPr="001C219B">
              <w:rPr>
                <w:rFonts w:ascii="Times New Roman" w:hAnsi="Times New Roman" w:cs="Times New Roman"/>
                <w:sz w:val="21"/>
                <w:szCs w:val="21"/>
              </w:rPr>
              <w:t>。</w:t>
            </w:r>
          </w:p>
        </w:tc>
        <w:tc>
          <w:tcPr>
            <w:tcW w:w="4092" w:type="dxa"/>
            <w:tcBorders>
              <w:top w:val="single" w:sz="4" w:space="0" w:color="auto"/>
              <w:left w:val="single" w:sz="4" w:space="0" w:color="auto"/>
              <w:right w:val="single" w:sz="4" w:space="0" w:color="auto"/>
            </w:tcBorders>
          </w:tcPr>
          <w:p w14:paraId="762C127C" w14:textId="7412D1D1" w:rsidR="00FE2A1A" w:rsidRPr="001C219B" w:rsidRDefault="00D05A7E" w:rsidP="00D05A7E">
            <w:pPr>
              <w:widowControl w:val="0"/>
              <w:spacing w:line="300" w:lineRule="auto"/>
              <w:rPr>
                <w:rFonts w:ascii="Times New Roman" w:hAnsi="Times New Roman" w:cs="Times New Roman"/>
                <w:sz w:val="21"/>
                <w:szCs w:val="21"/>
              </w:rPr>
            </w:pPr>
            <w:r>
              <w:rPr>
                <w:rFonts w:ascii="Times New Roman" w:hAnsi="Times New Roman" w:cs="Times New Roman" w:hint="eastAsia"/>
                <w:sz w:val="21"/>
                <w:szCs w:val="21"/>
              </w:rPr>
              <w:t>能够</w:t>
            </w:r>
            <w:r w:rsidR="00FE2A1A" w:rsidRPr="001C219B">
              <w:rPr>
                <w:rFonts w:ascii="Times New Roman" w:hAnsi="Times New Roman" w:cs="Times New Roman"/>
                <w:sz w:val="21"/>
                <w:szCs w:val="21"/>
              </w:rPr>
              <w:t>查询相关文献资料，并对文献资料没有进行整理和分类，但没有在文献资料基础上提出新的思想和观念，参考文献规范正确。对各种信息进行分析判断，</w:t>
            </w:r>
            <w:r>
              <w:rPr>
                <w:rFonts w:ascii="Times New Roman" w:hAnsi="Times New Roman" w:cs="Times New Roman" w:hint="eastAsia"/>
                <w:sz w:val="21"/>
                <w:szCs w:val="21"/>
              </w:rPr>
              <w:t>不能很好的分清各种信息的重要程度</w:t>
            </w:r>
            <w:r w:rsidR="00FE2A1A" w:rsidRPr="001C219B">
              <w:rPr>
                <w:rFonts w:ascii="Times New Roman" w:hAnsi="Times New Roman" w:cs="Times New Roman"/>
                <w:sz w:val="21"/>
                <w:szCs w:val="21"/>
              </w:rPr>
              <w:t>。</w:t>
            </w:r>
          </w:p>
        </w:tc>
        <w:tc>
          <w:tcPr>
            <w:tcW w:w="4961" w:type="dxa"/>
            <w:tcBorders>
              <w:top w:val="single" w:sz="4" w:space="0" w:color="auto"/>
              <w:left w:val="single" w:sz="4" w:space="0" w:color="auto"/>
              <w:right w:val="single" w:sz="12" w:space="0" w:color="auto"/>
            </w:tcBorders>
          </w:tcPr>
          <w:p w14:paraId="13CE25F5" w14:textId="13E50BCE" w:rsidR="00FE2A1A" w:rsidRPr="001C219B" w:rsidRDefault="00D05A7E" w:rsidP="00D05A7E">
            <w:pPr>
              <w:widowControl w:val="0"/>
              <w:spacing w:line="300" w:lineRule="auto"/>
              <w:rPr>
                <w:rFonts w:ascii="Times New Roman" w:hAnsi="Times New Roman" w:cs="Times New Roman"/>
                <w:sz w:val="21"/>
                <w:szCs w:val="21"/>
              </w:rPr>
            </w:pPr>
            <w:r>
              <w:rPr>
                <w:rFonts w:ascii="Times New Roman" w:hAnsi="Times New Roman" w:cs="Times New Roman" w:hint="eastAsia"/>
                <w:sz w:val="21"/>
                <w:szCs w:val="21"/>
              </w:rPr>
              <w:t>能够查询</w:t>
            </w:r>
            <w:r w:rsidR="00FE2A1A" w:rsidRPr="001C219B">
              <w:rPr>
                <w:rFonts w:ascii="Times New Roman" w:hAnsi="Times New Roman" w:cs="Times New Roman"/>
                <w:sz w:val="21"/>
                <w:szCs w:val="21"/>
              </w:rPr>
              <w:t>相关文献资料，并对文献资料没有进行整理和分类，并在总结文献资料基础上提出新的思想和观念，参考文献规范正确。对各种信息进行分析判断，找出次要，重要，矛盾的信息。</w:t>
            </w:r>
          </w:p>
        </w:tc>
      </w:tr>
    </w:tbl>
    <w:p w14:paraId="1E29385C" w14:textId="77777777" w:rsidR="00C43D9A" w:rsidRPr="001C219B" w:rsidRDefault="00C43D9A" w:rsidP="00C43D9A">
      <w:pPr>
        <w:pStyle w:val="3"/>
        <w:spacing w:before="120" w:after="120" w:line="360" w:lineRule="auto"/>
        <w:jc w:val="center"/>
        <w:rPr>
          <w:rFonts w:ascii="Times New Roman" w:hAnsi="Times New Roman" w:cs="Times New Roman"/>
          <w:sz w:val="21"/>
          <w:szCs w:val="21"/>
        </w:rPr>
      </w:pPr>
      <w:bookmarkStart w:id="11" w:name="_Toc86757722"/>
      <w:r w:rsidRPr="001C219B">
        <w:rPr>
          <w:rFonts w:ascii="Times New Roman" w:hAnsi="Times New Roman" w:cs="Times New Roman"/>
          <w:sz w:val="21"/>
          <w:szCs w:val="21"/>
        </w:rPr>
        <w:t>考核项目</w:t>
      </w:r>
      <w:r w:rsidRPr="001C219B">
        <w:rPr>
          <w:rFonts w:ascii="Times New Roman" w:hAnsi="Times New Roman" w:cs="Times New Roman"/>
          <w:sz w:val="21"/>
          <w:szCs w:val="21"/>
        </w:rPr>
        <w:t>2</w:t>
      </w:r>
      <w:r w:rsidRPr="001C219B">
        <w:rPr>
          <w:rFonts w:ascii="Times New Roman" w:hAnsi="Times New Roman" w:cs="Times New Roman"/>
          <w:sz w:val="21"/>
          <w:szCs w:val="21"/>
        </w:rPr>
        <w:t>：</w:t>
      </w:r>
      <w:r w:rsidR="00AF5253" w:rsidRPr="001C219B">
        <w:rPr>
          <w:rFonts w:ascii="Times New Roman" w:hAnsi="Times New Roman" w:cs="Times New Roman"/>
          <w:sz w:val="21"/>
          <w:szCs w:val="21"/>
        </w:rPr>
        <w:t>实验</w:t>
      </w:r>
      <w:bookmarkEnd w:id="11"/>
    </w:p>
    <w:p w14:paraId="2E63D9FE" w14:textId="205E4B82" w:rsidR="00FE6543" w:rsidRPr="001C219B" w:rsidRDefault="00FE6543" w:rsidP="00EF0397">
      <w:pPr>
        <w:widowControl w:val="0"/>
        <w:tabs>
          <w:tab w:val="left" w:pos="3119"/>
          <w:tab w:val="left" w:pos="6379"/>
          <w:tab w:val="right" w:pos="13750"/>
        </w:tabs>
        <w:rPr>
          <w:rFonts w:ascii="Times New Roman" w:hAnsi="Times New Roman" w:cs="Times New Roman"/>
          <w:sz w:val="21"/>
          <w:szCs w:val="21"/>
        </w:rPr>
      </w:pP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4096"/>
        <w:gridCol w:w="4380"/>
        <w:gridCol w:w="4784"/>
      </w:tblGrid>
      <w:tr w:rsidR="00FE6543" w:rsidRPr="001C219B" w14:paraId="759EBB92" w14:textId="77777777" w:rsidTr="00FE2A1A">
        <w:tc>
          <w:tcPr>
            <w:tcW w:w="1023" w:type="dxa"/>
            <w:tcBorders>
              <w:top w:val="single" w:sz="12" w:space="0" w:color="auto"/>
              <w:left w:val="single" w:sz="12" w:space="0" w:color="auto"/>
              <w:bottom w:val="single" w:sz="12" w:space="0" w:color="auto"/>
              <w:right w:val="single" w:sz="12" w:space="0" w:color="auto"/>
            </w:tcBorders>
          </w:tcPr>
          <w:p w14:paraId="47AEC46F" w14:textId="77777777" w:rsidR="00FE6543" w:rsidRPr="001C219B" w:rsidRDefault="00FE6543" w:rsidP="000A5014">
            <w:pPr>
              <w:tabs>
                <w:tab w:val="num" w:pos="720"/>
              </w:tabs>
              <w:adjustRightInd w:val="0"/>
              <w:snapToGrid w:val="0"/>
              <w:spacing w:afterLines="50" w:after="163"/>
              <w:rPr>
                <w:rFonts w:ascii="Times New Roman" w:hAnsi="Times New Roman" w:cs="Times New Roman"/>
                <w:b/>
                <w:sz w:val="21"/>
                <w:szCs w:val="21"/>
              </w:rPr>
            </w:pPr>
            <w:r w:rsidRPr="001C219B">
              <w:rPr>
                <w:rFonts w:ascii="Times New Roman" w:hAnsi="Times New Roman" w:cs="Times New Roman"/>
                <w:b/>
                <w:sz w:val="21"/>
                <w:szCs w:val="21"/>
              </w:rPr>
              <w:t>预期学习结果</w:t>
            </w:r>
            <w:r w:rsidR="00AD7CC9" w:rsidRPr="001C219B">
              <w:rPr>
                <w:rFonts w:ascii="Times New Roman" w:hAnsi="Times New Roman" w:cs="Times New Roman"/>
                <w:b/>
                <w:sz w:val="21"/>
                <w:szCs w:val="21"/>
              </w:rPr>
              <w:t>（</w:t>
            </w:r>
            <w:r w:rsidR="00AD7CC9" w:rsidRPr="001C219B">
              <w:rPr>
                <w:rFonts w:ascii="Times New Roman" w:hAnsi="Times New Roman" w:cs="Times New Roman"/>
                <w:b/>
                <w:sz w:val="21"/>
                <w:szCs w:val="21"/>
              </w:rPr>
              <w:t>ILO</w:t>
            </w:r>
            <w:r w:rsidR="00AD7CC9" w:rsidRPr="001C219B">
              <w:rPr>
                <w:rFonts w:ascii="Times New Roman" w:hAnsi="Times New Roman" w:cs="Times New Roman"/>
                <w:b/>
                <w:sz w:val="21"/>
                <w:szCs w:val="21"/>
              </w:rPr>
              <w:t>）</w:t>
            </w:r>
          </w:p>
        </w:tc>
        <w:tc>
          <w:tcPr>
            <w:tcW w:w="4096" w:type="dxa"/>
            <w:tcBorders>
              <w:top w:val="single" w:sz="12" w:space="0" w:color="auto"/>
              <w:left w:val="single" w:sz="12" w:space="0" w:color="auto"/>
              <w:bottom w:val="single" w:sz="12" w:space="0" w:color="auto"/>
              <w:right w:val="single" w:sz="12" w:space="0" w:color="auto"/>
            </w:tcBorders>
          </w:tcPr>
          <w:p w14:paraId="16B2A407"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4380" w:type="dxa"/>
            <w:tcBorders>
              <w:top w:val="single" w:sz="12" w:space="0" w:color="auto"/>
              <w:left w:val="single" w:sz="12" w:space="0" w:color="auto"/>
              <w:bottom w:val="single" w:sz="12" w:space="0" w:color="auto"/>
              <w:right w:val="single" w:sz="12" w:space="0" w:color="auto"/>
            </w:tcBorders>
          </w:tcPr>
          <w:p w14:paraId="5E4B61E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4784" w:type="dxa"/>
            <w:tcBorders>
              <w:top w:val="single" w:sz="12" w:space="0" w:color="auto"/>
              <w:left w:val="single" w:sz="12" w:space="0" w:color="auto"/>
              <w:bottom w:val="single" w:sz="12" w:space="0" w:color="auto"/>
              <w:right w:val="single" w:sz="12" w:space="0" w:color="auto"/>
            </w:tcBorders>
          </w:tcPr>
          <w:p w14:paraId="0CF6DD9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DE2EA7" w:rsidRPr="001C219B" w14:paraId="662BE3CA" w14:textId="77777777" w:rsidTr="00FE2A1A">
        <w:tc>
          <w:tcPr>
            <w:tcW w:w="1023" w:type="dxa"/>
            <w:tcBorders>
              <w:top w:val="single" w:sz="12" w:space="0" w:color="auto"/>
              <w:left w:val="single" w:sz="12" w:space="0" w:color="auto"/>
              <w:bottom w:val="single" w:sz="4" w:space="0" w:color="auto"/>
              <w:right w:val="single" w:sz="4" w:space="0" w:color="auto"/>
            </w:tcBorders>
          </w:tcPr>
          <w:p w14:paraId="658EBD35" w14:textId="77777777" w:rsidR="00DE2EA7" w:rsidRPr="001C219B" w:rsidRDefault="00283DF6" w:rsidP="00DE2EA7">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-1</w:t>
            </w:r>
          </w:p>
        </w:tc>
        <w:tc>
          <w:tcPr>
            <w:tcW w:w="4096" w:type="dxa"/>
            <w:tcBorders>
              <w:top w:val="single" w:sz="12" w:space="0" w:color="auto"/>
              <w:left w:val="single" w:sz="4" w:space="0" w:color="auto"/>
              <w:bottom w:val="single" w:sz="4" w:space="0" w:color="auto"/>
              <w:right w:val="single" w:sz="4" w:space="0" w:color="auto"/>
            </w:tcBorders>
          </w:tcPr>
          <w:p w14:paraId="2FFD8D1F" w14:textId="77777777" w:rsidR="00DE2EA7" w:rsidRPr="001C219B" w:rsidRDefault="00DE2EA7"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不能正确绘制低碳钢和铸铁的拉伸和压缩曲线，不能确定低碳钢和铸铁的拉伸和压</w:t>
            </w:r>
            <w:r w:rsidRPr="001C219B">
              <w:rPr>
                <w:rFonts w:ascii="Times New Roman" w:hAnsi="Times New Roman" w:cs="Times New Roman"/>
                <w:sz w:val="21"/>
                <w:szCs w:val="21"/>
              </w:rPr>
              <w:lastRenderedPageBreak/>
              <w:t>缩曲线上的特征点，不能</w:t>
            </w:r>
            <w:r w:rsidR="00FC7E60" w:rsidRPr="001C219B">
              <w:rPr>
                <w:rFonts w:ascii="Times New Roman" w:hAnsi="Times New Roman" w:cs="Times New Roman"/>
                <w:sz w:val="21"/>
                <w:szCs w:val="21"/>
              </w:rPr>
              <w:t>判断实验</w:t>
            </w:r>
            <w:r w:rsidRPr="001C219B">
              <w:rPr>
                <w:rFonts w:ascii="Times New Roman" w:hAnsi="Times New Roman" w:cs="Times New Roman"/>
                <w:sz w:val="21"/>
                <w:szCs w:val="21"/>
              </w:rPr>
              <w:t>得到的低碳钢的屈服极限，强度极限，铸铁的强度极限的合理性</w:t>
            </w:r>
            <w:r w:rsidR="00FC7E60" w:rsidRPr="001C219B">
              <w:rPr>
                <w:rFonts w:ascii="Times New Roman" w:hAnsi="Times New Roman" w:cs="Times New Roman"/>
                <w:sz w:val="21"/>
                <w:szCs w:val="21"/>
              </w:rPr>
              <w:t>，变量单位使用混乱</w:t>
            </w:r>
            <w:r w:rsidRPr="001C219B">
              <w:rPr>
                <w:rFonts w:ascii="Times New Roman" w:hAnsi="Times New Roman" w:cs="Times New Roman"/>
                <w:sz w:val="21"/>
                <w:szCs w:val="21"/>
              </w:rPr>
              <w:t>。</w:t>
            </w:r>
          </w:p>
        </w:tc>
        <w:tc>
          <w:tcPr>
            <w:tcW w:w="4380" w:type="dxa"/>
            <w:tcBorders>
              <w:top w:val="single" w:sz="12" w:space="0" w:color="auto"/>
              <w:left w:val="single" w:sz="4" w:space="0" w:color="auto"/>
              <w:bottom w:val="single" w:sz="4" w:space="0" w:color="auto"/>
              <w:right w:val="single" w:sz="4" w:space="0" w:color="auto"/>
            </w:tcBorders>
          </w:tcPr>
          <w:p w14:paraId="2D1BA332" w14:textId="77777777" w:rsidR="00DE2EA7" w:rsidRPr="001C219B" w:rsidRDefault="00DE2EA7"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能正确绘制低碳钢和铸铁的拉伸和压缩曲线，能确定低碳钢和铸铁的拉伸和压缩曲线</w:t>
            </w:r>
            <w:r w:rsidRPr="001C219B">
              <w:rPr>
                <w:rFonts w:ascii="Times New Roman" w:hAnsi="Times New Roman" w:cs="Times New Roman"/>
                <w:sz w:val="21"/>
                <w:szCs w:val="21"/>
              </w:rPr>
              <w:lastRenderedPageBreak/>
              <w:t>上的特征点，不能</w:t>
            </w:r>
            <w:r w:rsidR="00FC7E60" w:rsidRPr="001C219B">
              <w:rPr>
                <w:rFonts w:ascii="Times New Roman" w:hAnsi="Times New Roman" w:cs="Times New Roman"/>
                <w:sz w:val="21"/>
                <w:szCs w:val="21"/>
              </w:rPr>
              <w:t>判断实验</w:t>
            </w:r>
            <w:r w:rsidRPr="001C219B">
              <w:rPr>
                <w:rFonts w:ascii="Times New Roman" w:hAnsi="Times New Roman" w:cs="Times New Roman"/>
                <w:sz w:val="21"/>
                <w:szCs w:val="21"/>
              </w:rPr>
              <w:t>得到的低碳钢的屈服极限，强度极限，铸铁的强度极限的合理性。</w:t>
            </w:r>
          </w:p>
        </w:tc>
        <w:tc>
          <w:tcPr>
            <w:tcW w:w="4784" w:type="dxa"/>
            <w:tcBorders>
              <w:top w:val="single" w:sz="12" w:space="0" w:color="auto"/>
              <w:left w:val="single" w:sz="4" w:space="0" w:color="auto"/>
              <w:bottom w:val="single" w:sz="4" w:space="0" w:color="auto"/>
              <w:right w:val="single" w:sz="4" w:space="0" w:color="auto"/>
            </w:tcBorders>
          </w:tcPr>
          <w:p w14:paraId="18509334" w14:textId="77777777" w:rsidR="00DE2EA7" w:rsidRPr="001C219B" w:rsidRDefault="00DE2EA7"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正确绘制低碳钢和铸铁的拉伸和压缩曲线，确定低碳钢和铸铁的拉伸和压缩曲线上的特征点，</w:t>
            </w:r>
            <w:r w:rsidR="00FC7E60" w:rsidRPr="001C219B">
              <w:rPr>
                <w:rFonts w:ascii="Times New Roman" w:hAnsi="Times New Roman" w:cs="Times New Roman"/>
                <w:sz w:val="21"/>
                <w:szCs w:val="21"/>
              </w:rPr>
              <w:t>判</w:t>
            </w:r>
            <w:r w:rsidR="00FC7E60" w:rsidRPr="001C219B">
              <w:rPr>
                <w:rFonts w:ascii="Times New Roman" w:hAnsi="Times New Roman" w:cs="Times New Roman"/>
                <w:sz w:val="21"/>
                <w:szCs w:val="21"/>
              </w:rPr>
              <w:lastRenderedPageBreak/>
              <w:t>断实验</w:t>
            </w:r>
            <w:r w:rsidRPr="001C219B">
              <w:rPr>
                <w:rFonts w:ascii="Times New Roman" w:hAnsi="Times New Roman" w:cs="Times New Roman"/>
                <w:sz w:val="21"/>
                <w:szCs w:val="21"/>
              </w:rPr>
              <w:t>得到的低碳钢的屈服极限，强度极限，铸铁的强度极限的合理性。</w:t>
            </w:r>
          </w:p>
        </w:tc>
      </w:tr>
      <w:tr w:rsidR="00387719" w:rsidRPr="001C219B" w14:paraId="19F64B44" w14:textId="77777777" w:rsidTr="00FE2A1A">
        <w:trPr>
          <w:trHeight w:val="1671"/>
        </w:trPr>
        <w:tc>
          <w:tcPr>
            <w:tcW w:w="1023" w:type="dxa"/>
            <w:tcBorders>
              <w:top w:val="nil"/>
              <w:left w:val="single" w:sz="12" w:space="0" w:color="auto"/>
              <w:right w:val="single" w:sz="4" w:space="0" w:color="auto"/>
            </w:tcBorders>
            <w:vAlign w:val="center"/>
          </w:tcPr>
          <w:p w14:paraId="499B0B2E" w14:textId="77777777" w:rsidR="00387719" w:rsidRPr="001C219B" w:rsidRDefault="00283DF6"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lastRenderedPageBreak/>
              <w:t>ILO</w:t>
            </w:r>
            <w:r w:rsidR="00316B2B" w:rsidRPr="001C219B">
              <w:rPr>
                <w:rFonts w:ascii="Times New Roman" w:hAnsi="Times New Roman" w:cs="Times New Roman"/>
                <w:sz w:val="21"/>
                <w:szCs w:val="21"/>
              </w:rPr>
              <w:t>-3</w:t>
            </w:r>
          </w:p>
        </w:tc>
        <w:tc>
          <w:tcPr>
            <w:tcW w:w="4096" w:type="dxa"/>
            <w:tcBorders>
              <w:top w:val="single" w:sz="4" w:space="0" w:color="auto"/>
              <w:left w:val="single" w:sz="4" w:space="0" w:color="auto"/>
              <w:right w:val="single" w:sz="4" w:space="0" w:color="auto"/>
            </w:tcBorders>
            <w:vAlign w:val="center"/>
          </w:tcPr>
          <w:p w14:paraId="5C08D0BB" w14:textId="77777777" w:rsidR="00387719" w:rsidRPr="001C219B" w:rsidRDefault="00387719"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不能绘制结构的扭转图。不能够理解并推导扭转应力分布公式，只能计算简单转轴的应力和变形，并进行强度和刚度分析。</w:t>
            </w:r>
          </w:p>
        </w:tc>
        <w:tc>
          <w:tcPr>
            <w:tcW w:w="4380" w:type="dxa"/>
            <w:tcBorders>
              <w:top w:val="single" w:sz="4" w:space="0" w:color="auto"/>
              <w:left w:val="single" w:sz="4" w:space="0" w:color="auto"/>
              <w:right w:val="single" w:sz="4" w:space="0" w:color="auto"/>
            </w:tcBorders>
            <w:vAlign w:val="center"/>
          </w:tcPr>
          <w:p w14:paraId="593C7AC9" w14:textId="77777777" w:rsidR="00387719" w:rsidRPr="001C219B" w:rsidRDefault="00387719"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绘制结构的扭矩图。能够理解并推导扭转应力分布公式，能计算常规转轴的应力和变形，并进行强度和刚度分析。</w:t>
            </w:r>
          </w:p>
        </w:tc>
        <w:tc>
          <w:tcPr>
            <w:tcW w:w="4784" w:type="dxa"/>
            <w:tcBorders>
              <w:top w:val="single" w:sz="4" w:space="0" w:color="auto"/>
              <w:left w:val="single" w:sz="4" w:space="0" w:color="auto"/>
              <w:right w:val="single" w:sz="12" w:space="0" w:color="auto"/>
            </w:tcBorders>
            <w:vAlign w:val="center"/>
          </w:tcPr>
          <w:p w14:paraId="003F5D98" w14:textId="77777777" w:rsidR="00387719" w:rsidRPr="001C219B" w:rsidRDefault="00387719"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正确绘制复杂结构的扭矩图。能够独立证明扭转应力分布公式，解释扭转平面假设，将工程实际问题简化为材料力学分析模型，计算复杂转轴的应力和变形，并进行强度和刚度分析。</w:t>
            </w:r>
          </w:p>
        </w:tc>
      </w:tr>
      <w:tr w:rsidR="00430775" w:rsidRPr="001C219B" w14:paraId="5DCCD13E" w14:textId="77777777" w:rsidTr="00FE2A1A">
        <w:trPr>
          <w:trHeight w:val="1681"/>
        </w:trPr>
        <w:tc>
          <w:tcPr>
            <w:tcW w:w="1023" w:type="dxa"/>
            <w:tcBorders>
              <w:top w:val="single" w:sz="4" w:space="0" w:color="auto"/>
              <w:left w:val="single" w:sz="12" w:space="0" w:color="auto"/>
              <w:right w:val="single" w:sz="4" w:space="0" w:color="auto"/>
            </w:tcBorders>
            <w:vAlign w:val="center"/>
          </w:tcPr>
          <w:p w14:paraId="18B22847" w14:textId="77777777" w:rsidR="00430775" w:rsidRPr="001C219B" w:rsidRDefault="00283DF6" w:rsidP="00430775">
            <w:pPr>
              <w:widowControl w:val="0"/>
              <w:spacing w:line="300" w:lineRule="auto"/>
              <w:jc w:val="both"/>
              <w:rPr>
                <w:rFonts w:ascii="Times New Roman" w:hAnsi="Times New Roman" w:cs="Times New Roman"/>
                <w:b/>
                <w:i/>
                <w:color w:val="FF0000"/>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-4</w:t>
            </w:r>
          </w:p>
        </w:tc>
        <w:tc>
          <w:tcPr>
            <w:tcW w:w="4096" w:type="dxa"/>
            <w:tcBorders>
              <w:top w:val="single" w:sz="4" w:space="0" w:color="auto"/>
              <w:left w:val="single" w:sz="4" w:space="0" w:color="auto"/>
              <w:right w:val="single" w:sz="4" w:space="0" w:color="auto"/>
            </w:tcBorders>
            <w:vAlign w:val="center"/>
          </w:tcPr>
          <w:p w14:paraId="05BFF2F6" w14:textId="77777777" w:rsidR="00430775" w:rsidRPr="001C219B" w:rsidRDefault="00430775"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不能确定实验中纯弯曲梁上的弯矩。不能正确计算实验中的梁上相应测点的理论应力值。不能正确进行构件的强度分析。</w:t>
            </w:r>
          </w:p>
        </w:tc>
        <w:tc>
          <w:tcPr>
            <w:tcW w:w="4380" w:type="dxa"/>
            <w:tcBorders>
              <w:top w:val="single" w:sz="4" w:space="0" w:color="auto"/>
              <w:left w:val="single" w:sz="4" w:space="0" w:color="auto"/>
              <w:right w:val="single" w:sz="4" w:space="0" w:color="auto"/>
            </w:tcBorders>
            <w:vAlign w:val="center"/>
          </w:tcPr>
          <w:p w14:paraId="2FD871C2" w14:textId="77777777" w:rsidR="00430775" w:rsidRPr="001C219B" w:rsidRDefault="00430775"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基本能够正确确定实验中纯弯曲梁上的载荷与弯矩，绘制弯矩图，无明显错误。正确计算实验中的梁上相应测点的理论应力值，正确分析构件的强度。</w:t>
            </w:r>
          </w:p>
        </w:tc>
        <w:tc>
          <w:tcPr>
            <w:tcW w:w="4784" w:type="dxa"/>
            <w:tcBorders>
              <w:top w:val="single" w:sz="4" w:space="0" w:color="auto"/>
              <w:left w:val="single" w:sz="4" w:space="0" w:color="auto"/>
              <w:right w:val="single" w:sz="12" w:space="0" w:color="auto"/>
            </w:tcBorders>
            <w:vAlign w:val="center"/>
          </w:tcPr>
          <w:p w14:paraId="1D90F9D3" w14:textId="77777777" w:rsidR="00430775" w:rsidRPr="001C219B" w:rsidRDefault="00430775"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正确确定实验中纯弯曲梁上的载荷与弯矩，绘制弯矩图。所绘制的弯矩图清晰规范。正确计算实验中的梁上相应测点的理论应力值，并分析出理论值与实验值的误差原因，列出消除误差的方法。正确分析构件的强度。</w:t>
            </w:r>
          </w:p>
        </w:tc>
      </w:tr>
      <w:tr w:rsidR="00FE2A1A" w:rsidRPr="001C219B" w14:paraId="50C83710" w14:textId="77777777" w:rsidTr="00FE2A1A">
        <w:tc>
          <w:tcPr>
            <w:tcW w:w="1023" w:type="dxa"/>
            <w:tcBorders>
              <w:top w:val="single" w:sz="4" w:space="0" w:color="auto"/>
              <w:left w:val="single" w:sz="12" w:space="0" w:color="auto"/>
              <w:bottom w:val="single" w:sz="4" w:space="0" w:color="auto"/>
              <w:right w:val="single" w:sz="4" w:space="0" w:color="auto"/>
            </w:tcBorders>
            <w:vAlign w:val="center"/>
          </w:tcPr>
          <w:p w14:paraId="50A07BC8" w14:textId="77777777" w:rsidR="00FE2A1A" w:rsidRPr="001C219B" w:rsidRDefault="00FE2A1A" w:rsidP="00FE2A1A">
            <w:pPr>
              <w:widowControl w:val="0"/>
              <w:spacing w:line="300" w:lineRule="auto"/>
              <w:jc w:val="both"/>
              <w:rPr>
                <w:rFonts w:ascii="Times New Roman" w:hAnsi="Times New Roman" w:cs="Times New Roman"/>
                <w:b/>
                <w:i/>
                <w:color w:val="FF0000"/>
                <w:sz w:val="21"/>
                <w:szCs w:val="21"/>
              </w:rPr>
            </w:pPr>
            <w:r w:rsidRPr="001C219B">
              <w:rPr>
                <w:rFonts w:ascii="Times New Roman" w:hAnsi="Times New Roman" w:cs="Times New Roman"/>
                <w:sz w:val="21"/>
                <w:szCs w:val="21"/>
              </w:rPr>
              <w:t>ILO-6</w:t>
            </w:r>
          </w:p>
        </w:tc>
        <w:tc>
          <w:tcPr>
            <w:tcW w:w="4096" w:type="dxa"/>
            <w:tcBorders>
              <w:top w:val="single" w:sz="4" w:space="0" w:color="auto"/>
              <w:left w:val="single" w:sz="4" w:space="0" w:color="auto"/>
              <w:bottom w:val="single" w:sz="4" w:space="0" w:color="auto"/>
              <w:right w:val="single" w:sz="4" w:space="0" w:color="auto"/>
            </w:tcBorders>
          </w:tcPr>
          <w:p w14:paraId="37B98BD6" w14:textId="77777777" w:rsidR="00FE2A1A" w:rsidRPr="001C219B" w:rsidRDefault="00FE2A1A" w:rsidP="00FE2A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不能正确解释低碳钢和铸铁在拉伸和压缩时破坏形式的差别，以及引起这些差别的原因。不能正确计算出材料的杨氏弹性模量。</w:t>
            </w:r>
          </w:p>
        </w:tc>
        <w:tc>
          <w:tcPr>
            <w:tcW w:w="4380" w:type="dxa"/>
            <w:tcBorders>
              <w:top w:val="single" w:sz="4" w:space="0" w:color="auto"/>
              <w:left w:val="single" w:sz="4" w:space="0" w:color="auto"/>
              <w:bottom w:val="single" w:sz="4" w:space="0" w:color="auto"/>
              <w:right w:val="single" w:sz="4" w:space="0" w:color="auto"/>
            </w:tcBorders>
          </w:tcPr>
          <w:p w14:paraId="643664F6" w14:textId="77777777" w:rsidR="00FE2A1A" w:rsidRPr="001C219B" w:rsidRDefault="00FE2A1A" w:rsidP="00FE2A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正确解释低碳钢和铸铁在拉伸和压缩时破坏形式的差别，以及引起这些差别的原因。正确计算出材料的杨氏弹性模量。</w:t>
            </w:r>
          </w:p>
        </w:tc>
        <w:tc>
          <w:tcPr>
            <w:tcW w:w="4784" w:type="dxa"/>
            <w:tcBorders>
              <w:top w:val="single" w:sz="4" w:space="0" w:color="auto"/>
              <w:left w:val="single" w:sz="4" w:space="0" w:color="auto"/>
              <w:bottom w:val="single" w:sz="4" w:space="0" w:color="auto"/>
              <w:right w:val="single" w:sz="4" w:space="0" w:color="auto"/>
            </w:tcBorders>
          </w:tcPr>
          <w:p w14:paraId="15CC1181" w14:textId="77777777" w:rsidR="00FE2A1A" w:rsidRPr="001C219B" w:rsidRDefault="00FE2A1A" w:rsidP="00FE2A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正确解释低碳钢和铸铁在拉伸和压缩时破坏形式的差别，以及引起这些差别的原因，能够分析两种材料破坏时的应力状态和在工程实际中应用的范围的差别。正确计算出材料的杨氏弹性模量。</w:t>
            </w:r>
          </w:p>
        </w:tc>
      </w:tr>
      <w:tr w:rsidR="003514AD" w:rsidRPr="001C219B" w14:paraId="147DEAD2" w14:textId="77777777" w:rsidTr="00130080">
        <w:tc>
          <w:tcPr>
            <w:tcW w:w="1023" w:type="dxa"/>
            <w:tcBorders>
              <w:top w:val="single" w:sz="4" w:space="0" w:color="auto"/>
              <w:left w:val="single" w:sz="12" w:space="0" w:color="auto"/>
              <w:bottom w:val="single" w:sz="4" w:space="0" w:color="auto"/>
              <w:right w:val="single" w:sz="4" w:space="0" w:color="auto"/>
            </w:tcBorders>
            <w:vAlign w:val="center"/>
          </w:tcPr>
          <w:p w14:paraId="3DBDBE34" w14:textId="78635C53" w:rsidR="003514AD" w:rsidRPr="001C219B" w:rsidRDefault="003514AD" w:rsidP="003514AD">
            <w:pPr>
              <w:widowControl w:val="0"/>
              <w:spacing w:line="300" w:lineRule="auto"/>
              <w:jc w:val="both"/>
              <w:rPr>
                <w:rFonts w:ascii="Times New Roman" w:hAnsi="Times New Roman" w:cs="Times New Roman"/>
                <w:sz w:val="21"/>
                <w:szCs w:val="21"/>
              </w:rPr>
            </w:pPr>
            <w:r>
              <w:rPr>
                <w:rFonts w:ascii="Times New Roman" w:hAnsi="Times New Roman" w:cs="Times New Roman" w:hint="eastAsia"/>
                <w:sz w:val="21"/>
                <w:szCs w:val="21"/>
              </w:rPr>
              <w:t>ILO-</w:t>
            </w:r>
            <w:r>
              <w:rPr>
                <w:rFonts w:ascii="Times New Roman" w:hAnsi="Times New Roman" w:cs="Times New Roman"/>
                <w:sz w:val="21"/>
                <w:szCs w:val="21"/>
              </w:rPr>
              <w:t>8</w:t>
            </w:r>
          </w:p>
        </w:tc>
        <w:tc>
          <w:tcPr>
            <w:tcW w:w="4096" w:type="dxa"/>
            <w:tcBorders>
              <w:left w:val="single" w:sz="4" w:space="0" w:color="auto"/>
              <w:right w:val="single" w:sz="4" w:space="0" w:color="auto"/>
            </w:tcBorders>
          </w:tcPr>
          <w:p w14:paraId="33369992" w14:textId="7D3E287F"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无法确定</w:t>
            </w:r>
            <w:r w:rsidR="002E668B" w:rsidRPr="002E668B">
              <w:rPr>
                <w:rFonts w:ascii="Times New Roman" w:hAnsi="Times New Roman" w:cs="Times New Roman" w:hint="eastAsia"/>
                <w:sz w:val="21"/>
                <w:szCs w:val="21"/>
              </w:rPr>
              <w:t>实验过程中</w:t>
            </w:r>
            <w:r w:rsidRPr="001C219B">
              <w:rPr>
                <w:rFonts w:ascii="Times New Roman" w:hAnsi="Times New Roman" w:cs="Times New Roman"/>
                <w:sz w:val="21"/>
                <w:szCs w:val="21"/>
              </w:rPr>
              <w:t>包含的材料力学问题，不能抽象出材料力学分析模型，分析过程不清楚，没有清楚的图表表示，没有计算过程与结果。</w:t>
            </w:r>
          </w:p>
        </w:tc>
        <w:tc>
          <w:tcPr>
            <w:tcW w:w="4380" w:type="dxa"/>
            <w:tcBorders>
              <w:left w:val="single" w:sz="4" w:space="0" w:color="auto"/>
              <w:right w:val="single" w:sz="4" w:space="0" w:color="auto"/>
            </w:tcBorders>
          </w:tcPr>
          <w:p w14:paraId="50AE5738" w14:textId="60F0A54D"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正确选择</w:t>
            </w:r>
            <w:r w:rsidR="002E668B" w:rsidRPr="002E668B">
              <w:rPr>
                <w:rFonts w:ascii="Times New Roman" w:hAnsi="Times New Roman" w:cs="Times New Roman" w:hint="eastAsia"/>
                <w:sz w:val="21"/>
                <w:szCs w:val="21"/>
              </w:rPr>
              <w:t>实验过程中</w:t>
            </w:r>
            <w:r w:rsidRPr="001C219B">
              <w:rPr>
                <w:rFonts w:ascii="Times New Roman" w:hAnsi="Times New Roman" w:cs="Times New Roman"/>
                <w:sz w:val="21"/>
                <w:szCs w:val="21"/>
              </w:rPr>
              <w:t>包含的材料力学问题，抽象出材料力学分析模型，分析过程清楚，图表表达清楚，有计算过程与结果。</w:t>
            </w:r>
          </w:p>
        </w:tc>
        <w:tc>
          <w:tcPr>
            <w:tcW w:w="4784" w:type="dxa"/>
            <w:tcBorders>
              <w:left w:val="single" w:sz="4" w:space="0" w:color="auto"/>
              <w:right w:val="single" w:sz="12" w:space="0" w:color="auto"/>
            </w:tcBorders>
          </w:tcPr>
          <w:p w14:paraId="4B54EFBC" w14:textId="56B3DD05"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正确选择</w:t>
            </w:r>
            <w:r w:rsidR="00AA6277">
              <w:rPr>
                <w:rFonts w:ascii="Times New Roman" w:hAnsi="Times New Roman" w:cs="Times New Roman" w:hint="eastAsia"/>
                <w:sz w:val="21"/>
                <w:szCs w:val="21"/>
              </w:rPr>
              <w:t>实验过程中</w:t>
            </w:r>
            <w:r w:rsidRPr="001C219B">
              <w:rPr>
                <w:rFonts w:ascii="Times New Roman" w:hAnsi="Times New Roman" w:cs="Times New Roman"/>
                <w:sz w:val="21"/>
                <w:szCs w:val="21"/>
              </w:rPr>
              <w:t>包含的材料力学问题，抽象出材料力学分析模型，分析过程清楚，图表表达清楚，有计算过程与结果。对所提出的问题提出过个分析模型，并对每个模型进行分析并得到最优模型。</w:t>
            </w:r>
          </w:p>
        </w:tc>
      </w:tr>
      <w:tr w:rsidR="003514AD" w:rsidRPr="001C219B" w14:paraId="7D87D2EC" w14:textId="77777777" w:rsidTr="00FE2A1A">
        <w:trPr>
          <w:trHeight w:val="4085"/>
        </w:trPr>
        <w:tc>
          <w:tcPr>
            <w:tcW w:w="1023" w:type="dxa"/>
            <w:tcBorders>
              <w:top w:val="single" w:sz="4" w:space="0" w:color="auto"/>
              <w:left w:val="single" w:sz="12" w:space="0" w:color="auto"/>
              <w:right w:val="single" w:sz="4" w:space="0" w:color="auto"/>
            </w:tcBorders>
            <w:vAlign w:val="center"/>
          </w:tcPr>
          <w:p w14:paraId="15841D34" w14:textId="77777777" w:rsidR="003514AD" w:rsidRPr="001C219B" w:rsidRDefault="003514AD" w:rsidP="003514AD">
            <w:pPr>
              <w:widowControl w:val="0"/>
              <w:tabs>
                <w:tab w:val="num" w:pos="164"/>
              </w:tabs>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ILO-9</w:t>
            </w:r>
          </w:p>
        </w:tc>
        <w:tc>
          <w:tcPr>
            <w:tcW w:w="4096" w:type="dxa"/>
            <w:tcBorders>
              <w:top w:val="single" w:sz="4" w:space="0" w:color="auto"/>
              <w:left w:val="single" w:sz="4" w:space="0" w:color="auto"/>
              <w:right w:val="single" w:sz="4" w:space="0" w:color="auto"/>
            </w:tcBorders>
            <w:vAlign w:val="center"/>
          </w:tcPr>
          <w:p w14:paraId="08611A07" w14:textId="77777777" w:rsidR="003514AD" w:rsidRPr="001C219B" w:rsidRDefault="003514AD" w:rsidP="003514AD">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对实验中得到的实验数据无法进行有效性的确定，实验报告只是罗列数据，没有进行数据分析，撰写不规范。查询了相关文献资料，但对文献资料没有进行整理和分类，只是对罗列的问题文档，参考文献格式不规范。没有对各种信息进行分析判断，无法找出次要，重要，矛盾的信息。不能对实验或者仿真结果进行批判性思考，根据结果提出修改意见。</w:t>
            </w:r>
          </w:p>
        </w:tc>
        <w:tc>
          <w:tcPr>
            <w:tcW w:w="4380" w:type="dxa"/>
            <w:tcBorders>
              <w:top w:val="single" w:sz="4" w:space="0" w:color="auto"/>
              <w:left w:val="single" w:sz="4" w:space="0" w:color="auto"/>
              <w:right w:val="single" w:sz="4" w:space="0" w:color="auto"/>
            </w:tcBorders>
            <w:vAlign w:val="center"/>
          </w:tcPr>
          <w:p w14:paraId="1030329F" w14:textId="77777777" w:rsidR="003514AD" w:rsidRPr="001C219B" w:rsidRDefault="003514AD" w:rsidP="003514AD">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对实验中得到的实验数据进行有效性的确定，并分析得到相关结论，实验报告有进行数据分析，结论正确，撰写规范。查询了相关文献资料，并对文献资料没有进行整理和分类，但没有在文献资料基础上提出新的思想和观念，参考文献规范正确。对各种信息进行分析判断，找出次要，重要，矛盾的信息。对实验或者仿真结果进行一定的对比，判断结果的正确性，根据结果提出修改意见。</w:t>
            </w:r>
          </w:p>
        </w:tc>
        <w:tc>
          <w:tcPr>
            <w:tcW w:w="4784" w:type="dxa"/>
            <w:tcBorders>
              <w:top w:val="single" w:sz="4" w:space="0" w:color="auto"/>
              <w:left w:val="single" w:sz="4" w:space="0" w:color="auto"/>
              <w:right w:val="single" w:sz="12" w:space="0" w:color="auto"/>
            </w:tcBorders>
            <w:vAlign w:val="center"/>
          </w:tcPr>
          <w:p w14:paraId="2412BA75" w14:textId="77777777" w:rsidR="003514AD" w:rsidRPr="001C219B" w:rsidRDefault="003514AD" w:rsidP="003514AD">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对实验中得到的实验数据进行有效性的确定，如果有问题，提出解决和修正方案，并加以实施，提高实验的准确性。分析实验数据得到相关正确的结论，实验报告有进行数据分析，结论正确，撰写规范。查询了相关文献资料，并对文献资料没有进行整理和分类，并在总结文献资料基础上提出新的思想和观念，参考文献规范正确。对各种信息进行分析判断，找出次要，重要，矛盾的信息。对实验或者仿真结果进行一定分析和对比，判断结果的正确性和有效性，根据结果提出修改意见提高模型或实验的准确性。</w:t>
            </w:r>
          </w:p>
        </w:tc>
      </w:tr>
      <w:tr w:rsidR="003514AD" w:rsidRPr="001C219B" w14:paraId="35513A34" w14:textId="77777777" w:rsidTr="00FE2A1A">
        <w:tc>
          <w:tcPr>
            <w:tcW w:w="1023" w:type="dxa"/>
            <w:tcBorders>
              <w:top w:val="single" w:sz="4" w:space="0" w:color="auto"/>
              <w:left w:val="single" w:sz="12" w:space="0" w:color="auto"/>
              <w:right w:val="single" w:sz="12" w:space="0" w:color="auto"/>
            </w:tcBorders>
            <w:vAlign w:val="center"/>
          </w:tcPr>
          <w:p w14:paraId="5EB39F52" w14:textId="77777777" w:rsidR="003514AD" w:rsidRPr="001C219B" w:rsidRDefault="003514AD" w:rsidP="003514AD">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ILO-10</w:t>
            </w:r>
          </w:p>
        </w:tc>
        <w:tc>
          <w:tcPr>
            <w:tcW w:w="4096" w:type="dxa"/>
            <w:tcBorders>
              <w:top w:val="single" w:sz="4" w:space="0" w:color="auto"/>
              <w:left w:val="single" w:sz="4" w:space="0" w:color="auto"/>
              <w:bottom w:val="single" w:sz="4" w:space="0" w:color="auto"/>
              <w:right w:val="single" w:sz="4" w:space="0" w:color="auto"/>
            </w:tcBorders>
          </w:tcPr>
          <w:p w14:paraId="2BF3E2BC" w14:textId="77777777"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在小组分工中，不能完成所分配的任务，与小组成员不能很好的沟通和合作。报告书不能很好的表达所要表达的论点，不能建立概念间合理的结构和关系，语言表达不清晰，报告内容不具有连贯性和流畅性。文件格式不规范，图表制作不完善，参考文献格式不规范。不能合理安排各项进度，报告不能按时完成。</w:t>
            </w:r>
          </w:p>
        </w:tc>
        <w:tc>
          <w:tcPr>
            <w:tcW w:w="4380" w:type="dxa"/>
            <w:tcBorders>
              <w:top w:val="single" w:sz="4" w:space="0" w:color="auto"/>
              <w:left w:val="single" w:sz="4" w:space="0" w:color="auto"/>
              <w:bottom w:val="single" w:sz="4" w:space="0" w:color="auto"/>
              <w:right w:val="single" w:sz="4" w:space="0" w:color="auto"/>
            </w:tcBorders>
          </w:tcPr>
          <w:p w14:paraId="464E06E3" w14:textId="77777777"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基本能够完成小组分工中的任务，能够与小组成员进行沟通和合作。报告书能够表达所要表达的论点，概念间具有比较合理的结构和关系，语言表达清晰，报告内容具有连贯性和流畅性。文件格式比较规范，图表制作比较完善，参考文献格式规范。合理安排各项进度，报告能够按时完成。</w:t>
            </w:r>
          </w:p>
        </w:tc>
        <w:tc>
          <w:tcPr>
            <w:tcW w:w="4784" w:type="dxa"/>
            <w:tcBorders>
              <w:top w:val="single" w:sz="4" w:space="0" w:color="auto"/>
              <w:left w:val="single" w:sz="4" w:space="0" w:color="auto"/>
              <w:bottom w:val="single" w:sz="4" w:space="0" w:color="auto"/>
              <w:right w:val="single" w:sz="12" w:space="0" w:color="auto"/>
            </w:tcBorders>
          </w:tcPr>
          <w:p w14:paraId="3A6AFBF8" w14:textId="77777777"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在小组中起领导和决策作用，在小组任务有困难时，能够积极调动小组成员的积极性，从而进行有效沟通和交流，促进问题的解决。报告书清楚表达所要表达的论点，概念间具有很好的合理的结构和关系，语言表达非常清晰，报告内容具有连贯性和流畅性。文件格式比较很规范，图表制作完善，参考文献格式规范。提出合理进度安排，并且能够按照进步安排进行，按时提交报告。</w:t>
            </w:r>
          </w:p>
        </w:tc>
      </w:tr>
    </w:tbl>
    <w:p w14:paraId="08329FF5" w14:textId="77777777" w:rsidR="00CB1303" w:rsidRPr="001C219B" w:rsidRDefault="00CB1303" w:rsidP="00CB1303">
      <w:pPr>
        <w:rPr>
          <w:rFonts w:ascii="Times New Roman" w:hAnsi="Times New Roman" w:cs="Times New Roman"/>
          <w:sz w:val="21"/>
          <w:szCs w:val="21"/>
        </w:rPr>
      </w:pPr>
      <w:r w:rsidRPr="001C219B">
        <w:rPr>
          <w:rFonts w:ascii="Times New Roman" w:hAnsi="Times New Roman" w:cs="Times New Roman"/>
          <w:sz w:val="21"/>
          <w:szCs w:val="21"/>
        </w:rPr>
        <w:t>每个实验项目名称，内容及评分方式见附录</w:t>
      </w:r>
      <w:r w:rsidRPr="001C219B">
        <w:rPr>
          <w:rFonts w:ascii="Times New Roman" w:hAnsi="Times New Roman" w:cs="Times New Roman"/>
          <w:sz w:val="21"/>
          <w:szCs w:val="21"/>
        </w:rPr>
        <w:t>1.</w:t>
      </w:r>
    </w:p>
    <w:p w14:paraId="3F7555F0" w14:textId="3ADA8FA1" w:rsidR="00FE6543" w:rsidRPr="001C219B" w:rsidRDefault="00C43D9A" w:rsidP="009E63A4">
      <w:pPr>
        <w:pStyle w:val="3"/>
        <w:spacing w:before="120" w:after="120" w:line="360" w:lineRule="auto"/>
        <w:jc w:val="center"/>
        <w:rPr>
          <w:rFonts w:ascii="Times New Roman" w:hAnsi="Times New Roman" w:cs="Times New Roman"/>
          <w:sz w:val="21"/>
          <w:szCs w:val="21"/>
        </w:rPr>
      </w:pPr>
      <w:bookmarkStart w:id="12" w:name="_Toc86757723"/>
      <w:r w:rsidRPr="001C219B">
        <w:rPr>
          <w:rFonts w:ascii="Times New Roman" w:hAnsi="Times New Roman" w:cs="Times New Roman"/>
          <w:sz w:val="21"/>
          <w:szCs w:val="21"/>
        </w:rPr>
        <w:lastRenderedPageBreak/>
        <w:t>考核项目</w:t>
      </w:r>
      <w:r w:rsidRPr="001C219B">
        <w:rPr>
          <w:rFonts w:ascii="Times New Roman" w:hAnsi="Times New Roman" w:cs="Times New Roman"/>
          <w:sz w:val="21"/>
          <w:szCs w:val="21"/>
        </w:rPr>
        <w:t>3</w:t>
      </w:r>
      <w:r w:rsidRPr="001C219B">
        <w:rPr>
          <w:rFonts w:ascii="Times New Roman" w:hAnsi="Times New Roman" w:cs="Times New Roman"/>
          <w:sz w:val="21"/>
          <w:szCs w:val="21"/>
        </w:rPr>
        <w:t>：</w:t>
      </w:r>
      <w:r w:rsidR="00531CE9" w:rsidRPr="001C219B">
        <w:rPr>
          <w:rFonts w:ascii="Times New Roman" w:hAnsi="Times New Roman" w:cs="Times New Roman"/>
          <w:sz w:val="21"/>
          <w:szCs w:val="21"/>
        </w:rPr>
        <w:t>项目</w:t>
      </w:r>
      <w:bookmarkEnd w:id="12"/>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4801"/>
        <w:gridCol w:w="3827"/>
        <w:gridCol w:w="4536"/>
      </w:tblGrid>
      <w:tr w:rsidR="00FE6543" w:rsidRPr="001C219B" w14:paraId="5A5F871F" w14:textId="77777777" w:rsidTr="00AD7CC9">
        <w:tc>
          <w:tcPr>
            <w:tcW w:w="1119" w:type="dxa"/>
            <w:tcBorders>
              <w:top w:val="single" w:sz="12" w:space="0" w:color="auto"/>
              <w:left w:val="single" w:sz="12" w:space="0" w:color="auto"/>
              <w:bottom w:val="single" w:sz="12" w:space="0" w:color="auto"/>
              <w:right w:val="single" w:sz="12" w:space="0" w:color="auto"/>
            </w:tcBorders>
            <w:vAlign w:val="center"/>
          </w:tcPr>
          <w:p w14:paraId="136EA79D"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预期学习结果</w:t>
            </w:r>
            <w:r w:rsidR="00AD7CC9" w:rsidRPr="001C219B">
              <w:rPr>
                <w:rFonts w:ascii="Times New Roman" w:hAnsi="Times New Roman" w:cs="Times New Roman"/>
                <w:b/>
                <w:bCs/>
                <w:sz w:val="21"/>
                <w:szCs w:val="21"/>
              </w:rPr>
              <w:t>（</w:t>
            </w:r>
            <w:r w:rsidR="00AD7CC9" w:rsidRPr="001C219B">
              <w:rPr>
                <w:rFonts w:ascii="Times New Roman" w:hAnsi="Times New Roman" w:cs="Times New Roman"/>
                <w:b/>
                <w:bCs/>
                <w:sz w:val="21"/>
                <w:szCs w:val="21"/>
              </w:rPr>
              <w:t>ILO</w:t>
            </w:r>
            <w:r w:rsidR="00AD7CC9" w:rsidRPr="001C219B">
              <w:rPr>
                <w:rFonts w:ascii="Times New Roman" w:hAnsi="Times New Roman" w:cs="Times New Roman"/>
                <w:b/>
                <w:bCs/>
                <w:sz w:val="21"/>
                <w:szCs w:val="21"/>
              </w:rPr>
              <w:t>）</w:t>
            </w:r>
          </w:p>
        </w:tc>
        <w:tc>
          <w:tcPr>
            <w:tcW w:w="4801" w:type="dxa"/>
            <w:tcBorders>
              <w:top w:val="single" w:sz="12" w:space="0" w:color="auto"/>
              <w:left w:val="single" w:sz="12" w:space="0" w:color="auto"/>
              <w:bottom w:val="single" w:sz="12" w:space="0" w:color="auto"/>
              <w:right w:val="single" w:sz="12" w:space="0" w:color="auto"/>
            </w:tcBorders>
          </w:tcPr>
          <w:p w14:paraId="1720FA32"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3827" w:type="dxa"/>
            <w:tcBorders>
              <w:top w:val="single" w:sz="12" w:space="0" w:color="auto"/>
              <w:left w:val="single" w:sz="12" w:space="0" w:color="auto"/>
              <w:bottom w:val="single" w:sz="12" w:space="0" w:color="auto"/>
              <w:right w:val="single" w:sz="12" w:space="0" w:color="auto"/>
            </w:tcBorders>
          </w:tcPr>
          <w:p w14:paraId="672B009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4536" w:type="dxa"/>
            <w:tcBorders>
              <w:top w:val="single" w:sz="12" w:space="0" w:color="auto"/>
              <w:left w:val="single" w:sz="12" w:space="0" w:color="auto"/>
              <w:bottom w:val="single" w:sz="12" w:space="0" w:color="auto"/>
              <w:right w:val="single" w:sz="12" w:space="0" w:color="auto"/>
            </w:tcBorders>
          </w:tcPr>
          <w:p w14:paraId="77C1A18D"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F02298" w:rsidRPr="001C219B" w14:paraId="1FE333DA" w14:textId="77777777" w:rsidTr="00AD7CC9">
        <w:trPr>
          <w:trHeight w:val="3106"/>
        </w:trPr>
        <w:tc>
          <w:tcPr>
            <w:tcW w:w="1119" w:type="dxa"/>
            <w:tcBorders>
              <w:top w:val="single" w:sz="4" w:space="0" w:color="auto"/>
              <w:left w:val="single" w:sz="12" w:space="0" w:color="auto"/>
              <w:right w:val="single" w:sz="4" w:space="0" w:color="auto"/>
            </w:tcBorders>
            <w:vAlign w:val="center"/>
          </w:tcPr>
          <w:p w14:paraId="1DCF957E" w14:textId="77777777" w:rsidR="00F02298" w:rsidRPr="001C219B" w:rsidRDefault="00283DF6" w:rsidP="007F48A2">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-8</w:t>
            </w:r>
          </w:p>
        </w:tc>
        <w:tc>
          <w:tcPr>
            <w:tcW w:w="4801" w:type="dxa"/>
            <w:tcBorders>
              <w:left w:val="single" w:sz="4" w:space="0" w:color="auto"/>
              <w:right w:val="single" w:sz="4" w:space="0" w:color="auto"/>
            </w:tcBorders>
          </w:tcPr>
          <w:p w14:paraId="3FA6C576"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所选择的分析对与材料力学关系不密切。只是摘抄别人的资料，没有自己的分析思路和求解过程。</w:t>
            </w:r>
          </w:p>
          <w:p w14:paraId="7BF20CAA"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无法确定所选择分析对象包含的材料力学问题，不能抽象出材料力学分析模型，分析过程不清楚，没有清楚的图表表示，没有计算过程与结果。</w:t>
            </w:r>
          </w:p>
        </w:tc>
        <w:tc>
          <w:tcPr>
            <w:tcW w:w="3827" w:type="dxa"/>
            <w:tcBorders>
              <w:left w:val="single" w:sz="4" w:space="0" w:color="auto"/>
              <w:right w:val="single" w:sz="4" w:space="0" w:color="auto"/>
            </w:tcBorders>
          </w:tcPr>
          <w:p w14:paraId="0FDCDCEF"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能够选择与材料力学相关分析对象，并针对分析对象提出需要解决的问题，所需要的条件，以及问题的解决方案。</w:t>
            </w:r>
          </w:p>
          <w:p w14:paraId="27146403" w14:textId="77777777" w:rsidR="00F02298" w:rsidRPr="001C219B" w:rsidRDefault="00F02298" w:rsidP="00F91418">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正确选择分析对象包含的材料力学问题，抽象出材料力学分析模型，分析过程清楚，图表表达清楚，有计算过程与结果。</w:t>
            </w:r>
          </w:p>
        </w:tc>
        <w:tc>
          <w:tcPr>
            <w:tcW w:w="4536" w:type="dxa"/>
            <w:tcBorders>
              <w:left w:val="single" w:sz="4" w:space="0" w:color="auto"/>
              <w:right w:val="single" w:sz="12" w:space="0" w:color="auto"/>
            </w:tcBorders>
          </w:tcPr>
          <w:p w14:paraId="544DA0DA"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能够选择与材料力学相关分析对象，并针对分析对象提出需要解决的问题，所需要的条件，以及问题的解决方案，从多个方案中进行筛选，选出最优方案。</w:t>
            </w:r>
          </w:p>
          <w:p w14:paraId="4120BC43"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正确选择分析对象包含的材料力学问题，抽象出材料力学分析模型，分析过程清楚，图表表达清楚，有计算过程与结果。对所提出的问题提出过个分析模型，并对每个模型进行分析并得到最优模型。</w:t>
            </w:r>
          </w:p>
        </w:tc>
      </w:tr>
      <w:tr w:rsidR="007F48A2" w:rsidRPr="001C219B" w14:paraId="2858F474" w14:textId="77777777" w:rsidTr="00AD7CC9">
        <w:trPr>
          <w:trHeight w:val="3533"/>
        </w:trPr>
        <w:tc>
          <w:tcPr>
            <w:tcW w:w="1119" w:type="dxa"/>
            <w:tcBorders>
              <w:top w:val="single" w:sz="4" w:space="0" w:color="auto"/>
              <w:left w:val="single" w:sz="12" w:space="0" w:color="auto"/>
              <w:right w:val="single" w:sz="4" w:space="0" w:color="auto"/>
            </w:tcBorders>
            <w:vAlign w:val="center"/>
          </w:tcPr>
          <w:p w14:paraId="6A49000B" w14:textId="77777777" w:rsidR="007F48A2" w:rsidRPr="001C219B" w:rsidRDefault="00283DF6" w:rsidP="006C5614">
            <w:pPr>
              <w:widowControl w:val="0"/>
              <w:tabs>
                <w:tab w:val="num" w:pos="164"/>
              </w:tabs>
              <w:spacing w:line="300" w:lineRule="auto"/>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-9</w:t>
            </w:r>
          </w:p>
        </w:tc>
        <w:tc>
          <w:tcPr>
            <w:tcW w:w="4801" w:type="dxa"/>
            <w:tcBorders>
              <w:top w:val="single" w:sz="4" w:space="0" w:color="auto"/>
              <w:left w:val="single" w:sz="4" w:space="0" w:color="auto"/>
              <w:right w:val="single" w:sz="4" w:space="0" w:color="auto"/>
            </w:tcBorders>
          </w:tcPr>
          <w:p w14:paraId="0D939BA3"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查询了相关文献资料，但对文献资料没有进行整理和分类，只是对罗列的问题文档，参考文献格式不规范</w:t>
            </w:r>
          </w:p>
          <w:p w14:paraId="72C6766E"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没有对各种信息进行分析判断，无法找出次要，重要，矛盾的信息。不能对实验或者仿真结果进行批判性思考，根据结果提出修改意见。</w:t>
            </w:r>
          </w:p>
        </w:tc>
        <w:tc>
          <w:tcPr>
            <w:tcW w:w="3827" w:type="dxa"/>
            <w:tcBorders>
              <w:top w:val="single" w:sz="4" w:space="0" w:color="auto"/>
              <w:left w:val="single" w:sz="4" w:space="0" w:color="auto"/>
              <w:right w:val="single" w:sz="4" w:space="0" w:color="auto"/>
            </w:tcBorders>
          </w:tcPr>
          <w:p w14:paraId="42BA5F55"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查询了相关文献资料，并对文献资料没有进行整理和分类，但没有在文献资料基础上提出新的思想和观念，参考文献规范正确。</w:t>
            </w:r>
          </w:p>
          <w:p w14:paraId="02E82603"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对各种信息进行分析判断，找出次要，重要，矛盾的信息。对实验或者仿真结果进行一定的对比，判断结果的正确性，根据结果提出修改意见。</w:t>
            </w:r>
          </w:p>
        </w:tc>
        <w:tc>
          <w:tcPr>
            <w:tcW w:w="4536" w:type="dxa"/>
            <w:tcBorders>
              <w:top w:val="single" w:sz="4" w:space="0" w:color="auto"/>
              <w:left w:val="single" w:sz="4" w:space="0" w:color="auto"/>
              <w:right w:val="single" w:sz="12" w:space="0" w:color="auto"/>
            </w:tcBorders>
          </w:tcPr>
          <w:p w14:paraId="1F06E44F"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查询了相关文献资料，并对文献资料没有进行整理和分类，并在总结文献资料基础上提出新的思想和观念，参考文献规范正确。</w:t>
            </w:r>
          </w:p>
          <w:p w14:paraId="66716C69"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对各种信息进行分析判断，找出次要，重要，矛盾的信息。对实验或者仿真结果进行一定分析和对比，判断结果的正确性和有效性，根据结果提出修改意见提高模型或实验的准确性。</w:t>
            </w:r>
          </w:p>
        </w:tc>
      </w:tr>
      <w:tr w:rsidR="007F48A2" w:rsidRPr="001C219B" w14:paraId="52D1BB13" w14:textId="77777777" w:rsidTr="00AD7CC9">
        <w:trPr>
          <w:trHeight w:val="2272"/>
        </w:trPr>
        <w:tc>
          <w:tcPr>
            <w:tcW w:w="1119" w:type="dxa"/>
            <w:tcBorders>
              <w:top w:val="single" w:sz="4" w:space="0" w:color="auto"/>
              <w:left w:val="single" w:sz="12" w:space="0" w:color="auto"/>
              <w:bottom w:val="single" w:sz="4" w:space="0" w:color="auto"/>
              <w:right w:val="single" w:sz="4" w:space="0" w:color="auto"/>
            </w:tcBorders>
            <w:vAlign w:val="center"/>
          </w:tcPr>
          <w:p w14:paraId="77A6C6BA" w14:textId="77777777" w:rsidR="007F48A2" w:rsidRPr="001C219B" w:rsidRDefault="00283DF6" w:rsidP="006C5614">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lastRenderedPageBreak/>
              <w:t>ILO</w:t>
            </w:r>
            <w:r w:rsidR="00316B2B" w:rsidRPr="001C219B">
              <w:rPr>
                <w:rFonts w:ascii="Times New Roman" w:hAnsi="Times New Roman" w:cs="Times New Roman"/>
                <w:sz w:val="21"/>
                <w:szCs w:val="21"/>
              </w:rPr>
              <w:t>-10</w:t>
            </w:r>
          </w:p>
        </w:tc>
        <w:tc>
          <w:tcPr>
            <w:tcW w:w="4801" w:type="dxa"/>
            <w:tcBorders>
              <w:top w:val="single" w:sz="4" w:space="0" w:color="auto"/>
              <w:left w:val="single" w:sz="4" w:space="0" w:color="auto"/>
              <w:bottom w:val="single" w:sz="4" w:space="0" w:color="auto"/>
              <w:right w:val="single" w:sz="4" w:space="0" w:color="auto"/>
            </w:tcBorders>
          </w:tcPr>
          <w:p w14:paraId="5422BD70" w14:textId="77777777" w:rsidR="007F48A2" w:rsidRPr="001C219B" w:rsidRDefault="007F48A2" w:rsidP="00DA598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在小组分工中，不能完成所分配的任务，与小组成员不能很好的沟通和合作。</w:t>
            </w:r>
            <w:r w:rsidR="00DA5982" w:rsidRPr="001C219B">
              <w:rPr>
                <w:rFonts w:ascii="Times New Roman" w:hAnsi="Times New Roman" w:cs="Times New Roman"/>
                <w:sz w:val="21"/>
                <w:szCs w:val="21"/>
              </w:rPr>
              <w:t>报告书不能很好的表达所要表达的论点，不能建立概念间合理的结构和关系，语言表达不清晰，报告内容不具有连贯性和流畅性。文件格式不规范，图表制作不完善，参考文献格式不规范。</w:t>
            </w:r>
            <w:r w:rsidRPr="001C219B">
              <w:rPr>
                <w:rFonts w:ascii="Times New Roman" w:hAnsi="Times New Roman" w:cs="Times New Roman"/>
                <w:sz w:val="21"/>
                <w:szCs w:val="21"/>
              </w:rPr>
              <w:t>PPT</w:t>
            </w:r>
            <w:r w:rsidRPr="001C219B">
              <w:rPr>
                <w:rFonts w:ascii="Times New Roman" w:hAnsi="Times New Roman" w:cs="Times New Roman"/>
                <w:sz w:val="21"/>
                <w:szCs w:val="21"/>
              </w:rPr>
              <w:t>没有清楚表达所要讲解的内容。不能合理安排各项进度，报告不能按时完成。</w:t>
            </w:r>
          </w:p>
        </w:tc>
        <w:tc>
          <w:tcPr>
            <w:tcW w:w="3827" w:type="dxa"/>
            <w:tcBorders>
              <w:top w:val="single" w:sz="4" w:space="0" w:color="auto"/>
              <w:left w:val="single" w:sz="4" w:space="0" w:color="auto"/>
              <w:bottom w:val="single" w:sz="4" w:space="0" w:color="auto"/>
              <w:right w:val="single" w:sz="4" w:space="0" w:color="auto"/>
            </w:tcBorders>
          </w:tcPr>
          <w:p w14:paraId="53CA52DE"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基本能够完成小组分工中的任务，能够与小组成员进行沟通和合作。</w:t>
            </w:r>
            <w:r w:rsidR="00DA5982" w:rsidRPr="001C219B">
              <w:rPr>
                <w:rFonts w:ascii="Times New Roman" w:hAnsi="Times New Roman" w:cs="Times New Roman"/>
                <w:sz w:val="21"/>
                <w:szCs w:val="21"/>
              </w:rPr>
              <w:t>报告书能够表达所要表达的论点，概念间具有比较合理的结构和关系，语言表达清晰，报告内容具有连贯性和流畅性。文件格式比较规范，图表制作比较完善，参考文献格式规范。</w:t>
            </w:r>
            <w:r w:rsidRPr="001C219B">
              <w:rPr>
                <w:rFonts w:ascii="Times New Roman" w:hAnsi="Times New Roman" w:cs="Times New Roman"/>
                <w:sz w:val="21"/>
                <w:szCs w:val="21"/>
              </w:rPr>
              <w:t>PPT</w:t>
            </w:r>
            <w:r w:rsidRPr="001C219B">
              <w:rPr>
                <w:rFonts w:ascii="Times New Roman" w:hAnsi="Times New Roman" w:cs="Times New Roman"/>
                <w:sz w:val="21"/>
                <w:szCs w:val="21"/>
              </w:rPr>
              <w:t>楚表达所要讲解的内容。</w:t>
            </w:r>
          </w:p>
          <w:p w14:paraId="13D9FF0B"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合理安排各项进度，报告能够按时完成。</w:t>
            </w:r>
          </w:p>
        </w:tc>
        <w:tc>
          <w:tcPr>
            <w:tcW w:w="4536" w:type="dxa"/>
            <w:tcBorders>
              <w:top w:val="single" w:sz="4" w:space="0" w:color="auto"/>
              <w:left w:val="single" w:sz="4" w:space="0" w:color="auto"/>
              <w:bottom w:val="single" w:sz="4" w:space="0" w:color="auto"/>
              <w:right w:val="single" w:sz="12" w:space="0" w:color="auto"/>
            </w:tcBorders>
          </w:tcPr>
          <w:p w14:paraId="2D1A0E28"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在小组中起领导和决策作用，在小组任务有困难时，能够积极调动小组成员的积极性，从而进行有效沟通和交流，促进问题的解决。</w:t>
            </w:r>
            <w:r w:rsidR="00DA5982" w:rsidRPr="001C219B">
              <w:rPr>
                <w:rFonts w:ascii="Times New Roman" w:hAnsi="Times New Roman" w:cs="Times New Roman"/>
                <w:sz w:val="21"/>
                <w:szCs w:val="21"/>
              </w:rPr>
              <w:t>报告书清楚表达所要表达的论点，概念间具有很好的合理的结构和关系，语言表达非常清晰，报告内容具有连贯性和流畅性。文件格式比较很规范，图表制作完善，参考文献格式规范。</w:t>
            </w:r>
            <w:r w:rsidRPr="001C219B">
              <w:rPr>
                <w:rFonts w:ascii="Times New Roman" w:hAnsi="Times New Roman" w:cs="Times New Roman"/>
                <w:sz w:val="21"/>
                <w:szCs w:val="21"/>
              </w:rPr>
              <w:t>PPT</w:t>
            </w:r>
            <w:r w:rsidRPr="001C219B">
              <w:rPr>
                <w:rFonts w:ascii="Times New Roman" w:hAnsi="Times New Roman" w:cs="Times New Roman"/>
                <w:sz w:val="21"/>
                <w:szCs w:val="21"/>
              </w:rPr>
              <w:t>清楚表达所要讲解的内容。</w:t>
            </w:r>
          </w:p>
          <w:p w14:paraId="5B9DE11B"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提出合理进度安排，并且能够按照进步安排进行，按时提交报告</w:t>
            </w:r>
          </w:p>
        </w:tc>
      </w:tr>
    </w:tbl>
    <w:p w14:paraId="2706A791" w14:textId="36E88027" w:rsidR="00AD7CC9" w:rsidRPr="001C219B" w:rsidRDefault="00AD7CC9" w:rsidP="009E63A4">
      <w:pPr>
        <w:pStyle w:val="3"/>
        <w:spacing w:before="120" w:after="120" w:line="360" w:lineRule="auto"/>
        <w:jc w:val="center"/>
        <w:rPr>
          <w:rFonts w:ascii="Times New Roman" w:hAnsi="Times New Roman" w:cs="Times New Roman"/>
          <w:sz w:val="21"/>
          <w:szCs w:val="21"/>
        </w:rPr>
      </w:pPr>
      <w:bookmarkStart w:id="13" w:name="_Toc86757724"/>
      <w:r w:rsidRPr="001C219B">
        <w:rPr>
          <w:rFonts w:ascii="Times New Roman" w:hAnsi="Times New Roman" w:cs="Times New Roman"/>
          <w:sz w:val="21"/>
          <w:szCs w:val="21"/>
        </w:rPr>
        <w:t>考核项目</w:t>
      </w:r>
      <w:r w:rsidRPr="001C219B">
        <w:rPr>
          <w:rFonts w:ascii="Times New Roman" w:hAnsi="Times New Roman" w:cs="Times New Roman"/>
          <w:sz w:val="21"/>
          <w:szCs w:val="21"/>
        </w:rPr>
        <w:t>4</w:t>
      </w:r>
      <w:r w:rsidRPr="001C219B">
        <w:rPr>
          <w:rFonts w:ascii="Times New Roman" w:hAnsi="Times New Roman" w:cs="Times New Roman"/>
          <w:sz w:val="21"/>
          <w:szCs w:val="21"/>
        </w:rPr>
        <w:t>：期中考试</w:t>
      </w:r>
      <w:bookmarkEnd w:id="13"/>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1"/>
        <w:gridCol w:w="4678"/>
        <w:gridCol w:w="4678"/>
        <w:gridCol w:w="3666"/>
      </w:tblGrid>
      <w:tr w:rsidR="00AD7CC9" w:rsidRPr="001C219B" w14:paraId="5549F3F4" w14:textId="77777777" w:rsidTr="00207D53">
        <w:tc>
          <w:tcPr>
            <w:tcW w:w="1261" w:type="dxa"/>
            <w:tcBorders>
              <w:top w:val="single" w:sz="12" w:space="0" w:color="auto"/>
              <w:left w:val="single" w:sz="12" w:space="0" w:color="auto"/>
              <w:bottom w:val="single" w:sz="12" w:space="0" w:color="auto"/>
              <w:right w:val="single" w:sz="12" w:space="0" w:color="auto"/>
            </w:tcBorders>
          </w:tcPr>
          <w:p w14:paraId="45573AF2" w14:textId="77777777" w:rsidR="00AD7CC9" w:rsidRPr="001C219B" w:rsidRDefault="00AD7CC9" w:rsidP="002972DA">
            <w:pPr>
              <w:tabs>
                <w:tab w:val="num" w:pos="720"/>
              </w:tabs>
              <w:adjustRightInd w:val="0"/>
              <w:snapToGrid w:val="0"/>
              <w:spacing w:afterLines="50" w:after="163"/>
              <w:rPr>
                <w:rFonts w:ascii="Times New Roman" w:hAnsi="Times New Roman" w:cs="Times New Roman"/>
                <w:b/>
                <w:sz w:val="21"/>
                <w:szCs w:val="21"/>
              </w:rPr>
            </w:pPr>
            <w:r w:rsidRPr="001C219B">
              <w:rPr>
                <w:rFonts w:ascii="Times New Roman" w:hAnsi="Times New Roman" w:cs="Times New Roman"/>
                <w:b/>
                <w:sz w:val="21"/>
                <w:szCs w:val="21"/>
              </w:rPr>
              <w:t>预期学习结果</w:t>
            </w:r>
            <w:r w:rsidRPr="001C219B">
              <w:rPr>
                <w:rFonts w:ascii="Times New Roman" w:hAnsi="Times New Roman" w:cs="Times New Roman"/>
                <w:b/>
                <w:bCs/>
                <w:sz w:val="21"/>
                <w:szCs w:val="21"/>
              </w:rPr>
              <w:t>（</w:t>
            </w:r>
            <w:r w:rsidRPr="001C219B">
              <w:rPr>
                <w:rFonts w:ascii="Times New Roman" w:hAnsi="Times New Roman" w:cs="Times New Roman"/>
                <w:b/>
                <w:bCs/>
                <w:sz w:val="21"/>
                <w:szCs w:val="21"/>
              </w:rPr>
              <w:t>ILO</w:t>
            </w:r>
            <w:r w:rsidRPr="001C219B">
              <w:rPr>
                <w:rFonts w:ascii="Times New Roman" w:hAnsi="Times New Roman" w:cs="Times New Roman"/>
                <w:b/>
                <w:bCs/>
                <w:sz w:val="21"/>
                <w:szCs w:val="21"/>
              </w:rPr>
              <w:t>）</w:t>
            </w:r>
          </w:p>
        </w:tc>
        <w:tc>
          <w:tcPr>
            <w:tcW w:w="4678" w:type="dxa"/>
            <w:tcBorders>
              <w:top w:val="single" w:sz="12" w:space="0" w:color="auto"/>
              <w:left w:val="single" w:sz="12" w:space="0" w:color="auto"/>
              <w:bottom w:val="single" w:sz="12" w:space="0" w:color="auto"/>
              <w:right w:val="single" w:sz="12" w:space="0" w:color="auto"/>
            </w:tcBorders>
          </w:tcPr>
          <w:p w14:paraId="3E7D2484" w14:textId="77777777" w:rsidR="00AD7CC9" w:rsidRPr="001C219B" w:rsidRDefault="00AD7CC9" w:rsidP="002972DA">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4678" w:type="dxa"/>
            <w:tcBorders>
              <w:top w:val="single" w:sz="12" w:space="0" w:color="auto"/>
              <w:left w:val="single" w:sz="12" w:space="0" w:color="auto"/>
              <w:bottom w:val="single" w:sz="12" w:space="0" w:color="auto"/>
              <w:right w:val="single" w:sz="12" w:space="0" w:color="auto"/>
            </w:tcBorders>
          </w:tcPr>
          <w:p w14:paraId="61EEA42F" w14:textId="77777777" w:rsidR="00AD7CC9" w:rsidRPr="001C219B" w:rsidRDefault="00AD7CC9" w:rsidP="002972DA">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3666" w:type="dxa"/>
            <w:tcBorders>
              <w:top w:val="single" w:sz="12" w:space="0" w:color="auto"/>
              <w:left w:val="single" w:sz="12" w:space="0" w:color="auto"/>
              <w:bottom w:val="single" w:sz="12" w:space="0" w:color="auto"/>
              <w:right w:val="single" w:sz="12" w:space="0" w:color="auto"/>
            </w:tcBorders>
          </w:tcPr>
          <w:p w14:paraId="1B1D7CD0" w14:textId="77777777" w:rsidR="00AD7CC9" w:rsidRPr="001C219B" w:rsidRDefault="00AD7CC9" w:rsidP="002972DA">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AD7CC9" w:rsidRPr="001C219B" w14:paraId="0DBAFF48" w14:textId="77777777" w:rsidTr="00207D53">
        <w:trPr>
          <w:trHeight w:val="678"/>
        </w:trPr>
        <w:tc>
          <w:tcPr>
            <w:tcW w:w="1261" w:type="dxa"/>
            <w:tcBorders>
              <w:top w:val="single" w:sz="12" w:space="0" w:color="auto"/>
              <w:left w:val="single" w:sz="12" w:space="0" w:color="auto"/>
              <w:bottom w:val="single" w:sz="4" w:space="0" w:color="auto"/>
              <w:right w:val="single" w:sz="4" w:space="0" w:color="auto"/>
            </w:tcBorders>
            <w:vAlign w:val="center"/>
          </w:tcPr>
          <w:p w14:paraId="1120C0EB" w14:textId="77777777" w:rsidR="00AD7CC9" w:rsidRPr="001C219B" w:rsidRDefault="00AD7CC9" w:rsidP="00AD7CC9">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ILO-1</w:t>
            </w:r>
          </w:p>
        </w:tc>
        <w:tc>
          <w:tcPr>
            <w:tcW w:w="4678" w:type="dxa"/>
            <w:tcBorders>
              <w:top w:val="single" w:sz="4" w:space="0" w:color="auto"/>
              <w:left w:val="single" w:sz="4" w:space="0" w:color="auto"/>
              <w:bottom w:val="single" w:sz="4" w:space="0" w:color="auto"/>
              <w:right w:val="single" w:sz="4" w:space="0" w:color="auto"/>
            </w:tcBorders>
          </w:tcPr>
          <w:p w14:paraId="3095B2B7"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试卷中关于轴向拉压的试题得分不超过</w:t>
            </w:r>
            <w:r w:rsidRPr="001C219B">
              <w:rPr>
                <w:rFonts w:ascii="Times New Roman" w:hAnsi="Times New Roman" w:cs="Times New Roman"/>
                <w:sz w:val="21"/>
                <w:szCs w:val="21"/>
              </w:rPr>
              <w:t>60%</w:t>
            </w:r>
            <w:r w:rsidRPr="001C219B">
              <w:rPr>
                <w:rFonts w:ascii="Times New Roman" w:hAnsi="Times New Roman" w:cs="Times New Roman"/>
                <w:sz w:val="21"/>
                <w:szCs w:val="21"/>
              </w:rPr>
              <w:t>，轴力图绘制不正确，不能正确拉压杆件的最危险截面，不能得到最大应力，无法正确进行强度校核。不能正确计算拉压杆的变形，不能正确进行刚度校核。</w:t>
            </w:r>
          </w:p>
        </w:tc>
        <w:tc>
          <w:tcPr>
            <w:tcW w:w="4678" w:type="dxa"/>
            <w:tcBorders>
              <w:top w:val="single" w:sz="4" w:space="0" w:color="auto"/>
              <w:left w:val="single" w:sz="4" w:space="0" w:color="auto"/>
              <w:bottom w:val="single" w:sz="4" w:space="0" w:color="auto"/>
              <w:right w:val="single" w:sz="4" w:space="0" w:color="auto"/>
            </w:tcBorders>
          </w:tcPr>
          <w:p w14:paraId="79F5EAEC"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，轴力图绘制正确，确定拉压杆件的最危险截面，正确进行强度和刚度校核。</w:t>
            </w:r>
          </w:p>
        </w:tc>
        <w:tc>
          <w:tcPr>
            <w:tcW w:w="3666" w:type="dxa"/>
            <w:tcBorders>
              <w:top w:val="single" w:sz="4" w:space="0" w:color="auto"/>
              <w:left w:val="single" w:sz="4" w:space="0" w:color="auto"/>
              <w:bottom w:val="single" w:sz="4" w:space="0" w:color="auto"/>
              <w:right w:val="single" w:sz="12" w:space="0" w:color="auto"/>
            </w:tcBorders>
          </w:tcPr>
          <w:p w14:paraId="6A4254C5"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。轴力图正确规范，分析过程清楚明了，书写规范清晰。</w:t>
            </w:r>
          </w:p>
        </w:tc>
      </w:tr>
      <w:tr w:rsidR="00AD7CC9" w:rsidRPr="001C219B" w14:paraId="7FAA157A" w14:textId="77777777" w:rsidTr="00207D53">
        <w:tc>
          <w:tcPr>
            <w:tcW w:w="1261" w:type="dxa"/>
            <w:tcBorders>
              <w:top w:val="single" w:sz="4" w:space="0" w:color="auto"/>
              <w:left w:val="single" w:sz="12" w:space="0" w:color="auto"/>
              <w:bottom w:val="single" w:sz="4" w:space="0" w:color="auto"/>
              <w:right w:val="single" w:sz="4" w:space="0" w:color="auto"/>
            </w:tcBorders>
            <w:vAlign w:val="center"/>
          </w:tcPr>
          <w:p w14:paraId="59E02E58" w14:textId="77777777" w:rsidR="00AD7CC9" w:rsidRPr="001C219B" w:rsidRDefault="00AD7CC9" w:rsidP="00AD7CC9">
            <w:pPr>
              <w:widowControl w:val="0"/>
              <w:spacing w:line="300" w:lineRule="auto"/>
              <w:jc w:val="both"/>
              <w:rPr>
                <w:rFonts w:ascii="Times New Roman" w:hAnsi="Times New Roman" w:cs="Times New Roman"/>
                <w:color w:val="0000FF"/>
                <w:sz w:val="21"/>
                <w:szCs w:val="21"/>
              </w:rPr>
            </w:pPr>
            <w:r w:rsidRPr="001C219B">
              <w:rPr>
                <w:rFonts w:ascii="Times New Roman" w:hAnsi="Times New Roman" w:cs="Times New Roman"/>
                <w:sz w:val="21"/>
                <w:szCs w:val="21"/>
              </w:rPr>
              <w:t>ILO-2</w:t>
            </w:r>
          </w:p>
        </w:tc>
        <w:tc>
          <w:tcPr>
            <w:tcW w:w="4678" w:type="dxa"/>
            <w:tcBorders>
              <w:top w:val="single" w:sz="4" w:space="0" w:color="auto"/>
              <w:left w:val="single" w:sz="4" w:space="0" w:color="auto"/>
              <w:bottom w:val="single" w:sz="4" w:space="0" w:color="auto"/>
              <w:right w:val="single" w:sz="4" w:space="0" w:color="auto"/>
            </w:tcBorders>
          </w:tcPr>
          <w:p w14:paraId="085EC0DC"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试卷中关于剪切和挤压，以及剪切和挤压强度计算的试题得分不超过</w:t>
            </w:r>
            <w:r w:rsidRPr="001C219B">
              <w:rPr>
                <w:rFonts w:ascii="Times New Roman" w:hAnsi="Times New Roman" w:cs="Times New Roman"/>
                <w:sz w:val="21"/>
                <w:szCs w:val="21"/>
              </w:rPr>
              <w:t>60%</w:t>
            </w:r>
            <w:r w:rsidRPr="001C219B">
              <w:rPr>
                <w:rFonts w:ascii="Times New Roman" w:hAnsi="Times New Roman" w:cs="Times New Roman"/>
                <w:sz w:val="21"/>
                <w:szCs w:val="21"/>
              </w:rPr>
              <w:t>。无法正确确定剪切挤压面，不能进行剪切挤压实用计算。</w:t>
            </w:r>
          </w:p>
        </w:tc>
        <w:tc>
          <w:tcPr>
            <w:tcW w:w="4678" w:type="dxa"/>
            <w:tcBorders>
              <w:top w:val="single" w:sz="4" w:space="0" w:color="auto"/>
              <w:left w:val="single" w:sz="4" w:space="0" w:color="auto"/>
              <w:bottom w:val="single" w:sz="4" w:space="0" w:color="auto"/>
              <w:right w:val="single" w:sz="4" w:space="0" w:color="auto"/>
            </w:tcBorders>
          </w:tcPr>
          <w:p w14:paraId="36197810"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w:t>
            </w:r>
          </w:p>
        </w:tc>
        <w:tc>
          <w:tcPr>
            <w:tcW w:w="3666" w:type="dxa"/>
            <w:tcBorders>
              <w:top w:val="single" w:sz="4" w:space="0" w:color="auto"/>
              <w:left w:val="single" w:sz="4" w:space="0" w:color="auto"/>
              <w:bottom w:val="single" w:sz="4" w:space="0" w:color="auto"/>
              <w:right w:val="single" w:sz="12" w:space="0" w:color="auto"/>
            </w:tcBorders>
          </w:tcPr>
          <w:p w14:paraId="0A1FC3E0"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。分析过程清楚明了，书写规范清晰。</w:t>
            </w:r>
          </w:p>
        </w:tc>
      </w:tr>
      <w:tr w:rsidR="00AD7CC9" w:rsidRPr="001C219B" w14:paraId="3BCFEEFB" w14:textId="77777777" w:rsidTr="00207D53">
        <w:trPr>
          <w:trHeight w:val="2062"/>
        </w:trPr>
        <w:tc>
          <w:tcPr>
            <w:tcW w:w="1261" w:type="dxa"/>
            <w:tcBorders>
              <w:top w:val="nil"/>
              <w:left w:val="single" w:sz="12" w:space="0" w:color="auto"/>
              <w:right w:val="single" w:sz="4" w:space="0" w:color="auto"/>
            </w:tcBorders>
            <w:vAlign w:val="center"/>
          </w:tcPr>
          <w:p w14:paraId="3B06F6DC" w14:textId="77777777" w:rsidR="00AD7CC9" w:rsidRPr="001C219B" w:rsidRDefault="00AD7CC9" w:rsidP="00AD7CC9">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lastRenderedPageBreak/>
              <w:t>ILO-3</w:t>
            </w:r>
          </w:p>
        </w:tc>
        <w:tc>
          <w:tcPr>
            <w:tcW w:w="4678" w:type="dxa"/>
            <w:tcBorders>
              <w:top w:val="single" w:sz="4" w:space="0" w:color="auto"/>
              <w:left w:val="single" w:sz="4" w:space="0" w:color="auto"/>
              <w:right w:val="single" w:sz="4" w:space="0" w:color="auto"/>
            </w:tcBorders>
          </w:tcPr>
          <w:p w14:paraId="15393469"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试卷中关于扭矩图的试题得分小于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。不能确定扭矩方向，不能正确计算扭矩和绘制扭矩图。试卷中关于扭转应力和变形的计算，扭转强度分析的试题得分小于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。不能正确计算扭转应力和变形，不能正确进行扭转的强度和刚度校核。</w:t>
            </w:r>
          </w:p>
        </w:tc>
        <w:tc>
          <w:tcPr>
            <w:tcW w:w="4678" w:type="dxa"/>
            <w:tcBorders>
              <w:top w:val="single" w:sz="4" w:space="0" w:color="auto"/>
              <w:left w:val="single" w:sz="4" w:space="0" w:color="auto"/>
              <w:right w:val="single" w:sz="4" w:space="0" w:color="auto"/>
            </w:tcBorders>
          </w:tcPr>
          <w:p w14:paraId="4E9C557E"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试卷中关于扭矩图的试题得分为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。能够确定扭矩方向，绘制扭矩图无明显错误。试卷中关于扭转应力和变形的计算，扭转强度分析的试题得分为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。计算扭转应力和变形，进行强度和刚度校核无明显错误。</w:t>
            </w:r>
          </w:p>
        </w:tc>
        <w:tc>
          <w:tcPr>
            <w:tcW w:w="3666" w:type="dxa"/>
            <w:tcBorders>
              <w:top w:val="single" w:sz="4" w:space="0" w:color="auto"/>
              <w:left w:val="single" w:sz="4" w:space="0" w:color="auto"/>
              <w:right w:val="single" w:sz="12" w:space="0" w:color="auto"/>
            </w:tcBorders>
          </w:tcPr>
          <w:p w14:paraId="5E88A933" w14:textId="77777777" w:rsidR="00AD7CC9" w:rsidRPr="001C219B" w:rsidRDefault="00AD7CC9" w:rsidP="002972DA">
            <w:pPr>
              <w:rPr>
                <w:rFonts w:ascii="Times New Roman" w:hAnsi="Times New Roman" w:cs="Times New Roman"/>
              </w:rPr>
            </w:pPr>
            <w:r w:rsidRPr="001C219B">
              <w:rPr>
                <w:rFonts w:ascii="Times New Roman" w:hAnsi="Times New Roman" w:cs="Times New Roman"/>
                <w:sz w:val="21"/>
                <w:szCs w:val="21"/>
              </w:rPr>
              <w:t>试卷中关于扭矩图的试题得分大于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。扭矩图绘制清晰规范。试卷中关于扭转应力和变形的计算，扭转强度分析的试题得分大于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AD7CC9" w:rsidRPr="001C219B" w14:paraId="2598FD87" w14:textId="77777777" w:rsidTr="00207D53">
        <w:trPr>
          <w:trHeight w:val="1234"/>
        </w:trPr>
        <w:tc>
          <w:tcPr>
            <w:tcW w:w="1261" w:type="dxa"/>
            <w:tcBorders>
              <w:top w:val="single" w:sz="4" w:space="0" w:color="auto"/>
              <w:left w:val="single" w:sz="12" w:space="0" w:color="auto"/>
              <w:right w:val="single" w:sz="4" w:space="0" w:color="auto"/>
            </w:tcBorders>
            <w:vAlign w:val="center"/>
          </w:tcPr>
          <w:p w14:paraId="330FEAC7" w14:textId="77777777" w:rsidR="00AD7CC9" w:rsidRPr="001C219B" w:rsidRDefault="00AD7CC9" w:rsidP="00AD7CC9">
            <w:pPr>
              <w:widowControl w:val="0"/>
              <w:spacing w:line="300" w:lineRule="auto"/>
              <w:jc w:val="both"/>
              <w:rPr>
                <w:rFonts w:ascii="Times New Roman" w:hAnsi="Times New Roman" w:cs="Times New Roman"/>
                <w:color w:val="0000FF"/>
                <w:sz w:val="21"/>
                <w:szCs w:val="21"/>
              </w:rPr>
            </w:pPr>
            <w:r w:rsidRPr="001C219B">
              <w:rPr>
                <w:rFonts w:ascii="Times New Roman" w:hAnsi="Times New Roman" w:cs="Times New Roman"/>
                <w:sz w:val="21"/>
                <w:szCs w:val="21"/>
              </w:rPr>
              <w:t>ILO-4</w:t>
            </w:r>
          </w:p>
        </w:tc>
        <w:tc>
          <w:tcPr>
            <w:tcW w:w="4678" w:type="dxa"/>
            <w:tcBorders>
              <w:top w:val="single" w:sz="4" w:space="0" w:color="auto"/>
              <w:left w:val="single" w:sz="4" w:space="0" w:color="auto"/>
              <w:right w:val="single" w:sz="4" w:space="0" w:color="auto"/>
            </w:tcBorders>
          </w:tcPr>
          <w:p w14:paraId="04AE94BC" w14:textId="77777777" w:rsidR="00AD7CC9" w:rsidRPr="001C219B" w:rsidRDefault="00AD7CC9" w:rsidP="00207D53">
            <w:pPr>
              <w:rPr>
                <w:rFonts w:ascii="Times New Roman" w:hAnsi="Times New Roman" w:cs="Times New Roman"/>
                <w:sz w:val="21"/>
                <w:szCs w:val="21"/>
              </w:rPr>
            </w:pPr>
            <w:r w:rsidRPr="001C219B">
              <w:rPr>
                <w:rFonts w:ascii="Times New Roman" w:hAnsi="Times New Roman" w:cs="Times New Roman"/>
                <w:sz w:val="21"/>
                <w:szCs w:val="21"/>
              </w:rPr>
              <w:t>试卷中关于剪力和弯矩方程，剪力图和弯矩图绘制的试题得分小于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。不能建立剪力和弯矩方程，不能正确绘制剪力图和弯矩图。</w:t>
            </w:r>
          </w:p>
        </w:tc>
        <w:tc>
          <w:tcPr>
            <w:tcW w:w="4678" w:type="dxa"/>
            <w:tcBorders>
              <w:top w:val="single" w:sz="4" w:space="0" w:color="auto"/>
              <w:left w:val="single" w:sz="4" w:space="0" w:color="auto"/>
              <w:right w:val="single" w:sz="4" w:space="0" w:color="auto"/>
            </w:tcBorders>
          </w:tcPr>
          <w:p w14:paraId="388CABDE" w14:textId="77777777" w:rsidR="00AD7CC9" w:rsidRPr="001C219B" w:rsidRDefault="00AD7CC9" w:rsidP="002972DA">
            <w:pPr>
              <w:rPr>
                <w:rFonts w:ascii="Times New Roman" w:hAnsi="Times New Roman" w:cs="Times New Roman"/>
                <w:sz w:val="21"/>
                <w:szCs w:val="21"/>
              </w:rPr>
            </w:pPr>
            <w:r w:rsidRPr="001C219B">
              <w:rPr>
                <w:rFonts w:ascii="Times New Roman" w:hAnsi="Times New Roman" w:cs="Times New Roman"/>
                <w:sz w:val="21"/>
                <w:szCs w:val="21"/>
              </w:rPr>
              <w:t>试卷中关于剪力和弯矩方程，剪力图和弯矩图绘制的试题得分为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。建立剪力和弯矩方程、绘制剪力和弯矩图无明显错误。</w:t>
            </w:r>
          </w:p>
        </w:tc>
        <w:tc>
          <w:tcPr>
            <w:tcW w:w="3666" w:type="dxa"/>
            <w:tcBorders>
              <w:top w:val="single" w:sz="4" w:space="0" w:color="auto"/>
              <w:left w:val="single" w:sz="4" w:space="0" w:color="auto"/>
              <w:right w:val="single" w:sz="12" w:space="0" w:color="auto"/>
            </w:tcBorders>
          </w:tcPr>
          <w:p w14:paraId="07AA26A3" w14:textId="77777777" w:rsidR="00AD7CC9" w:rsidRPr="001C219B" w:rsidRDefault="00AD7CC9" w:rsidP="002972DA">
            <w:pPr>
              <w:rPr>
                <w:rFonts w:ascii="Times New Roman" w:hAnsi="Times New Roman" w:cs="Times New Roman"/>
              </w:rPr>
            </w:pPr>
            <w:r w:rsidRPr="001C219B">
              <w:rPr>
                <w:rFonts w:ascii="Times New Roman" w:hAnsi="Times New Roman" w:cs="Times New Roman"/>
                <w:sz w:val="21"/>
                <w:szCs w:val="21"/>
              </w:rPr>
              <w:t>试卷中关于剪力和弯矩方程，剪力图和弯矩图绘制的试题得分大于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。剪力图和弯矩图清晰规范。</w:t>
            </w:r>
          </w:p>
        </w:tc>
      </w:tr>
    </w:tbl>
    <w:p w14:paraId="18A58933" w14:textId="7B13BF9A" w:rsidR="00FE6543" w:rsidRPr="001C219B" w:rsidRDefault="00C43D9A" w:rsidP="009E63A4">
      <w:pPr>
        <w:pStyle w:val="3"/>
        <w:spacing w:before="120" w:after="120" w:line="360" w:lineRule="auto"/>
        <w:jc w:val="center"/>
        <w:rPr>
          <w:rFonts w:ascii="Times New Roman" w:hAnsi="Times New Roman" w:cs="Times New Roman"/>
          <w:sz w:val="21"/>
          <w:szCs w:val="21"/>
        </w:rPr>
      </w:pPr>
      <w:bookmarkStart w:id="14" w:name="_Toc86757725"/>
      <w:r w:rsidRPr="001C219B">
        <w:rPr>
          <w:rFonts w:ascii="Times New Roman" w:hAnsi="Times New Roman" w:cs="Times New Roman"/>
          <w:sz w:val="21"/>
          <w:szCs w:val="21"/>
        </w:rPr>
        <w:t>考核项目</w:t>
      </w:r>
      <w:r w:rsidR="00AD7CC9" w:rsidRPr="001C219B">
        <w:rPr>
          <w:rFonts w:ascii="Times New Roman" w:hAnsi="Times New Roman" w:cs="Times New Roman"/>
          <w:sz w:val="21"/>
          <w:szCs w:val="21"/>
        </w:rPr>
        <w:t>5</w:t>
      </w:r>
      <w:r w:rsidRPr="001C219B">
        <w:rPr>
          <w:rFonts w:ascii="Times New Roman" w:hAnsi="Times New Roman" w:cs="Times New Roman"/>
          <w:sz w:val="21"/>
          <w:szCs w:val="21"/>
        </w:rPr>
        <w:t>：期末考试</w:t>
      </w:r>
      <w:bookmarkEnd w:id="14"/>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
        <w:gridCol w:w="4961"/>
        <w:gridCol w:w="4394"/>
        <w:gridCol w:w="3950"/>
      </w:tblGrid>
      <w:tr w:rsidR="00FE6543" w:rsidRPr="001C219B" w14:paraId="6764F711" w14:textId="77777777" w:rsidTr="00207D53">
        <w:tc>
          <w:tcPr>
            <w:tcW w:w="978" w:type="dxa"/>
            <w:tcBorders>
              <w:top w:val="single" w:sz="12" w:space="0" w:color="auto"/>
              <w:left w:val="single" w:sz="12" w:space="0" w:color="auto"/>
              <w:bottom w:val="single" w:sz="12" w:space="0" w:color="auto"/>
              <w:right w:val="single" w:sz="12" w:space="0" w:color="auto"/>
            </w:tcBorders>
          </w:tcPr>
          <w:p w14:paraId="218D3548" w14:textId="77777777" w:rsidR="00FE6543" w:rsidRPr="001C219B" w:rsidRDefault="00FE6543" w:rsidP="000A5014">
            <w:pPr>
              <w:tabs>
                <w:tab w:val="num" w:pos="720"/>
              </w:tabs>
              <w:adjustRightInd w:val="0"/>
              <w:snapToGrid w:val="0"/>
              <w:spacing w:afterLines="50" w:after="163"/>
              <w:rPr>
                <w:rFonts w:ascii="Times New Roman" w:hAnsi="Times New Roman" w:cs="Times New Roman"/>
                <w:b/>
                <w:sz w:val="21"/>
                <w:szCs w:val="21"/>
              </w:rPr>
            </w:pPr>
            <w:r w:rsidRPr="001C219B">
              <w:rPr>
                <w:rFonts w:ascii="Times New Roman" w:hAnsi="Times New Roman" w:cs="Times New Roman"/>
                <w:b/>
                <w:sz w:val="21"/>
                <w:szCs w:val="21"/>
              </w:rPr>
              <w:t>预期学习结果</w:t>
            </w:r>
          </w:p>
        </w:tc>
        <w:tc>
          <w:tcPr>
            <w:tcW w:w="4961" w:type="dxa"/>
            <w:tcBorders>
              <w:top w:val="single" w:sz="12" w:space="0" w:color="auto"/>
              <w:left w:val="single" w:sz="12" w:space="0" w:color="auto"/>
              <w:bottom w:val="single" w:sz="12" w:space="0" w:color="auto"/>
              <w:right w:val="single" w:sz="12" w:space="0" w:color="auto"/>
            </w:tcBorders>
          </w:tcPr>
          <w:p w14:paraId="4141D722"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4394" w:type="dxa"/>
            <w:tcBorders>
              <w:top w:val="single" w:sz="12" w:space="0" w:color="auto"/>
              <w:left w:val="single" w:sz="12" w:space="0" w:color="auto"/>
              <w:bottom w:val="single" w:sz="12" w:space="0" w:color="auto"/>
              <w:right w:val="single" w:sz="12" w:space="0" w:color="auto"/>
            </w:tcBorders>
          </w:tcPr>
          <w:p w14:paraId="15E7143D"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3950" w:type="dxa"/>
            <w:tcBorders>
              <w:top w:val="single" w:sz="12" w:space="0" w:color="auto"/>
              <w:left w:val="single" w:sz="12" w:space="0" w:color="auto"/>
              <w:bottom w:val="single" w:sz="12" w:space="0" w:color="auto"/>
              <w:right w:val="single" w:sz="12" w:space="0" w:color="auto"/>
            </w:tcBorders>
          </w:tcPr>
          <w:p w14:paraId="5D00165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EC1B11" w:rsidRPr="001C219B" w14:paraId="7437E032" w14:textId="77777777" w:rsidTr="00207D53">
        <w:trPr>
          <w:trHeight w:val="678"/>
        </w:trPr>
        <w:tc>
          <w:tcPr>
            <w:tcW w:w="978" w:type="dxa"/>
            <w:tcBorders>
              <w:top w:val="single" w:sz="12" w:space="0" w:color="auto"/>
              <w:left w:val="single" w:sz="12" w:space="0" w:color="auto"/>
              <w:bottom w:val="single" w:sz="4" w:space="0" w:color="auto"/>
              <w:right w:val="single" w:sz="4" w:space="0" w:color="auto"/>
            </w:tcBorders>
          </w:tcPr>
          <w:p w14:paraId="2767389E" w14:textId="77777777" w:rsidR="00EC1B11" w:rsidRPr="001C219B" w:rsidRDefault="00283DF6" w:rsidP="00EC1B11">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-1</w:t>
            </w:r>
          </w:p>
        </w:tc>
        <w:tc>
          <w:tcPr>
            <w:tcW w:w="4961" w:type="dxa"/>
            <w:tcBorders>
              <w:top w:val="single" w:sz="4" w:space="0" w:color="auto"/>
              <w:left w:val="single" w:sz="4" w:space="0" w:color="auto"/>
              <w:bottom w:val="single" w:sz="4" w:space="0" w:color="auto"/>
              <w:right w:val="single" w:sz="4" w:space="0" w:color="auto"/>
            </w:tcBorders>
          </w:tcPr>
          <w:p w14:paraId="3DF3DF63" w14:textId="77777777" w:rsidR="00EC1B11" w:rsidRPr="001C219B" w:rsidRDefault="007E3C86" w:rsidP="007D108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w:t>
            </w:r>
            <w:r w:rsidR="00953CA4" w:rsidRPr="001C219B">
              <w:rPr>
                <w:rFonts w:ascii="Times New Roman" w:hAnsi="Times New Roman" w:cs="Times New Roman"/>
                <w:sz w:val="21"/>
                <w:szCs w:val="21"/>
              </w:rPr>
              <w:t>中关于轴向拉压的试题得分不超过</w:t>
            </w:r>
            <w:r w:rsidR="005C6D1A" w:rsidRPr="001C219B">
              <w:rPr>
                <w:rFonts w:ascii="Times New Roman" w:hAnsi="Times New Roman" w:cs="Times New Roman"/>
                <w:sz w:val="21"/>
                <w:szCs w:val="21"/>
              </w:rPr>
              <w:t>60%</w:t>
            </w:r>
            <w:r w:rsidR="00953CA4" w:rsidRPr="001C219B">
              <w:rPr>
                <w:rFonts w:ascii="Times New Roman" w:hAnsi="Times New Roman" w:cs="Times New Roman"/>
                <w:sz w:val="21"/>
                <w:szCs w:val="21"/>
              </w:rPr>
              <w:t>，轴力图绘制不正确，不能正确拉压杆件的最危险截面，不能得到最大应力，无法正确进行强度校核。不能正确计算拉压杆的变形，不能正确进行刚度校核。</w:t>
            </w:r>
          </w:p>
        </w:tc>
        <w:tc>
          <w:tcPr>
            <w:tcW w:w="4394" w:type="dxa"/>
            <w:tcBorders>
              <w:top w:val="single" w:sz="4" w:space="0" w:color="auto"/>
              <w:left w:val="single" w:sz="4" w:space="0" w:color="auto"/>
              <w:bottom w:val="single" w:sz="4" w:space="0" w:color="auto"/>
              <w:right w:val="single" w:sz="4" w:space="0" w:color="auto"/>
            </w:tcBorders>
          </w:tcPr>
          <w:p w14:paraId="4FCDB893" w14:textId="77777777" w:rsidR="00EC1B11" w:rsidRPr="001C219B" w:rsidRDefault="00EF6AA2" w:rsidP="005C6D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试卷中关于轴向拉压的试题得分</w:t>
            </w:r>
            <w:r w:rsidR="005C6D1A" w:rsidRPr="001C219B">
              <w:rPr>
                <w:rFonts w:ascii="Times New Roman" w:hAnsi="Times New Roman" w:cs="Times New Roman"/>
                <w:sz w:val="21"/>
                <w:szCs w:val="21"/>
              </w:rPr>
              <w:t>为</w:t>
            </w:r>
            <w:r w:rsidR="005C6D1A" w:rsidRPr="001C219B">
              <w:rPr>
                <w:rFonts w:ascii="Times New Roman" w:hAnsi="Times New Roman" w:cs="Times New Roman"/>
                <w:sz w:val="21"/>
                <w:szCs w:val="21"/>
              </w:rPr>
              <w:t>60%-85%</w:t>
            </w:r>
            <w:r w:rsidRPr="001C219B">
              <w:rPr>
                <w:rFonts w:ascii="Times New Roman" w:hAnsi="Times New Roman" w:cs="Times New Roman"/>
                <w:sz w:val="21"/>
                <w:szCs w:val="21"/>
              </w:rPr>
              <w:t>，轴力图绘制正确，确定拉压杆件的最危险截面，正确进行强度和刚度校核。</w:t>
            </w:r>
          </w:p>
        </w:tc>
        <w:tc>
          <w:tcPr>
            <w:tcW w:w="3950" w:type="dxa"/>
            <w:tcBorders>
              <w:top w:val="single" w:sz="4" w:space="0" w:color="auto"/>
              <w:left w:val="single" w:sz="4" w:space="0" w:color="auto"/>
              <w:bottom w:val="single" w:sz="4" w:space="0" w:color="auto"/>
              <w:right w:val="single" w:sz="12" w:space="0" w:color="auto"/>
            </w:tcBorders>
          </w:tcPr>
          <w:p w14:paraId="222EB08D" w14:textId="77777777" w:rsidR="00EC1B11" w:rsidRPr="001C219B" w:rsidRDefault="00EF6AA2" w:rsidP="007D108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w:t>
            </w:r>
            <w:r w:rsidR="005C6D1A" w:rsidRPr="001C219B">
              <w:rPr>
                <w:rFonts w:ascii="Times New Roman" w:hAnsi="Times New Roman" w:cs="Times New Roman"/>
                <w:sz w:val="21"/>
                <w:szCs w:val="21"/>
              </w:rPr>
              <w:t>分大于</w:t>
            </w:r>
            <w:r w:rsidR="005C6D1A" w:rsidRPr="001C219B">
              <w:rPr>
                <w:rFonts w:ascii="Times New Roman" w:hAnsi="Times New Roman" w:cs="Times New Roman"/>
                <w:sz w:val="21"/>
                <w:szCs w:val="21"/>
              </w:rPr>
              <w:t>85%</w:t>
            </w:r>
            <w:r w:rsidRPr="001C219B">
              <w:rPr>
                <w:rFonts w:ascii="Times New Roman" w:hAnsi="Times New Roman" w:cs="Times New Roman"/>
                <w:sz w:val="21"/>
                <w:szCs w:val="21"/>
              </w:rPr>
              <w:t>。轴力图正确规范，分析过程清楚明了</w:t>
            </w:r>
            <w:r w:rsidR="00DE2EA7" w:rsidRPr="001C219B">
              <w:rPr>
                <w:rFonts w:ascii="Times New Roman" w:hAnsi="Times New Roman" w:cs="Times New Roman"/>
                <w:sz w:val="21"/>
                <w:szCs w:val="21"/>
              </w:rPr>
              <w:t>，书写规范清晰。</w:t>
            </w:r>
          </w:p>
        </w:tc>
      </w:tr>
      <w:tr w:rsidR="00EC1B11" w:rsidRPr="001C219B" w14:paraId="5C00BDA9" w14:textId="77777777" w:rsidTr="00207D53">
        <w:tc>
          <w:tcPr>
            <w:tcW w:w="978" w:type="dxa"/>
            <w:tcBorders>
              <w:top w:val="single" w:sz="4" w:space="0" w:color="auto"/>
              <w:left w:val="single" w:sz="12" w:space="0" w:color="auto"/>
              <w:bottom w:val="single" w:sz="4" w:space="0" w:color="auto"/>
              <w:right w:val="single" w:sz="4" w:space="0" w:color="auto"/>
            </w:tcBorders>
          </w:tcPr>
          <w:p w14:paraId="1EA0C93D" w14:textId="77777777" w:rsidR="00EC1B11" w:rsidRPr="001C219B" w:rsidRDefault="00283DF6" w:rsidP="00EC1B11">
            <w:pPr>
              <w:widowControl w:val="0"/>
              <w:spacing w:line="300" w:lineRule="auto"/>
              <w:rPr>
                <w:rFonts w:ascii="Times New Roman" w:hAnsi="Times New Roman" w:cs="Times New Roman"/>
                <w:b/>
                <w:color w:val="0000FF"/>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-2</w:t>
            </w:r>
          </w:p>
        </w:tc>
        <w:tc>
          <w:tcPr>
            <w:tcW w:w="4961" w:type="dxa"/>
            <w:tcBorders>
              <w:top w:val="single" w:sz="4" w:space="0" w:color="auto"/>
              <w:left w:val="single" w:sz="4" w:space="0" w:color="auto"/>
              <w:bottom w:val="single" w:sz="4" w:space="0" w:color="auto"/>
              <w:right w:val="single" w:sz="4" w:space="0" w:color="auto"/>
            </w:tcBorders>
          </w:tcPr>
          <w:p w14:paraId="1954F25E" w14:textId="77777777" w:rsidR="00EC1B11" w:rsidRPr="001C219B" w:rsidRDefault="005C6D1A" w:rsidP="007A322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试卷中关于剪切和挤压，以及剪切和挤压强度计算的试题得分不超过</w:t>
            </w:r>
            <w:r w:rsidRPr="001C219B">
              <w:rPr>
                <w:rFonts w:ascii="Times New Roman" w:hAnsi="Times New Roman" w:cs="Times New Roman"/>
                <w:sz w:val="21"/>
                <w:szCs w:val="21"/>
              </w:rPr>
              <w:t>60%</w:t>
            </w:r>
            <w:r w:rsidRPr="001C219B">
              <w:rPr>
                <w:rFonts w:ascii="Times New Roman" w:hAnsi="Times New Roman" w:cs="Times New Roman"/>
                <w:sz w:val="21"/>
                <w:szCs w:val="21"/>
              </w:rPr>
              <w:t>。</w:t>
            </w:r>
            <w:r w:rsidR="007A322F" w:rsidRPr="001C219B">
              <w:rPr>
                <w:rFonts w:ascii="Times New Roman" w:hAnsi="Times New Roman" w:cs="Times New Roman"/>
                <w:sz w:val="21"/>
                <w:szCs w:val="21"/>
              </w:rPr>
              <w:t>无法正确确定剪切挤压面，不能进行剪切挤压实用计算。</w:t>
            </w:r>
          </w:p>
        </w:tc>
        <w:tc>
          <w:tcPr>
            <w:tcW w:w="4394" w:type="dxa"/>
            <w:tcBorders>
              <w:top w:val="single" w:sz="4" w:space="0" w:color="auto"/>
              <w:left w:val="single" w:sz="4" w:space="0" w:color="auto"/>
              <w:bottom w:val="single" w:sz="4" w:space="0" w:color="auto"/>
              <w:right w:val="single" w:sz="4" w:space="0" w:color="auto"/>
            </w:tcBorders>
          </w:tcPr>
          <w:p w14:paraId="6AE2C561" w14:textId="77777777" w:rsidR="00EC1B11" w:rsidRPr="001C219B" w:rsidRDefault="005C6D1A" w:rsidP="007D108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w:t>
            </w:r>
          </w:p>
        </w:tc>
        <w:tc>
          <w:tcPr>
            <w:tcW w:w="3950" w:type="dxa"/>
            <w:tcBorders>
              <w:top w:val="single" w:sz="4" w:space="0" w:color="auto"/>
              <w:left w:val="single" w:sz="4" w:space="0" w:color="auto"/>
              <w:bottom w:val="single" w:sz="4" w:space="0" w:color="auto"/>
              <w:right w:val="single" w:sz="12" w:space="0" w:color="auto"/>
            </w:tcBorders>
          </w:tcPr>
          <w:p w14:paraId="18BB1426" w14:textId="77777777" w:rsidR="00EC1B11" w:rsidRPr="001C219B" w:rsidRDefault="005C6D1A" w:rsidP="005C6D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试卷中关于剪切和挤压，以及剪切和挤压强度计算的试题得分大于</w:t>
            </w:r>
            <w:r w:rsidRPr="001C219B">
              <w:rPr>
                <w:rFonts w:ascii="Times New Roman" w:hAnsi="Times New Roman" w:cs="Times New Roman"/>
                <w:sz w:val="21"/>
                <w:szCs w:val="21"/>
              </w:rPr>
              <w:t>85</w:t>
            </w:r>
            <w:r w:rsidR="007D108F" w:rsidRPr="001C219B">
              <w:rPr>
                <w:rFonts w:ascii="Times New Roman" w:hAnsi="Times New Roman" w:cs="Times New Roman"/>
                <w:sz w:val="21"/>
                <w:szCs w:val="21"/>
              </w:rPr>
              <w:t>%</w:t>
            </w:r>
            <w:r w:rsidRPr="001C219B">
              <w:rPr>
                <w:rFonts w:ascii="Times New Roman" w:hAnsi="Times New Roman" w:cs="Times New Roman"/>
                <w:sz w:val="21"/>
                <w:szCs w:val="21"/>
              </w:rPr>
              <w:t>。分析过程清楚明了，书写规范清晰。</w:t>
            </w:r>
          </w:p>
        </w:tc>
      </w:tr>
      <w:tr w:rsidR="00D876DB" w:rsidRPr="001C219B" w14:paraId="49E0A336" w14:textId="77777777" w:rsidTr="00207D53">
        <w:trPr>
          <w:trHeight w:val="2076"/>
        </w:trPr>
        <w:tc>
          <w:tcPr>
            <w:tcW w:w="978" w:type="dxa"/>
            <w:tcBorders>
              <w:top w:val="nil"/>
              <w:left w:val="single" w:sz="12" w:space="0" w:color="auto"/>
              <w:right w:val="single" w:sz="4" w:space="0" w:color="auto"/>
            </w:tcBorders>
          </w:tcPr>
          <w:p w14:paraId="2378DDA7" w14:textId="77777777" w:rsidR="00D876DB" w:rsidRPr="001C219B" w:rsidRDefault="00283DF6" w:rsidP="006C561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ILO</w:t>
            </w:r>
            <w:r w:rsidR="00316B2B" w:rsidRPr="001C219B">
              <w:rPr>
                <w:rFonts w:ascii="Times New Roman" w:hAnsi="Times New Roman" w:cs="Times New Roman"/>
                <w:sz w:val="21"/>
                <w:szCs w:val="21"/>
              </w:rPr>
              <w:t>-3</w:t>
            </w:r>
          </w:p>
        </w:tc>
        <w:tc>
          <w:tcPr>
            <w:tcW w:w="4961" w:type="dxa"/>
            <w:tcBorders>
              <w:top w:val="single" w:sz="4" w:space="0" w:color="auto"/>
              <w:left w:val="single" w:sz="4" w:space="0" w:color="auto"/>
              <w:right w:val="single" w:sz="4" w:space="0" w:color="auto"/>
            </w:tcBorders>
          </w:tcPr>
          <w:p w14:paraId="6EDC20AA" w14:textId="77777777" w:rsidR="00D876DB" w:rsidRPr="001C219B" w:rsidRDefault="00D876DB" w:rsidP="007F48A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试卷中关于扭矩图的试题得分小于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。不能确定扭矩方向，不能正确计算扭矩和绘制扭矩图。试卷中关于扭转应力和变形的计算，扭转强度分析的试题得分小于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。不能正确计算扭转应力和变形，不能正确进行扭转的强度和刚度校核。</w:t>
            </w:r>
          </w:p>
        </w:tc>
        <w:tc>
          <w:tcPr>
            <w:tcW w:w="4394" w:type="dxa"/>
            <w:tcBorders>
              <w:top w:val="single" w:sz="4" w:space="0" w:color="auto"/>
              <w:left w:val="single" w:sz="4" w:space="0" w:color="auto"/>
              <w:right w:val="single" w:sz="4" w:space="0" w:color="auto"/>
            </w:tcBorders>
          </w:tcPr>
          <w:p w14:paraId="0DDE012A" w14:textId="77777777" w:rsidR="00D876DB" w:rsidRPr="001C219B" w:rsidRDefault="00D876DB" w:rsidP="007F48A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试卷中关于扭矩图的试题得分为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。能够确定扭矩方向，绘制扭矩图无明显错误。试卷中关于扭转应力和变形的计算，扭转强度分析的试题得分为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。计算扭转应力和变形，进行强度和刚度校核无明显错误。</w:t>
            </w:r>
          </w:p>
        </w:tc>
        <w:tc>
          <w:tcPr>
            <w:tcW w:w="3950" w:type="dxa"/>
            <w:tcBorders>
              <w:top w:val="single" w:sz="4" w:space="0" w:color="auto"/>
              <w:left w:val="single" w:sz="4" w:space="0" w:color="auto"/>
              <w:right w:val="single" w:sz="12" w:space="0" w:color="auto"/>
            </w:tcBorders>
          </w:tcPr>
          <w:p w14:paraId="18DF4ED9" w14:textId="77777777" w:rsidR="00D876DB" w:rsidRPr="001C219B" w:rsidRDefault="00D876DB" w:rsidP="007F48A2">
            <w:pPr>
              <w:rPr>
                <w:rFonts w:ascii="Times New Roman" w:hAnsi="Times New Roman" w:cs="Times New Roman"/>
              </w:rPr>
            </w:pPr>
            <w:r w:rsidRPr="001C219B">
              <w:rPr>
                <w:rFonts w:ascii="Times New Roman" w:hAnsi="Times New Roman" w:cs="Times New Roman"/>
                <w:sz w:val="21"/>
                <w:szCs w:val="21"/>
              </w:rPr>
              <w:t>试卷中关于扭矩图的试题得分大于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。扭矩图绘制清晰规范。试卷中关于扭转应力和变形的计算，扭转强度分析的试题得分大于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D876DB" w:rsidRPr="001C219B" w14:paraId="5D09890D" w14:textId="77777777" w:rsidTr="00207D53">
        <w:trPr>
          <w:trHeight w:val="2826"/>
        </w:trPr>
        <w:tc>
          <w:tcPr>
            <w:tcW w:w="978" w:type="dxa"/>
            <w:tcBorders>
              <w:top w:val="single" w:sz="4" w:space="0" w:color="auto"/>
              <w:left w:val="single" w:sz="12" w:space="0" w:color="auto"/>
              <w:right w:val="single" w:sz="4" w:space="0" w:color="auto"/>
            </w:tcBorders>
            <w:vAlign w:val="center"/>
          </w:tcPr>
          <w:p w14:paraId="49E23A4A" w14:textId="77777777" w:rsidR="00D876DB" w:rsidRPr="001C219B" w:rsidRDefault="00283DF6" w:rsidP="006C5614">
            <w:pPr>
              <w:widowControl w:val="0"/>
              <w:spacing w:line="300" w:lineRule="auto"/>
              <w:jc w:val="both"/>
              <w:rPr>
                <w:rFonts w:ascii="Times New Roman" w:hAnsi="Times New Roman" w:cs="Times New Roman"/>
                <w:b/>
                <w:color w:val="0000FF"/>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-4</w:t>
            </w:r>
          </w:p>
        </w:tc>
        <w:tc>
          <w:tcPr>
            <w:tcW w:w="4961" w:type="dxa"/>
            <w:tcBorders>
              <w:top w:val="single" w:sz="4" w:space="0" w:color="auto"/>
              <w:left w:val="single" w:sz="4" w:space="0" w:color="auto"/>
              <w:right w:val="single" w:sz="4" w:space="0" w:color="auto"/>
            </w:tcBorders>
          </w:tcPr>
          <w:p w14:paraId="06E30366"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试卷中关于剪力和弯矩方程，剪力图和弯矩图绘制的试题得分小于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。不能建立剪力和弯矩方程，不能正确绘制剪力图和弯矩图。试卷中关于弯曲应力计算，弯曲强度分析的试题得分小于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。不能正确计算弯曲应力并进行弯曲强度校核。</w:t>
            </w:r>
          </w:p>
          <w:p w14:paraId="4E0623B7" w14:textId="77777777" w:rsidR="00D876DB" w:rsidRPr="001C219B" w:rsidRDefault="00D876DB" w:rsidP="006C5614">
            <w:pPr>
              <w:rPr>
                <w:rFonts w:ascii="Times New Roman" w:hAnsi="Times New Roman" w:cs="Times New Roman"/>
                <w:sz w:val="21"/>
                <w:szCs w:val="21"/>
              </w:rPr>
            </w:pPr>
            <w:r w:rsidRPr="001C219B">
              <w:rPr>
                <w:rFonts w:ascii="Times New Roman" w:hAnsi="Times New Roman" w:cs="Times New Roman"/>
                <w:sz w:val="21"/>
                <w:szCs w:val="21"/>
              </w:rPr>
              <w:t>试卷中关于挠度度和转角计算，弯曲刚度分析的试题得分小于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。不能应用积分法和查表法计算转角与挠度，不能对弯曲的刚度进行校核。</w:t>
            </w:r>
          </w:p>
        </w:tc>
        <w:tc>
          <w:tcPr>
            <w:tcW w:w="4394" w:type="dxa"/>
            <w:tcBorders>
              <w:top w:val="single" w:sz="4" w:space="0" w:color="auto"/>
              <w:left w:val="single" w:sz="4" w:space="0" w:color="auto"/>
              <w:right w:val="single" w:sz="4" w:space="0" w:color="auto"/>
            </w:tcBorders>
          </w:tcPr>
          <w:p w14:paraId="5C94FE24" w14:textId="77777777" w:rsidR="00D876DB" w:rsidRPr="001C219B" w:rsidRDefault="00D876DB" w:rsidP="007F48A2">
            <w:pPr>
              <w:rPr>
                <w:rFonts w:ascii="Times New Roman" w:hAnsi="Times New Roman" w:cs="Times New Roman"/>
                <w:sz w:val="21"/>
                <w:szCs w:val="21"/>
              </w:rPr>
            </w:pPr>
            <w:r w:rsidRPr="001C219B">
              <w:rPr>
                <w:rFonts w:ascii="Times New Roman" w:hAnsi="Times New Roman" w:cs="Times New Roman"/>
                <w:sz w:val="21"/>
                <w:szCs w:val="21"/>
              </w:rPr>
              <w:t>试卷中关于剪力和弯矩方程，剪力图和弯矩图绘制的试题得分为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。建立剪力和弯矩方程、绘制剪力和弯矩图无明显错误。试卷中关于弯曲应力计算，弯曲强度分析的试题得分为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。计算弯曲应力和弯曲强度分析无明显错误。试卷中关于挠度度和转角计算，弯曲刚度分析的试题得分为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。应用积分法和查表法计算转角和挠度基本正确，刚度校核无明显错误。</w:t>
            </w:r>
          </w:p>
        </w:tc>
        <w:tc>
          <w:tcPr>
            <w:tcW w:w="3950" w:type="dxa"/>
            <w:tcBorders>
              <w:top w:val="single" w:sz="4" w:space="0" w:color="auto"/>
              <w:left w:val="single" w:sz="4" w:space="0" w:color="auto"/>
              <w:right w:val="single" w:sz="12" w:space="0" w:color="auto"/>
            </w:tcBorders>
          </w:tcPr>
          <w:p w14:paraId="5AE6A309" w14:textId="77777777" w:rsidR="00D876DB" w:rsidRPr="001C219B" w:rsidRDefault="00D876DB" w:rsidP="007F48A2">
            <w:pPr>
              <w:rPr>
                <w:rFonts w:ascii="Times New Roman" w:hAnsi="Times New Roman" w:cs="Times New Roman"/>
              </w:rPr>
            </w:pPr>
            <w:r w:rsidRPr="001C219B">
              <w:rPr>
                <w:rFonts w:ascii="Times New Roman" w:hAnsi="Times New Roman" w:cs="Times New Roman"/>
                <w:sz w:val="21"/>
                <w:szCs w:val="21"/>
              </w:rPr>
              <w:t>试卷中关于剪力和弯矩方程，剪力图和弯矩图绘制的试题得分大于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。剪力图和弯矩图清晰规范。试卷中关于弯曲应力计算，弯曲强度分析的试题得分大于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。试卷中关于挠度度和转角计算，弯曲刚度分析的试题得分大于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D876DB" w:rsidRPr="001C219B" w14:paraId="71049128" w14:textId="77777777" w:rsidTr="00207D53">
        <w:tc>
          <w:tcPr>
            <w:tcW w:w="978" w:type="dxa"/>
            <w:tcBorders>
              <w:top w:val="single" w:sz="4" w:space="0" w:color="auto"/>
              <w:left w:val="single" w:sz="12" w:space="0" w:color="auto"/>
              <w:bottom w:val="single" w:sz="2" w:space="0" w:color="auto"/>
              <w:right w:val="single" w:sz="4" w:space="0" w:color="auto"/>
            </w:tcBorders>
            <w:vAlign w:val="center"/>
          </w:tcPr>
          <w:p w14:paraId="51DBB06E" w14:textId="77777777" w:rsidR="00D876DB" w:rsidRPr="001C219B" w:rsidRDefault="00283DF6" w:rsidP="006C5614">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-5</w:t>
            </w:r>
          </w:p>
        </w:tc>
        <w:tc>
          <w:tcPr>
            <w:tcW w:w="4961" w:type="dxa"/>
            <w:tcBorders>
              <w:top w:val="single" w:sz="4" w:space="0" w:color="auto"/>
              <w:left w:val="single" w:sz="4" w:space="0" w:color="auto"/>
              <w:bottom w:val="single" w:sz="4" w:space="0" w:color="auto"/>
              <w:right w:val="single" w:sz="4" w:space="0" w:color="auto"/>
            </w:tcBorders>
          </w:tcPr>
          <w:p w14:paraId="740C5DB3" w14:textId="77777777" w:rsidR="00D876DB" w:rsidRPr="001C219B" w:rsidRDefault="00D876DB" w:rsidP="00C7675C">
            <w:pPr>
              <w:rPr>
                <w:rFonts w:ascii="Times New Roman" w:hAnsi="Times New Roman" w:cs="Times New Roman"/>
              </w:rPr>
            </w:pPr>
            <w:r w:rsidRPr="001C219B">
              <w:rPr>
                <w:rFonts w:ascii="Times New Roman" w:hAnsi="Times New Roman" w:cs="Times New Roman"/>
                <w:sz w:val="21"/>
                <w:szCs w:val="21"/>
              </w:rPr>
              <w:t>试卷中关于斜弯，拉弯组合以及弯扭组合应力计算和强度校核的试题得分小于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。不能对组合变形进行分解，不能正确计算组合变形的应力并进行强度校核。</w:t>
            </w:r>
          </w:p>
        </w:tc>
        <w:tc>
          <w:tcPr>
            <w:tcW w:w="4394" w:type="dxa"/>
            <w:tcBorders>
              <w:top w:val="single" w:sz="4" w:space="0" w:color="auto"/>
              <w:left w:val="single" w:sz="4" w:space="0" w:color="auto"/>
              <w:bottom w:val="single" w:sz="4" w:space="0" w:color="auto"/>
              <w:right w:val="single" w:sz="4" w:space="0" w:color="auto"/>
            </w:tcBorders>
          </w:tcPr>
          <w:p w14:paraId="197391E4" w14:textId="77777777" w:rsidR="00D876DB" w:rsidRPr="001C219B" w:rsidRDefault="00D876DB" w:rsidP="001F1C8E">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试卷中关于斜弯，拉弯组合以及弯扭组合应力计算和强度校核的试题得分为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。能够对组合变形进行分解，计算组合变形应力和强度分析无明显错误。</w:t>
            </w:r>
          </w:p>
        </w:tc>
        <w:tc>
          <w:tcPr>
            <w:tcW w:w="3950" w:type="dxa"/>
            <w:tcBorders>
              <w:top w:val="single" w:sz="4" w:space="0" w:color="auto"/>
              <w:left w:val="single" w:sz="4" w:space="0" w:color="auto"/>
              <w:bottom w:val="single" w:sz="4" w:space="0" w:color="auto"/>
              <w:right w:val="single" w:sz="12" w:space="0" w:color="auto"/>
            </w:tcBorders>
          </w:tcPr>
          <w:p w14:paraId="01B0A708"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试卷中关于斜弯，拉弯组合以及弯扭组合应力计算和强度校核的试题得分大于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D876DB" w:rsidRPr="001C219B" w14:paraId="6015E61E" w14:textId="77777777" w:rsidTr="00207D53">
        <w:trPr>
          <w:trHeight w:val="3004"/>
        </w:trPr>
        <w:tc>
          <w:tcPr>
            <w:tcW w:w="978" w:type="dxa"/>
            <w:tcBorders>
              <w:top w:val="single" w:sz="4" w:space="0" w:color="auto"/>
              <w:left w:val="single" w:sz="12" w:space="0" w:color="auto"/>
              <w:right w:val="single" w:sz="4" w:space="0" w:color="auto"/>
            </w:tcBorders>
            <w:vAlign w:val="center"/>
          </w:tcPr>
          <w:p w14:paraId="57418EAA" w14:textId="77777777" w:rsidR="00D876DB" w:rsidRPr="001C219B" w:rsidRDefault="00283DF6" w:rsidP="006C5614">
            <w:pPr>
              <w:widowControl w:val="0"/>
              <w:spacing w:line="300" w:lineRule="auto"/>
              <w:jc w:val="both"/>
              <w:rPr>
                <w:rFonts w:ascii="Times New Roman" w:hAnsi="Times New Roman" w:cs="Times New Roman"/>
                <w:b/>
                <w:i/>
                <w:color w:val="FF0000"/>
                <w:sz w:val="21"/>
                <w:szCs w:val="21"/>
              </w:rPr>
            </w:pPr>
            <w:r w:rsidRPr="001C219B">
              <w:rPr>
                <w:rFonts w:ascii="Times New Roman" w:hAnsi="Times New Roman" w:cs="Times New Roman"/>
                <w:sz w:val="21"/>
                <w:szCs w:val="21"/>
              </w:rPr>
              <w:lastRenderedPageBreak/>
              <w:t>ILO</w:t>
            </w:r>
            <w:r w:rsidR="00316B2B" w:rsidRPr="001C219B">
              <w:rPr>
                <w:rFonts w:ascii="Times New Roman" w:hAnsi="Times New Roman" w:cs="Times New Roman"/>
                <w:sz w:val="21"/>
                <w:szCs w:val="21"/>
              </w:rPr>
              <w:t>-6</w:t>
            </w:r>
          </w:p>
        </w:tc>
        <w:tc>
          <w:tcPr>
            <w:tcW w:w="4961" w:type="dxa"/>
            <w:tcBorders>
              <w:top w:val="single" w:sz="4" w:space="0" w:color="auto"/>
              <w:left w:val="single" w:sz="4" w:space="0" w:color="auto"/>
              <w:right w:val="single" w:sz="4" w:space="0" w:color="auto"/>
            </w:tcBorders>
          </w:tcPr>
          <w:p w14:paraId="090AE627" w14:textId="77777777" w:rsidR="00D876DB" w:rsidRPr="001C219B" w:rsidRDefault="00D876DB" w:rsidP="006C561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试卷中关于塑性和脆性材料力学性能，材料极限应力的试题的得分不超过</w:t>
            </w:r>
            <w:r w:rsidRPr="001C219B">
              <w:rPr>
                <w:rFonts w:ascii="Times New Roman" w:hAnsi="Times New Roman" w:cs="Times New Roman"/>
                <w:sz w:val="21"/>
                <w:szCs w:val="21"/>
              </w:rPr>
              <w:t>60%</w:t>
            </w:r>
            <w:r w:rsidRPr="001C219B">
              <w:rPr>
                <w:rFonts w:ascii="Times New Roman" w:hAnsi="Times New Roman" w:cs="Times New Roman"/>
                <w:sz w:val="21"/>
                <w:szCs w:val="21"/>
              </w:rPr>
              <w:t>。不能区分脆性和塑性材料。</w:t>
            </w:r>
          </w:p>
          <w:p w14:paraId="022C2A35"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试卷中关于平面应力分析、应力圆绘制的试题得分小于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。不能理解平面应力分析，不能正确绘制应力圆。</w:t>
            </w:r>
          </w:p>
          <w:p w14:paraId="735BE408" w14:textId="77777777" w:rsidR="00D876DB" w:rsidRPr="001C219B" w:rsidRDefault="00D876DB" w:rsidP="00E97CAD">
            <w:pPr>
              <w:rPr>
                <w:rFonts w:ascii="Times New Roman" w:hAnsi="Times New Roman" w:cs="Times New Roman"/>
                <w:sz w:val="21"/>
                <w:szCs w:val="21"/>
              </w:rPr>
            </w:pPr>
            <w:r w:rsidRPr="001C219B">
              <w:rPr>
                <w:rFonts w:ascii="Times New Roman" w:hAnsi="Times New Roman" w:cs="Times New Roman"/>
                <w:sz w:val="21"/>
                <w:szCs w:val="21"/>
              </w:rPr>
              <w:t>试卷中应用强度理论对复杂应力状态进行校核的试题得分小于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。不能够区分不同强度理论的应用范畴，不能够对复杂应力状态进行强度校核。</w:t>
            </w:r>
          </w:p>
        </w:tc>
        <w:tc>
          <w:tcPr>
            <w:tcW w:w="4394" w:type="dxa"/>
            <w:tcBorders>
              <w:top w:val="single" w:sz="4" w:space="0" w:color="auto"/>
              <w:left w:val="single" w:sz="4" w:space="0" w:color="auto"/>
              <w:right w:val="single" w:sz="4" w:space="0" w:color="auto"/>
            </w:tcBorders>
          </w:tcPr>
          <w:p w14:paraId="2747EA44" w14:textId="77777777" w:rsidR="00D876DB" w:rsidRPr="001C219B" w:rsidRDefault="00D876DB" w:rsidP="007F48A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试卷中关于塑性和脆性材料力学性能，材料极限应力的试题的得分为</w:t>
            </w:r>
            <w:r w:rsidRPr="001C219B">
              <w:rPr>
                <w:rFonts w:ascii="Times New Roman" w:hAnsi="Times New Roman" w:cs="Times New Roman"/>
                <w:sz w:val="21"/>
                <w:szCs w:val="21"/>
              </w:rPr>
              <w:t>60% - 85%</w:t>
            </w:r>
            <w:r w:rsidRPr="001C219B">
              <w:rPr>
                <w:rFonts w:ascii="Times New Roman" w:hAnsi="Times New Roman" w:cs="Times New Roman"/>
                <w:sz w:val="21"/>
                <w:szCs w:val="21"/>
              </w:rPr>
              <w:t>。试卷中关于平面应力分析、应力圆绘制的试题得分为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。能够解释平面应力分析，平面应力状态计算和应力圆绘制无明显错误。试卷中应用强度理论对复杂应力状态进行校核的试题得分为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。能够正确区分不同强度理论的应用范围，对复杂应力状态的强度校核无明显错误。</w:t>
            </w:r>
          </w:p>
        </w:tc>
        <w:tc>
          <w:tcPr>
            <w:tcW w:w="3950" w:type="dxa"/>
            <w:tcBorders>
              <w:top w:val="single" w:sz="4" w:space="0" w:color="auto"/>
              <w:left w:val="single" w:sz="4" w:space="0" w:color="auto"/>
              <w:right w:val="single" w:sz="12" w:space="0" w:color="auto"/>
            </w:tcBorders>
          </w:tcPr>
          <w:p w14:paraId="0CF2F7B7" w14:textId="77777777" w:rsidR="00D876DB" w:rsidRPr="001C219B" w:rsidRDefault="00D876DB" w:rsidP="007F48A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试卷中关于塑性和脆性材料力学性能，材料极限应力的试题的得分大于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。分析过程清楚明了，书写规范清晰。试卷中关于平面应力分析、应力圆绘制的试题得分大于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。应力圆绘制清晰规范。试卷中应用强度理论对复杂应力状态进行校核的试题得分大于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D876DB" w:rsidRPr="001C219B" w14:paraId="096E86E2" w14:textId="77777777" w:rsidTr="00207D53">
        <w:tc>
          <w:tcPr>
            <w:tcW w:w="978" w:type="dxa"/>
            <w:tcBorders>
              <w:top w:val="single" w:sz="4" w:space="0" w:color="auto"/>
              <w:left w:val="single" w:sz="12" w:space="0" w:color="auto"/>
              <w:bottom w:val="single" w:sz="12" w:space="0" w:color="auto"/>
              <w:right w:val="single" w:sz="4" w:space="0" w:color="auto"/>
            </w:tcBorders>
          </w:tcPr>
          <w:p w14:paraId="432A0768" w14:textId="77777777" w:rsidR="00D876DB" w:rsidRPr="001C219B" w:rsidRDefault="00283DF6" w:rsidP="007D108F">
            <w:pPr>
              <w:widowControl w:val="0"/>
              <w:spacing w:line="300" w:lineRule="auto"/>
              <w:rPr>
                <w:rFonts w:ascii="Times New Roman" w:hAnsi="Times New Roman" w:cs="Times New Roman"/>
                <w:b/>
                <w:i/>
                <w:color w:val="FF0000"/>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-7</w:t>
            </w:r>
          </w:p>
        </w:tc>
        <w:tc>
          <w:tcPr>
            <w:tcW w:w="4961" w:type="dxa"/>
            <w:tcBorders>
              <w:top w:val="single" w:sz="4" w:space="0" w:color="auto"/>
              <w:left w:val="single" w:sz="4" w:space="0" w:color="auto"/>
              <w:bottom w:val="single" w:sz="12" w:space="0" w:color="auto"/>
              <w:right w:val="single" w:sz="4" w:space="0" w:color="auto"/>
            </w:tcBorders>
          </w:tcPr>
          <w:p w14:paraId="3E6AF9F2"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试卷中利用欧拉公式进行稳定性分析的试题得分小于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。不能够解释稳定性，不能够利用欧拉公式进行稳定性计算。</w:t>
            </w:r>
          </w:p>
        </w:tc>
        <w:tc>
          <w:tcPr>
            <w:tcW w:w="4394" w:type="dxa"/>
            <w:tcBorders>
              <w:top w:val="single" w:sz="4" w:space="0" w:color="auto"/>
              <w:left w:val="single" w:sz="4" w:space="0" w:color="auto"/>
              <w:bottom w:val="single" w:sz="12" w:space="0" w:color="auto"/>
              <w:right w:val="single" w:sz="4" w:space="0" w:color="auto"/>
            </w:tcBorders>
          </w:tcPr>
          <w:p w14:paraId="29039899" w14:textId="77777777" w:rsidR="00D876DB" w:rsidRPr="001C219B" w:rsidRDefault="00D876DB" w:rsidP="007D108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试卷中利用欧拉公式进行稳定性分析的试题得分为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。能够解释杆件的稳定性，利用欧拉公式计算稳定性无明显错误。</w:t>
            </w:r>
          </w:p>
        </w:tc>
        <w:tc>
          <w:tcPr>
            <w:tcW w:w="3950" w:type="dxa"/>
            <w:tcBorders>
              <w:top w:val="single" w:sz="4" w:space="0" w:color="auto"/>
              <w:left w:val="single" w:sz="4" w:space="0" w:color="auto"/>
              <w:bottom w:val="single" w:sz="12" w:space="0" w:color="auto"/>
              <w:right w:val="single" w:sz="12" w:space="0" w:color="auto"/>
            </w:tcBorders>
          </w:tcPr>
          <w:p w14:paraId="0A01FDB4"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试卷中利用欧拉公式进行稳定性分析的试题得分大于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bl>
    <w:p w14:paraId="1FF0672E" w14:textId="77777777" w:rsidR="00CB1303" w:rsidRPr="001C219B" w:rsidRDefault="00CB1303" w:rsidP="000A5014">
      <w:pPr>
        <w:tabs>
          <w:tab w:val="num" w:pos="720"/>
        </w:tabs>
        <w:adjustRightInd w:val="0"/>
        <w:snapToGrid w:val="0"/>
        <w:spacing w:afterLines="50" w:after="163"/>
        <w:rPr>
          <w:rFonts w:ascii="Times New Roman" w:hAnsi="Times New Roman" w:cs="Times New Roman"/>
          <w:sz w:val="21"/>
          <w:szCs w:val="21"/>
        </w:rPr>
        <w:sectPr w:rsidR="00CB1303" w:rsidRPr="001C219B" w:rsidSect="00786693">
          <w:headerReference w:type="even" r:id="rId13"/>
          <w:headerReference w:type="default" r:id="rId14"/>
          <w:footerReference w:type="even" r:id="rId15"/>
          <w:footerReference w:type="default" r:id="rId16"/>
          <w:headerReference w:type="first" r:id="rId17"/>
          <w:footerReference w:type="first" r:id="rId18"/>
          <w:pgSz w:w="16838" w:h="11906" w:orient="landscape"/>
          <w:pgMar w:top="1134" w:right="1418" w:bottom="1134" w:left="1418" w:header="851" w:footer="595" w:gutter="0"/>
          <w:pgNumType w:start="1"/>
          <w:cols w:space="720"/>
          <w:docGrid w:type="lines" w:linePitch="326"/>
        </w:sectPr>
      </w:pPr>
    </w:p>
    <w:p w14:paraId="64B30F06" w14:textId="77777777" w:rsidR="00FE7E54" w:rsidRPr="001C219B" w:rsidRDefault="00FE7E54" w:rsidP="00015897">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15" w:name="_Toc86757726"/>
      <w:r w:rsidRPr="001C219B">
        <w:rPr>
          <w:rFonts w:ascii="Times New Roman" w:hAnsi="Times New Roman"/>
          <w:sz w:val="24"/>
          <w:szCs w:val="24"/>
          <w:lang w:val="en-GB"/>
        </w:rPr>
        <w:lastRenderedPageBreak/>
        <w:t>学习进度</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Course Schedule</w:t>
      </w:r>
      <w:r w:rsidRPr="001C219B">
        <w:rPr>
          <w:rFonts w:ascii="Times New Roman" w:hAnsi="Times New Roman"/>
          <w:sz w:val="24"/>
          <w:szCs w:val="24"/>
          <w:lang w:val="en-GB"/>
        </w:rPr>
        <w:t>）</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
        <w:gridCol w:w="442"/>
        <w:gridCol w:w="978"/>
        <w:gridCol w:w="6172"/>
        <w:gridCol w:w="1543"/>
      </w:tblGrid>
      <w:tr w:rsidR="00FE7E54" w:rsidRPr="001C219B" w14:paraId="2C249C31" w14:textId="77777777" w:rsidTr="00E20FAC">
        <w:trPr>
          <w:jc w:val="center"/>
        </w:trPr>
        <w:tc>
          <w:tcPr>
            <w:tcW w:w="246" w:type="pct"/>
            <w:tcBorders>
              <w:top w:val="single" w:sz="12" w:space="0" w:color="auto"/>
              <w:left w:val="single" w:sz="12" w:space="0" w:color="auto"/>
              <w:bottom w:val="single" w:sz="12" w:space="0" w:color="auto"/>
              <w:right w:val="single" w:sz="4" w:space="0" w:color="auto"/>
            </w:tcBorders>
            <w:vAlign w:val="center"/>
          </w:tcPr>
          <w:p w14:paraId="445445AD"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周</w:t>
            </w:r>
          </w:p>
          <w:p w14:paraId="7001D849"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次</w:t>
            </w:r>
          </w:p>
        </w:tc>
        <w:tc>
          <w:tcPr>
            <w:tcW w:w="230" w:type="pct"/>
            <w:tcBorders>
              <w:top w:val="single" w:sz="12" w:space="0" w:color="auto"/>
              <w:left w:val="single" w:sz="4" w:space="0" w:color="auto"/>
              <w:bottom w:val="single" w:sz="12" w:space="0" w:color="auto"/>
              <w:right w:val="single" w:sz="4" w:space="0" w:color="auto"/>
            </w:tcBorders>
            <w:vAlign w:val="center"/>
          </w:tcPr>
          <w:p w14:paraId="11D34B94"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教学时数</w:t>
            </w:r>
          </w:p>
        </w:tc>
        <w:tc>
          <w:tcPr>
            <w:tcW w:w="509" w:type="pct"/>
            <w:tcBorders>
              <w:top w:val="single" w:sz="12" w:space="0" w:color="auto"/>
              <w:left w:val="single" w:sz="4" w:space="0" w:color="auto"/>
              <w:bottom w:val="single" w:sz="12" w:space="0" w:color="auto"/>
              <w:right w:val="single" w:sz="4" w:space="0" w:color="auto"/>
            </w:tcBorders>
            <w:vAlign w:val="center"/>
          </w:tcPr>
          <w:p w14:paraId="72072555"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教学</w:t>
            </w:r>
          </w:p>
          <w:p w14:paraId="17303367"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形式</w:t>
            </w:r>
          </w:p>
        </w:tc>
        <w:tc>
          <w:tcPr>
            <w:tcW w:w="3212" w:type="pct"/>
            <w:tcBorders>
              <w:top w:val="single" w:sz="12" w:space="0" w:color="auto"/>
              <w:left w:val="single" w:sz="4" w:space="0" w:color="auto"/>
              <w:bottom w:val="single" w:sz="12" w:space="0" w:color="auto"/>
              <w:right w:val="single" w:sz="12" w:space="0" w:color="auto"/>
            </w:tcBorders>
            <w:vAlign w:val="center"/>
          </w:tcPr>
          <w:p w14:paraId="2F30C445"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教</w:t>
            </w:r>
            <w:r w:rsidRPr="001C219B">
              <w:rPr>
                <w:rFonts w:ascii="Times New Roman" w:hAnsi="Times New Roman" w:cs="Times New Roman"/>
                <w:b/>
                <w:bCs/>
                <w:sz w:val="21"/>
                <w:szCs w:val="21"/>
              </w:rPr>
              <w:t xml:space="preserve">   </w:t>
            </w:r>
            <w:r w:rsidRPr="001C219B">
              <w:rPr>
                <w:rFonts w:ascii="Times New Roman" w:hAnsi="Times New Roman" w:cs="Times New Roman"/>
                <w:b/>
                <w:bCs/>
                <w:sz w:val="21"/>
                <w:szCs w:val="21"/>
              </w:rPr>
              <w:t>学</w:t>
            </w:r>
            <w:r w:rsidRPr="001C219B">
              <w:rPr>
                <w:rFonts w:ascii="Times New Roman" w:hAnsi="Times New Roman" w:cs="Times New Roman"/>
                <w:b/>
                <w:bCs/>
                <w:sz w:val="21"/>
                <w:szCs w:val="21"/>
              </w:rPr>
              <w:t xml:space="preserve">   </w:t>
            </w:r>
            <w:r w:rsidRPr="001C219B">
              <w:rPr>
                <w:rFonts w:ascii="Times New Roman" w:hAnsi="Times New Roman" w:cs="Times New Roman"/>
                <w:b/>
                <w:bCs/>
                <w:sz w:val="21"/>
                <w:szCs w:val="21"/>
              </w:rPr>
              <w:t>内</w:t>
            </w:r>
            <w:r w:rsidRPr="001C219B">
              <w:rPr>
                <w:rFonts w:ascii="Times New Roman" w:hAnsi="Times New Roman" w:cs="Times New Roman"/>
                <w:b/>
                <w:bCs/>
                <w:sz w:val="21"/>
                <w:szCs w:val="21"/>
              </w:rPr>
              <w:t xml:space="preserve">   </w:t>
            </w:r>
            <w:r w:rsidRPr="001C219B">
              <w:rPr>
                <w:rFonts w:ascii="Times New Roman" w:hAnsi="Times New Roman" w:cs="Times New Roman"/>
                <w:b/>
                <w:bCs/>
                <w:sz w:val="21"/>
                <w:szCs w:val="21"/>
              </w:rPr>
              <w:t>容</w:t>
            </w:r>
          </w:p>
        </w:tc>
        <w:tc>
          <w:tcPr>
            <w:tcW w:w="803" w:type="pct"/>
            <w:tcBorders>
              <w:top w:val="single" w:sz="12" w:space="0" w:color="auto"/>
              <w:left w:val="single" w:sz="12" w:space="0" w:color="auto"/>
              <w:bottom w:val="single" w:sz="12" w:space="0" w:color="auto"/>
              <w:right w:val="single" w:sz="12" w:space="0" w:color="auto"/>
            </w:tcBorders>
            <w:vAlign w:val="center"/>
          </w:tcPr>
          <w:p w14:paraId="7CE65A56" w14:textId="77777777" w:rsidR="00FE7E54" w:rsidRPr="001C219B" w:rsidRDefault="00FE7E54" w:rsidP="00E20FAC">
            <w:pPr>
              <w:jc w:val="center"/>
              <w:rPr>
                <w:rFonts w:ascii="Times New Roman" w:hAnsi="Times New Roman" w:cs="Times New Roman"/>
                <w:b/>
                <w:bCs/>
                <w:sz w:val="21"/>
                <w:szCs w:val="21"/>
              </w:rPr>
            </w:pPr>
            <w:r w:rsidRPr="001C219B">
              <w:rPr>
                <w:rFonts w:ascii="Times New Roman" w:hAnsi="Times New Roman" w:cs="Times New Roman"/>
                <w:b/>
                <w:bCs/>
                <w:sz w:val="21"/>
                <w:szCs w:val="21"/>
              </w:rPr>
              <w:t>预期学习结果</w:t>
            </w:r>
            <w:r w:rsidR="00E20FAC">
              <w:rPr>
                <w:rFonts w:ascii="Times New Roman" w:hAnsi="Times New Roman" w:cs="Times New Roman"/>
                <w:b/>
                <w:bCs/>
                <w:sz w:val="21"/>
                <w:szCs w:val="21"/>
              </w:rPr>
              <w:br/>
            </w:r>
            <w:r w:rsidR="00E20FAC">
              <w:rPr>
                <w:rFonts w:ascii="Times New Roman" w:hAnsi="Times New Roman" w:cs="Times New Roman" w:hint="eastAsia"/>
                <w:b/>
                <w:bCs/>
                <w:sz w:val="21"/>
                <w:szCs w:val="21"/>
              </w:rPr>
              <w:t>(</w:t>
            </w:r>
            <w:r w:rsidR="00E20FAC">
              <w:rPr>
                <w:rFonts w:ascii="Times New Roman" w:hAnsi="Times New Roman" w:cs="Times New Roman"/>
                <w:b/>
                <w:bCs/>
                <w:sz w:val="21"/>
                <w:szCs w:val="21"/>
              </w:rPr>
              <w:t>ILO</w:t>
            </w:r>
            <w:r w:rsidR="00E20FAC">
              <w:rPr>
                <w:rFonts w:ascii="Times New Roman" w:hAnsi="Times New Roman" w:cs="Times New Roman" w:hint="eastAsia"/>
                <w:b/>
                <w:bCs/>
                <w:sz w:val="21"/>
                <w:szCs w:val="21"/>
              </w:rPr>
              <w:t>)</w:t>
            </w:r>
          </w:p>
        </w:tc>
      </w:tr>
      <w:tr w:rsidR="00FE7E54" w:rsidRPr="001C219B" w14:paraId="34203F38" w14:textId="77777777" w:rsidTr="00E20FAC">
        <w:trPr>
          <w:trHeight w:val="1134"/>
          <w:jc w:val="center"/>
        </w:trPr>
        <w:tc>
          <w:tcPr>
            <w:tcW w:w="246" w:type="pct"/>
            <w:tcBorders>
              <w:top w:val="single" w:sz="12" w:space="0" w:color="auto"/>
              <w:left w:val="single" w:sz="12" w:space="0" w:color="auto"/>
            </w:tcBorders>
            <w:vAlign w:val="center"/>
          </w:tcPr>
          <w:p w14:paraId="1388BC86"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w:t>
            </w:r>
          </w:p>
        </w:tc>
        <w:tc>
          <w:tcPr>
            <w:tcW w:w="230" w:type="pct"/>
            <w:tcBorders>
              <w:top w:val="single" w:sz="12" w:space="0" w:color="auto"/>
            </w:tcBorders>
            <w:vAlign w:val="center"/>
          </w:tcPr>
          <w:p w14:paraId="7FB5276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tcBorders>
              <w:top w:val="single" w:sz="12" w:space="0" w:color="auto"/>
            </w:tcBorders>
            <w:vAlign w:val="center"/>
          </w:tcPr>
          <w:p w14:paraId="63B5D2F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516B3641"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材料力学任务</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基本假设</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内力</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截面法</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应力</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杆件变形基本形式</w:t>
            </w:r>
          </w:p>
          <w:p w14:paraId="190D445E"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轴力图</w:t>
            </w:r>
          </w:p>
        </w:tc>
        <w:tc>
          <w:tcPr>
            <w:tcW w:w="803" w:type="pct"/>
            <w:vMerge w:val="restart"/>
            <w:tcBorders>
              <w:top w:val="single" w:sz="12" w:space="0" w:color="auto"/>
              <w:left w:val="single" w:sz="4" w:space="0" w:color="auto"/>
              <w:right w:val="single" w:sz="12" w:space="0" w:color="auto"/>
            </w:tcBorders>
            <w:vAlign w:val="center"/>
          </w:tcPr>
          <w:p w14:paraId="2D047B14" w14:textId="77777777" w:rsidR="00FE7E54" w:rsidRPr="00E20FAC" w:rsidRDefault="00E20FAC" w:rsidP="00015897">
            <w:pPr>
              <w:widowControl w:val="0"/>
              <w:numPr>
                <w:ilvl w:val="0"/>
                <w:numId w:val="2"/>
              </w:numPr>
              <w:tabs>
                <w:tab w:val="clear" w:pos="420"/>
                <w:tab w:val="num" w:pos="164"/>
              </w:tabs>
              <w:spacing w:line="300" w:lineRule="auto"/>
              <w:ind w:left="178" w:hanging="178"/>
              <w:jc w:val="center"/>
              <w:rPr>
                <w:rFonts w:ascii="Times New Roman" w:hAnsi="Times New Roman" w:cs="Times New Roman"/>
                <w:spacing w:val="-3"/>
                <w:sz w:val="21"/>
                <w:szCs w:val="21"/>
                <w:lang w:val="en-GB"/>
              </w:rPr>
            </w:pPr>
            <w:r w:rsidRPr="00E20FAC">
              <w:rPr>
                <w:rFonts w:ascii="Times New Roman" w:hAnsi="Times New Roman" w:cs="Times New Roman"/>
                <w:spacing w:val="-3"/>
                <w:sz w:val="21"/>
                <w:szCs w:val="21"/>
                <w:lang w:val="en-GB"/>
              </w:rPr>
              <w:t>ILO</w:t>
            </w:r>
            <w:r w:rsidR="00FE7E54" w:rsidRPr="00E20FAC">
              <w:rPr>
                <w:rFonts w:ascii="Times New Roman" w:hAnsi="Times New Roman" w:cs="Times New Roman"/>
                <w:spacing w:val="-3"/>
                <w:sz w:val="21"/>
                <w:szCs w:val="21"/>
                <w:lang w:val="en-GB"/>
              </w:rPr>
              <w:t>-1</w:t>
            </w:r>
          </w:p>
          <w:p w14:paraId="1FF27932" w14:textId="77777777" w:rsidR="00FE7E54" w:rsidRPr="00E20FAC" w:rsidRDefault="00FE7E54" w:rsidP="00015897">
            <w:pPr>
              <w:widowControl w:val="0"/>
              <w:numPr>
                <w:ilvl w:val="0"/>
                <w:numId w:val="2"/>
              </w:numPr>
              <w:tabs>
                <w:tab w:val="clear" w:pos="420"/>
                <w:tab w:val="num" w:pos="164"/>
              </w:tabs>
              <w:spacing w:line="300" w:lineRule="auto"/>
              <w:ind w:left="178" w:hanging="178"/>
              <w:jc w:val="center"/>
              <w:rPr>
                <w:rFonts w:ascii="Times New Roman" w:hAnsi="Times New Roman" w:cs="Times New Roman"/>
                <w:b/>
                <w:spacing w:val="-3"/>
                <w:sz w:val="21"/>
                <w:szCs w:val="21"/>
                <w:lang w:val="en-GB"/>
              </w:rPr>
            </w:pPr>
            <w:r w:rsidRPr="00E20FAC">
              <w:rPr>
                <w:rFonts w:ascii="Times New Roman" w:hAnsi="Times New Roman" w:cs="Times New Roman"/>
                <w:spacing w:val="-3"/>
                <w:sz w:val="21"/>
                <w:szCs w:val="21"/>
                <w:lang w:val="en-GB"/>
              </w:rPr>
              <w:t>ILO-6</w:t>
            </w:r>
          </w:p>
        </w:tc>
      </w:tr>
      <w:tr w:rsidR="00FE7E54" w:rsidRPr="001C219B" w14:paraId="4E9583A3" w14:textId="77777777" w:rsidTr="00E20FAC">
        <w:trPr>
          <w:trHeight w:val="725"/>
          <w:jc w:val="center"/>
        </w:trPr>
        <w:tc>
          <w:tcPr>
            <w:tcW w:w="246" w:type="pct"/>
            <w:tcBorders>
              <w:left w:val="single" w:sz="12" w:space="0" w:color="auto"/>
            </w:tcBorders>
            <w:vAlign w:val="center"/>
          </w:tcPr>
          <w:p w14:paraId="542608D5"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2</w:t>
            </w:r>
          </w:p>
        </w:tc>
        <w:tc>
          <w:tcPr>
            <w:tcW w:w="230" w:type="pct"/>
            <w:vAlign w:val="center"/>
          </w:tcPr>
          <w:p w14:paraId="522DA3C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3BF0DF5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22B3C79F"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轴向拉压应力</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强度条件</w:t>
            </w:r>
          </w:p>
          <w:p w14:paraId="65FDE425"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轴向拉压变形</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刚度条件</w:t>
            </w:r>
          </w:p>
        </w:tc>
        <w:tc>
          <w:tcPr>
            <w:tcW w:w="803" w:type="pct"/>
            <w:vMerge/>
            <w:tcBorders>
              <w:left w:val="single" w:sz="4" w:space="0" w:color="auto"/>
              <w:right w:val="single" w:sz="12" w:space="0" w:color="auto"/>
            </w:tcBorders>
            <w:vAlign w:val="center"/>
          </w:tcPr>
          <w:p w14:paraId="582640EC" w14:textId="77777777" w:rsidR="00FE7E54" w:rsidRPr="00E20FAC" w:rsidRDefault="00FE7E54" w:rsidP="00E20FAC">
            <w:pPr>
              <w:jc w:val="center"/>
              <w:rPr>
                <w:rFonts w:ascii="Times New Roman" w:hAnsi="Times New Roman" w:cs="Times New Roman"/>
                <w:b/>
                <w:spacing w:val="-3"/>
                <w:sz w:val="21"/>
                <w:szCs w:val="21"/>
                <w:lang w:val="en-GB"/>
              </w:rPr>
            </w:pPr>
          </w:p>
        </w:tc>
      </w:tr>
      <w:tr w:rsidR="00FE7E54" w:rsidRPr="001C219B" w14:paraId="28769C54" w14:textId="77777777" w:rsidTr="00E20FAC">
        <w:trPr>
          <w:trHeight w:val="1134"/>
          <w:jc w:val="center"/>
        </w:trPr>
        <w:tc>
          <w:tcPr>
            <w:tcW w:w="246" w:type="pct"/>
            <w:tcBorders>
              <w:left w:val="single" w:sz="12" w:space="0" w:color="auto"/>
            </w:tcBorders>
            <w:vAlign w:val="center"/>
          </w:tcPr>
          <w:p w14:paraId="58E7DF4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230" w:type="pct"/>
            <w:vAlign w:val="center"/>
          </w:tcPr>
          <w:p w14:paraId="526C8EB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29AADA1E"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1A7E851F"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材料的力学性能</w:t>
            </w:r>
          </w:p>
          <w:p w14:paraId="02C5B009"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简单拉压超静定问题</w:t>
            </w:r>
          </w:p>
          <w:p w14:paraId="74FEFE77"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剪切变形</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切应力及其性质</w:t>
            </w:r>
          </w:p>
        </w:tc>
        <w:tc>
          <w:tcPr>
            <w:tcW w:w="803" w:type="pct"/>
            <w:vMerge/>
            <w:tcBorders>
              <w:left w:val="single" w:sz="4" w:space="0" w:color="auto"/>
              <w:right w:val="single" w:sz="12" w:space="0" w:color="auto"/>
            </w:tcBorders>
            <w:vAlign w:val="center"/>
          </w:tcPr>
          <w:p w14:paraId="75751A15" w14:textId="77777777" w:rsidR="00FE7E54" w:rsidRPr="00E20FAC" w:rsidRDefault="00FE7E54" w:rsidP="00E20FAC">
            <w:pPr>
              <w:jc w:val="center"/>
              <w:rPr>
                <w:rFonts w:ascii="Times New Roman" w:hAnsi="Times New Roman" w:cs="Times New Roman"/>
                <w:b/>
                <w:spacing w:val="-3"/>
                <w:sz w:val="21"/>
                <w:szCs w:val="21"/>
                <w:lang w:val="en-GB"/>
              </w:rPr>
            </w:pPr>
          </w:p>
        </w:tc>
      </w:tr>
      <w:tr w:rsidR="00FE7E54" w:rsidRPr="001C219B" w14:paraId="755B04E8" w14:textId="77777777" w:rsidTr="00E20FAC">
        <w:trPr>
          <w:trHeight w:val="1134"/>
          <w:jc w:val="center"/>
        </w:trPr>
        <w:tc>
          <w:tcPr>
            <w:tcW w:w="246" w:type="pct"/>
            <w:tcBorders>
              <w:left w:val="single" w:sz="12" w:space="0" w:color="auto"/>
            </w:tcBorders>
            <w:vAlign w:val="center"/>
          </w:tcPr>
          <w:p w14:paraId="6958105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4</w:t>
            </w:r>
          </w:p>
        </w:tc>
        <w:tc>
          <w:tcPr>
            <w:tcW w:w="230" w:type="pct"/>
            <w:vAlign w:val="center"/>
          </w:tcPr>
          <w:p w14:paraId="7278B56B"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1BD4D0D2"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4E5BC102"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剪切与挤压的实用计算</w:t>
            </w:r>
          </w:p>
          <w:p w14:paraId="310856D3"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扭矩图</w:t>
            </w:r>
          </w:p>
          <w:p w14:paraId="27F7A21D"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圆轴扭转横截面的应力</w:t>
            </w:r>
          </w:p>
        </w:tc>
        <w:tc>
          <w:tcPr>
            <w:tcW w:w="803" w:type="pct"/>
            <w:vMerge w:val="restart"/>
            <w:tcBorders>
              <w:left w:val="single" w:sz="4" w:space="0" w:color="auto"/>
              <w:right w:val="single" w:sz="12" w:space="0" w:color="auto"/>
            </w:tcBorders>
            <w:vAlign w:val="center"/>
          </w:tcPr>
          <w:p w14:paraId="6212F49F" w14:textId="77777777" w:rsidR="00FE7E54" w:rsidRPr="00E20FAC" w:rsidRDefault="00FE7E54" w:rsidP="00015897">
            <w:pPr>
              <w:widowControl w:val="0"/>
              <w:numPr>
                <w:ilvl w:val="0"/>
                <w:numId w:val="2"/>
              </w:numPr>
              <w:tabs>
                <w:tab w:val="clear" w:pos="420"/>
                <w:tab w:val="num" w:pos="164"/>
              </w:tabs>
              <w:spacing w:line="300" w:lineRule="auto"/>
              <w:ind w:left="178" w:hanging="178"/>
              <w:jc w:val="center"/>
              <w:rPr>
                <w:rFonts w:ascii="Times New Roman" w:hAnsi="Times New Roman" w:cs="Times New Roman"/>
                <w:sz w:val="21"/>
                <w:szCs w:val="21"/>
              </w:rPr>
            </w:pPr>
            <w:r w:rsidRPr="00E20FAC">
              <w:rPr>
                <w:rFonts w:ascii="Times New Roman" w:hAnsi="Times New Roman" w:cs="Times New Roman" w:hint="eastAsia"/>
                <w:sz w:val="21"/>
                <w:szCs w:val="21"/>
              </w:rPr>
              <w:t>ILO-2</w:t>
            </w:r>
          </w:p>
          <w:p w14:paraId="0C3F598C" w14:textId="77777777" w:rsidR="00FE7E54" w:rsidRPr="00E20FAC" w:rsidRDefault="00FE7E54" w:rsidP="00015897">
            <w:pPr>
              <w:widowControl w:val="0"/>
              <w:numPr>
                <w:ilvl w:val="0"/>
                <w:numId w:val="2"/>
              </w:numPr>
              <w:tabs>
                <w:tab w:val="clear" w:pos="420"/>
                <w:tab w:val="num" w:pos="164"/>
              </w:tabs>
              <w:spacing w:line="300" w:lineRule="auto"/>
              <w:ind w:left="178" w:hanging="178"/>
              <w:jc w:val="center"/>
              <w:rPr>
                <w:rFonts w:ascii="Times New Roman" w:hAnsi="Times New Roman" w:cs="Times New Roman"/>
                <w:sz w:val="21"/>
                <w:szCs w:val="21"/>
              </w:rPr>
            </w:pPr>
            <w:r w:rsidRPr="00E20FAC">
              <w:rPr>
                <w:rFonts w:ascii="Times New Roman" w:hAnsi="Times New Roman" w:cs="Times New Roman" w:hint="eastAsia"/>
                <w:sz w:val="21"/>
                <w:szCs w:val="21"/>
              </w:rPr>
              <w:t>I</w:t>
            </w:r>
            <w:r w:rsidRPr="00E20FAC">
              <w:rPr>
                <w:rFonts w:ascii="Times New Roman" w:hAnsi="Times New Roman" w:cs="Times New Roman"/>
                <w:sz w:val="21"/>
                <w:szCs w:val="21"/>
              </w:rPr>
              <w:t>LO-3</w:t>
            </w:r>
          </w:p>
        </w:tc>
      </w:tr>
      <w:tr w:rsidR="00FE7E54" w:rsidRPr="001C219B" w14:paraId="0CD93865" w14:textId="77777777" w:rsidTr="00E20FAC">
        <w:trPr>
          <w:trHeight w:val="789"/>
          <w:jc w:val="center"/>
        </w:trPr>
        <w:tc>
          <w:tcPr>
            <w:tcW w:w="246" w:type="pct"/>
            <w:tcBorders>
              <w:left w:val="single" w:sz="12" w:space="0" w:color="auto"/>
            </w:tcBorders>
            <w:vAlign w:val="center"/>
          </w:tcPr>
          <w:p w14:paraId="3FD82933"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5</w:t>
            </w:r>
          </w:p>
        </w:tc>
        <w:tc>
          <w:tcPr>
            <w:tcW w:w="230" w:type="pct"/>
            <w:vAlign w:val="center"/>
          </w:tcPr>
          <w:p w14:paraId="62B1592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48B6F06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2D31B68D"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扭转强度</w:t>
            </w:r>
          </w:p>
          <w:p w14:paraId="673500DC"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圆轴扭转的变形及刚度</w:t>
            </w:r>
          </w:p>
          <w:p w14:paraId="776ED641"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圆轴扭转的破坏分析</w:t>
            </w:r>
          </w:p>
          <w:p w14:paraId="721E6FC0"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矩形截面的自由扭转</w:t>
            </w:r>
          </w:p>
        </w:tc>
        <w:tc>
          <w:tcPr>
            <w:tcW w:w="803" w:type="pct"/>
            <w:vMerge/>
            <w:tcBorders>
              <w:left w:val="single" w:sz="4" w:space="0" w:color="auto"/>
              <w:bottom w:val="single" w:sz="4" w:space="0" w:color="auto"/>
              <w:right w:val="single" w:sz="12" w:space="0" w:color="auto"/>
            </w:tcBorders>
            <w:vAlign w:val="center"/>
          </w:tcPr>
          <w:p w14:paraId="14B20792" w14:textId="77777777" w:rsidR="00FE7E54" w:rsidRPr="00E20FAC" w:rsidRDefault="00FE7E54" w:rsidP="00E20FAC">
            <w:pPr>
              <w:jc w:val="center"/>
              <w:rPr>
                <w:rFonts w:ascii="Times New Roman" w:hAnsi="Times New Roman" w:cs="Times New Roman"/>
                <w:b/>
                <w:spacing w:val="-3"/>
                <w:sz w:val="21"/>
                <w:szCs w:val="21"/>
                <w:lang w:val="en-GB"/>
              </w:rPr>
            </w:pPr>
          </w:p>
        </w:tc>
      </w:tr>
      <w:tr w:rsidR="00FE7E54" w:rsidRPr="001C219B" w14:paraId="051F8F6B" w14:textId="77777777" w:rsidTr="00E20FAC">
        <w:trPr>
          <w:trHeight w:val="351"/>
          <w:jc w:val="center"/>
        </w:trPr>
        <w:tc>
          <w:tcPr>
            <w:tcW w:w="246" w:type="pct"/>
            <w:tcBorders>
              <w:left w:val="single" w:sz="12" w:space="0" w:color="auto"/>
            </w:tcBorders>
            <w:vAlign w:val="center"/>
          </w:tcPr>
          <w:p w14:paraId="045531B1"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6</w:t>
            </w:r>
          </w:p>
        </w:tc>
        <w:tc>
          <w:tcPr>
            <w:tcW w:w="230" w:type="pct"/>
            <w:vAlign w:val="center"/>
          </w:tcPr>
          <w:p w14:paraId="5360133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27CDFC8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245C73F9"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平面弯曲</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剪力方程</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弯矩方程弯矩图</w:t>
            </w:r>
          </w:p>
        </w:tc>
        <w:tc>
          <w:tcPr>
            <w:tcW w:w="803" w:type="pct"/>
            <w:vMerge w:val="restart"/>
            <w:tcBorders>
              <w:top w:val="single" w:sz="4" w:space="0" w:color="auto"/>
              <w:left w:val="single" w:sz="4" w:space="0" w:color="auto"/>
              <w:right w:val="single" w:sz="12" w:space="0" w:color="auto"/>
            </w:tcBorders>
            <w:vAlign w:val="center"/>
          </w:tcPr>
          <w:p w14:paraId="09D9D726" w14:textId="77777777" w:rsidR="00FE7E54" w:rsidRPr="00E20FAC" w:rsidRDefault="00FE7E54" w:rsidP="00015897">
            <w:pPr>
              <w:widowControl w:val="0"/>
              <w:numPr>
                <w:ilvl w:val="0"/>
                <w:numId w:val="2"/>
              </w:numPr>
              <w:tabs>
                <w:tab w:val="clear" w:pos="420"/>
                <w:tab w:val="num" w:pos="164"/>
              </w:tabs>
              <w:spacing w:line="300" w:lineRule="auto"/>
              <w:ind w:left="178" w:hanging="178"/>
              <w:jc w:val="center"/>
              <w:rPr>
                <w:rFonts w:ascii="Times New Roman" w:hAnsi="Times New Roman" w:cs="Times New Roman"/>
                <w:sz w:val="21"/>
                <w:szCs w:val="21"/>
              </w:rPr>
            </w:pPr>
            <w:r w:rsidRPr="00E20FAC">
              <w:rPr>
                <w:rFonts w:ascii="Times New Roman" w:hAnsi="Times New Roman" w:cs="Times New Roman" w:hint="eastAsia"/>
                <w:sz w:val="21"/>
                <w:szCs w:val="21"/>
              </w:rPr>
              <w:t>I</w:t>
            </w:r>
            <w:r w:rsidRPr="00E20FAC">
              <w:rPr>
                <w:rFonts w:ascii="Times New Roman" w:hAnsi="Times New Roman" w:cs="Times New Roman"/>
                <w:sz w:val="21"/>
                <w:szCs w:val="21"/>
              </w:rPr>
              <w:t>LO-4</w:t>
            </w:r>
          </w:p>
        </w:tc>
      </w:tr>
      <w:tr w:rsidR="00FE7E54" w:rsidRPr="001C219B" w14:paraId="67E8AE7A" w14:textId="77777777" w:rsidTr="00E20FAC">
        <w:trPr>
          <w:trHeight w:val="558"/>
          <w:jc w:val="center"/>
        </w:trPr>
        <w:tc>
          <w:tcPr>
            <w:tcW w:w="246" w:type="pct"/>
            <w:tcBorders>
              <w:left w:val="single" w:sz="12" w:space="0" w:color="auto"/>
            </w:tcBorders>
            <w:vAlign w:val="center"/>
          </w:tcPr>
          <w:p w14:paraId="26CDC1B5"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7</w:t>
            </w:r>
          </w:p>
        </w:tc>
        <w:tc>
          <w:tcPr>
            <w:tcW w:w="230" w:type="pct"/>
            <w:vAlign w:val="center"/>
          </w:tcPr>
          <w:p w14:paraId="3E8CFB52"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419245F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2392F205"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弯矩图</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分布载荷、剪力及弯矩的关系</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叠加原理作弯矩图</w:t>
            </w:r>
          </w:p>
        </w:tc>
        <w:tc>
          <w:tcPr>
            <w:tcW w:w="803" w:type="pct"/>
            <w:vMerge/>
            <w:tcBorders>
              <w:left w:val="single" w:sz="4" w:space="0" w:color="auto"/>
              <w:right w:val="single" w:sz="12" w:space="0" w:color="auto"/>
            </w:tcBorders>
            <w:vAlign w:val="center"/>
          </w:tcPr>
          <w:p w14:paraId="575B62C3" w14:textId="77777777" w:rsidR="00FE7E54" w:rsidRPr="00E20FAC" w:rsidRDefault="00FE7E54" w:rsidP="00E20FAC">
            <w:pPr>
              <w:jc w:val="center"/>
              <w:rPr>
                <w:rFonts w:ascii="Times New Roman" w:hAnsi="Times New Roman" w:cs="Times New Roman"/>
                <w:sz w:val="21"/>
                <w:szCs w:val="21"/>
              </w:rPr>
            </w:pPr>
          </w:p>
        </w:tc>
      </w:tr>
      <w:tr w:rsidR="00FE7E54" w:rsidRPr="001C219B" w14:paraId="6DD87318" w14:textId="77777777" w:rsidTr="00E20FAC">
        <w:trPr>
          <w:trHeight w:val="552"/>
          <w:jc w:val="center"/>
        </w:trPr>
        <w:tc>
          <w:tcPr>
            <w:tcW w:w="246" w:type="pct"/>
            <w:tcBorders>
              <w:left w:val="single" w:sz="12" w:space="0" w:color="auto"/>
            </w:tcBorders>
            <w:vAlign w:val="center"/>
          </w:tcPr>
          <w:p w14:paraId="647A5DC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8</w:t>
            </w:r>
          </w:p>
        </w:tc>
        <w:tc>
          <w:tcPr>
            <w:tcW w:w="230" w:type="pct"/>
            <w:vAlign w:val="center"/>
          </w:tcPr>
          <w:p w14:paraId="456C84DE"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6F320FD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期中考试</w:t>
            </w:r>
          </w:p>
          <w:p w14:paraId="6E977B9B"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446DDFEC" w14:textId="77777777" w:rsidR="00FE7E54" w:rsidRPr="001C219B" w:rsidRDefault="00FE7E54" w:rsidP="002972DA">
            <w:pPr>
              <w:rPr>
                <w:rFonts w:ascii="Times New Roman" w:hAnsi="Times New Roman" w:cs="Times New Roman"/>
                <w:color w:val="FF0000"/>
                <w:sz w:val="21"/>
                <w:szCs w:val="21"/>
              </w:rPr>
            </w:pPr>
            <w:r w:rsidRPr="001C219B">
              <w:rPr>
                <w:rFonts w:ascii="Times New Roman" w:hAnsi="Times New Roman" w:cs="Times New Roman"/>
                <w:color w:val="FF0000"/>
                <w:sz w:val="21"/>
                <w:szCs w:val="21"/>
              </w:rPr>
              <w:t>中期考试（</w:t>
            </w:r>
            <w:r w:rsidRPr="001C219B">
              <w:rPr>
                <w:rFonts w:ascii="Times New Roman" w:hAnsi="Times New Roman" w:cs="Times New Roman"/>
                <w:color w:val="FF0000"/>
                <w:sz w:val="21"/>
                <w:szCs w:val="21"/>
              </w:rPr>
              <w:t>100</w:t>
            </w:r>
            <w:r w:rsidRPr="001C219B">
              <w:rPr>
                <w:rFonts w:ascii="Times New Roman" w:hAnsi="Times New Roman" w:cs="Times New Roman"/>
                <w:color w:val="FF0000"/>
                <w:sz w:val="21"/>
                <w:szCs w:val="21"/>
              </w:rPr>
              <w:t>分钟）</w:t>
            </w:r>
          </w:p>
          <w:p w14:paraId="463428E4"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截面的几何性质</w:t>
            </w:r>
          </w:p>
        </w:tc>
        <w:tc>
          <w:tcPr>
            <w:tcW w:w="803" w:type="pct"/>
            <w:vMerge/>
            <w:tcBorders>
              <w:left w:val="single" w:sz="4" w:space="0" w:color="auto"/>
              <w:right w:val="single" w:sz="12" w:space="0" w:color="auto"/>
            </w:tcBorders>
            <w:vAlign w:val="center"/>
          </w:tcPr>
          <w:p w14:paraId="5A118998" w14:textId="77777777" w:rsidR="00FE7E54" w:rsidRPr="00E20FAC" w:rsidRDefault="00FE7E54" w:rsidP="00E20FAC">
            <w:pPr>
              <w:jc w:val="center"/>
              <w:rPr>
                <w:rFonts w:ascii="Times New Roman" w:hAnsi="Times New Roman" w:cs="Times New Roman"/>
                <w:spacing w:val="-3"/>
                <w:sz w:val="21"/>
                <w:szCs w:val="21"/>
                <w:lang w:val="en-GB"/>
              </w:rPr>
            </w:pPr>
          </w:p>
        </w:tc>
      </w:tr>
      <w:tr w:rsidR="00FE7E54" w:rsidRPr="001C219B" w14:paraId="1756B642" w14:textId="77777777" w:rsidTr="00E20FAC">
        <w:trPr>
          <w:trHeight w:val="659"/>
          <w:jc w:val="center"/>
        </w:trPr>
        <w:tc>
          <w:tcPr>
            <w:tcW w:w="246" w:type="pct"/>
            <w:tcBorders>
              <w:left w:val="single" w:sz="12" w:space="0" w:color="auto"/>
            </w:tcBorders>
            <w:vAlign w:val="center"/>
          </w:tcPr>
          <w:p w14:paraId="23C4489F"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9</w:t>
            </w:r>
          </w:p>
        </w:tc>
        <w:tc>
          <w:tcPr>
            <w:tcW w:w="230" w:type="pct"/>
            <w:vAlign w:val="center"/>
          </w:tcPr>
          <w:p w14:paraId="3C22BAA1"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1B5E752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11C20C27"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弯曲正应力</w:t>
            </w:r>
          </w:p>
          <w:p w14:paraId="5C58EE9C"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弯曲切应力</w:t>
            </w:r>
          </w:p>
        </w:tc>
        <w:tc>
          <w:tcPr>
            <w:tcW w:w="803" w:type="pct"/>
            <w:vMerge/>
            <w:tcBorders>
              <w:left w:val="single" w:sz="4" w:space="0" w:color="auto"/>
              <w:right w:val="single" w:sz="12" w:space="0" w:color="auto"/>
            </w:tcBorders>
            <w:vAlign w:val="center"/>
          </w:tcPr>
          <w:p w14:paraId="5AC6CA96" w14:textId="77777777" w:rsidR="00FE7E54" w:rsidRPr="00E20FAC" w:rsidRDefault="00FE7E54" w:rsidP="00E20FAC">
            <w:pPr>
              <w:jc w:val="center"/>
              <w:rPr>
                <w:rFonts w:ascii="Times New Roman" w:hAnsi="Times New Roman" w:cs="Times New Roman"/>
                <w:spacing w:val="-3"/>
                <w:sz w:val="21"/>
                <w:szCs w:val="21"/>
                <w:lang w:val="en-GB"/>
              </w:rPr>
            </w:pPr>
          </w:p>
        </w:tc>
      </w:tr>
      <w:tr w:rsidR="00FE7E54" w:rsidRPr="001C219B" w14:paraId="0613C067" w14:textId="77777777" w:rsidTr="00E20FAC">
        <w:trPr>
          <w:trHeight w:val="402"/>
          <w:jc w:val="center"/>
        </w:trPr>
        <w:tc>
          <w:tcPr>
            <w:tcW w:w="246" w:type="pct"/>
            <w:tcBorders>
              <w:left w:val="single" w:sz="12" w:space="0" w:color="auto"/>
            </w:tcBorders>
            <w:vAlign w:val="center"/>
          </w:tcPr>
          <w:p w14:paraId="749ACCA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10</w:t>
            </w:r>
          </w:p>
        </w:tc>
        <w:tc>
          <w:tcPr>
            <w:tcW w:w="230" w:type="pct"/>
            <w:vAlign w:val="center"/>
          </w:tcPr>
          <w:p w14:paraId="71AB0CB8"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4A13E30F"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77FA85CC"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弯曲中心</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平面弯曲的充要条件</w:t>
            </w:r>
          </w:p>
          <w:p w14:paraId="60EBCAA9"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挠度</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转角</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积分法计算梁的变形</w:t>
            </w:r>
          </w:p>
        </w:tc>
        <w:tc>
          <w:tcPr>
            <w:tcW w:w="803" w:type="pct"/>
            <w:vMerge/>
            <w:tcBorders>
              <w:left w:val="single" w:sz="4" w:space="0" w:color="auto"/>
              <w:right w:val="single" w:sz="12" w:space="0" w:color="auto"/>
            </w:tcBorders>
            <w:vAlign w:val="center"/>
          </w:tcPr>
          <w:p w14:paraId="50CA906F" w14:textId="77777777" w:rsidR="00FE7E54" w:rsidRPr="00E20FAC" w:rsidRDefault="00FE7E54" w:rsidP="00E20FAC">
            <w:pPr>
              <w:jc w:val="center"/>
              <w:rPr>
                <w:rFonts w:ascii="Times New Roman" w:hAnsi="Times New Roman" w:cs="Times New Roman"/>
                <w:spacing w:val="-3"/>
                <w:sz w:val="21"/>
                <w:szCs w:val="21"/>
                <w:lang w:val="en-GB"/>
              </w:rPr>
            </w:pPr>
          </w:p>
        </w:tc>
      </w:tr>
      <w:tr w:rsidR="00FE7E54" w:rsidRPr="001C219B" w14:paraId="3BF3D5ED" w14:textId="77777777" w:rsidTr="00E20FAC">
        <w:trPr>
          <w:trHeight w:val="735"/>
          <w:jc w:val="center"/>
        </w:trPr>
        <w:tc>
          <w:tcPr>
            <w:tcW w:w="246" w:type="pct"/>
            <w:tcBorders>
              <w:left w:val="single" w:sz="12" w:space="0" w:color="auto"/>
            </w:tcBorders>
            <w:vAlign w:val="center"/>
          </w:tcPr>
          <w:p w14:paraId="3EC8ED3C"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11</w:t>
            </w:r>
          </w:p>
        </w:tc>
        <w:tc>
          <w:tcPr>
            <w:tcW w:w="230" w:type="pct"/>
            <w:vAlign w:val="center"/>
          </w:tcPr>
          <w:p w14:paraId="3D41EB04"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24E1D89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073ECE0F"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叠加法计算梁的变形</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刚度条件</w:t>
            </w:r>
          </w:p>
          <w:p w14:paraId="0F73C794"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简单超静定梁</w:t>
            </w:r>
          </w:p>
        </w:tc>
        <w:tc>
          <w:tcPr>
            <w:tcW w:w="803" w:type="pct"/>
            <w:vMerge/>
            <w:tcBorders>
              <w:left w:val="single" w:sz="4" w:space="0" w:color="auto"/>
              <w:bottom w:val="single" w:sz="4" w:space="0" w:color="auto"/>
              <w:right w:val="single" w:sz="12" w:space="0" w:color="auto"/>
            </w:tcBorders>
            <w:vAlign w:val="center"/>
          </w:tcPr>
          <w:p w14:paraId="67BC4018" w14:textId="77777777" w:rsidR="00FE7E54" w:rsidRPr="00E20FAC" w:rsidRDefault="00FE7E54" w:rsidP="00E20FAC">
            <w:pPr>
              <w:jc w:val="center"/>
              <w:rPr>
                <w:rFonts w:ascii="Times New Roman" w:hAnsi="Times New Roman" w:cs="Times New Roman"/>
                <w:spacing w:val="-3"/>
                <w:sz w:val="21"/>
                <w:szCs w:val="21"/>
                <w:lang w:val="en-GB"/>
              </w:rPr>
            </w:pPr>
          </w:p>
        </w:tc>
      </w:tr>
      <w:tr w:rsidR="00FE7E54" w:rsidRPr="001C219B" w14:paraId="10F848CF" w14:textId="77777777" w:rsidTr="00E20FAC">
        <w:trPr>
          <w:trHeight w:val="278"/>
          <w:jc w:val="center"/>
        </w:trPr>
        <w:tc>
          <w:tcPr>
            <w:tcW w:w="246" w:type="pct"/>
            <w:tcBorders>
              <w:left w:val="single" w:sz="12" w:space="0" w:color="auto"/>
            </w:tcBorders>
            <w:vAlign w:val="center"/>
          </w:tcPr>
          <w:p w14:paraId="1462AC95"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12</w:t>
            </w:r>
          </w:p>
        </w:tc>
        <w:tc>
          <w:tcPr>
            <w:tcW w:w="230" w:type="pct"/>
            <w:vAlign w:val="center"/>
          </w:tcPr>
          <w:p w14:paraId="28838E8C"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5A00501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590DB49C"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应力状态平面应力状态</w:t>
            </w:r>
          </w:p>
        </w:tc>
        <w:tc>
          <w:tcPr>
            <w:tcW w:w="803" w:type="pct"/>
            <w:vMerge w:val="restart"/>
            <w:tcBorders>
              <w:top w:val="single" w:sz="4" w:space="0" w:color="auto"/>
              <w:left w:val="single" w:sz="4" w:space="0" w:color="auto"/>
              <w:right w:val="single" w:sz="12" w:space="0" w:color="auto"/>
            </w:tcBorders>
            <w:vAlign w:val="center"/>
          </w:tcPr>
          <w:p w14:paraId="7DD6A33A" w14:textId="77777777" w:rsidR="00FE7E54" w:rsidRPr="00E20FAC" w:rsidRDefault="00FE7E54" w:rsidP="00015897">
            <w:pPr>
              <w:widowControl w:val="0"/>
              <w:numPr>
                <w:ilvl w:val="0"/>
                <w:numId w:val="2"/>
              </w:numPr>
              <w:tabs>
                <w:tab w:val="clear" w:pos="420"/>
                <w:tab w:val="num" w:pos="164"/>
              </w:tabs>
              <w:spacing w:line="300" w:lineRule="auto"/>
              <w:ind w:left="178" w:hanging="178"/>
              <w:jc w:val="center"/>
              <w:rPr>
                <w:rFonts w:ascii="Times New Roman" w:hAnsi="Times New Roman" w:cs="Times New Roman"/>
                <w:spacing w:val="-3"/>
                <w:sz w:val="21"/>
                <w:szCs w:val="21"/>
                <w:lang w:val="en-GB"/>
              </w:rPr>
            </w:pPr>
            <w:r w:rsidRPr="00E20FAC">
              <w:rPr>
                <w:rFonts w:ascii="Times New Roman" w:hAnsi="Times New Roman" w:cs="Times New Roman" w:hint="eastAsia"/>
                <w:sz w:val="21"/>
                <w:szCs w:val="21"/>
              </w:rPr>
              <w:t>I</w:t>
            </w:r>
            <w:r w:rsidRPr="00E20FAC">
              <w:rPr>
                <w:rFonts w:ascii="Times New Roman" w:hAnsi="Times New Roman" w:cs="Times New Roman"/>
                <w:sz w:val="21"/>
                <w:szCs w:val="21"/>
              </w:rPr>
              <w:t>LO-5</w:t>
            </w:r>
          </w:p>
          <w:p w14:paraId="2E40F11E" w14:textId="77777777" w:rsidR="00FE7E54" w:rsidRPr="00E20FAC" w:rsidRDefault="00FE7E54" w:rsidP="00015897">
            <w:pPr>
              <w:widowControl w:val="0"/>
              <w:numPr>
                <w:ilvl w:val="0"/>
                <w:numId w:val="2"/>
              </w:numPr>
              <w:tabs>
                <w:tab w:val="clear" w:pos="420"/>
                <w:tab w:val="num" w:pos="164"/>
              </w:tabs>
              <w:spacing w:line="300" w:lineRule="auto"/>
              <w:ind w:left="178" w:hanging="178"/>
              <w:jc w:val="center"/>
              <w:rPr>
                <w:rFonts w:ascii="Times New Roman" w:hAnsi="Times New Roman" w:cs="Times New Roman"/>
                <w:spacing w:val="-3"/>
                <w:sz w:val="21"/>
                <w:szCs w:val="21"/>
                <w:lang w:val="en-GB"/>
              </w:rPr>
            </w:pPr>
            <w:r w:rsidRPr="00E20FAC">
              <w:rPr>
                <w:rFonts w:ascii="Times New Roman" w:hAnsi="Times New Roman" w:cs="Times New Roman" w:hint="eastAsia"/>
                <w:spacing w:val="-3"/>
                <w:sz w:val="21"/>
                <w:szCs w:val="21"/>
                <w:lang w:val="en-GB"/>
              </w:rPr>
              <w:t>I</w:t>
            </w:r>
            <w:r w:rsidRPr="00E20FAC">
              <w:rPr>
                <w:rFonts w:ascii="Times New Roman" w:hAnsi="Times New Roman" w:cs="Times New Roman"/>
                <w:spacing w:val="-3"/>
                <w:sz w:val="21"/>
                <w:szCs w:val="21"/>
                <w:lang w:val="en-GB"/>
              </w:rPr>
              <w:t>LO-6</w:t>
            </w:r>
          </w:p>
          <w:p w14:paraId="0C6EC7EB" w14:textId="77777777" w:rsidR="00FE7E54" w:rsidRPr="00E20FAC" w:rsidRDefault="00FE7E54" w:rsidP="00015897">
            <w:pPr>
              <w:widowControl w:val="0"/>
              <w:numPr>
                <w:ilvl w:val="0"/>
                <w:numId w:val="2"/>
              </w:numPr>
              <w:tabs>
                <w:tab w:val="clear" w:pos="420"/>
                <w:tab w:val="num" w:pos="164"/>
              </w:tabs>
              <w:spacing w:line="300" w:lineRule="auto"/>
              <w:ind w:left="178" w:hanging="178"/>
              <w:jc w:val="center"/>
              <w:rPr>
                <w:rFonts w:ascii="Times New Roman" w:hAnsi="Times New Roman" w:cs="Times New Roman"/>
                <w:spacing w:val="-3"/>
                <w:sz w:val="21"/>
                <w:szCs w:val="21"/>
                <w:lang w:val="en-GB"/>
              </w:rPr>
            </w:pPr>
            <w:r w:rsidRPr="00E20FAC">
              <w:rPr>
                <w:rFonts w:ascii="Times New Roman" w:hAnsi="Times New Roman" w:cs="Times New Roman"/>
                <w:sz w:val="21"/>
                <w:szCs w:val="21"/>
              </w:rPr>
              <w:t>ILO-7</w:t>
            </w:r>
          </w:p>
        </w:tc>
      </w:tr>
      <w:tr w:rsidR="00FE7E54" w:rsidRPr="001C219B" w14:paraId="32E874C1" w14:textId="77777777" w:rsidTr="00E20FAC">
        <w:trPr>
          <w:trHeight w:val="509"/>
          <w:jc w:val="center"/>
        </w:trPr>
        <w:tc>
          <w:tcPr>
            <w:tcW w:w="246" w:type="pct"/>
            <w:tcBorders>
              <w:left w:val="single" w:sz="12" w:space="0" w:color="auto"/>
            </w:tcBorders>
            <w:vAlign w:val="center"/>
          </w:tcPr>
          <w:p w14:paraId="200DD6C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13</w:t>
            </w:r>
          </w:p>
        </w:tc>
        <w:tc>
          <w:tcPr>
            <w:tcW w:w="230" w:type="pct"/>
            <w:vAlign w:val="center"/>
          </w:tcPr>
          <w:p w14:paraId="4DF5AF9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655E1423"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65376C36"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强度理论</w:t>
            </w:r>
          </w:p>
          <w:p w14:paraId="1A3F4A3B"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斜弯曲</w:t>
            </w:r>
          </w:p>
        </w:tc>
        <w:tc>
          <w:tcPr>
            <w:tcW w:w="803" w:type="pct"/>
            <w:vMerge/>
            <w:tcBorders>
              <w:left w:val="single" w:sz="4" w:space="0" w:color="auto"/>
              <w:right w:val="single" w:sz="12" w:space="0" w:color="auto"/>
            </w:tcBorders>
            <w:vAlign w:val="center"/>
          </w:tcPr>
          <w:p w14:paraId="090F8185" w14:textId="77777777" w:rsidR="00FE7E54" w:rsidRPr="001C219B" w:rsidRDefault="00FE7E54" w:rsidP="00E20FAC">
            <w:pPr>
              <w:jc w:val="center"/>
              <w:rPr>
                <w:rFonts w:ascii="Times New Roman" w:hAnsi="Times New Roman" w:cs="Times New Roman"/>
                <w:b/>
                <w:spacing w:val="-3"/>
                <w:sz w:val="21"/>
                <w:szCs w:val="21"/>
                <w:lang w:val="en-GB"/>
              </w:rPr>
            </w:pPr>
          </w:p>
        </w:tc>
      </w:tr>
      <w:tr w:rsidR="00FE7E54" w:rsidRPr="001C219B" w14:paraId="06308130" w14:textId="77777777" w:rsidTr="00E20FAC">
        <w:trPr>
          <w:trHeight w:val="494"/>
          <w:jc w:val="center"/>
        </w:trPr>
        <w:tc>
          <w:tcPr>
            <w:tcW w:w="246" w:type="pct"/>
            <w:tcBorders>
              <w:left w:val="single" w:sz="12" w:space="0" w:color="auto"/>
            </w:tcBorders>
            <w:vAlign w:val="center"/>
          </w:tcPr>
          <w:p w14:paraId="1AD3D4C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14</w:t>
            </w:r>
          </w:p>
        </w:tc>
        <w:tc>
          <w:tcPr>
            <w:tcW w:w="230" w:type="pct"/>
            <w:vAlign w:val="center"/>
          </w:tcPr>
          <w:p w14:paraId="4B958BE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43255265"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09D6C3FD"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拉弯组合</w:t>
            </w:r>
          </w:p>
          <w:p w14:paraId="0F29657A"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偏心压缩</w:t>
            </w:r>
          </w:p>
          <w:p w14:paraId="4226C55F"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弯扭组合</w:t>
            </w:r>
          </w:p>
        </w:tc>
        <w:tc>
          <w:tcPr>
            <w:tcW w:w="803" w:type="pct"/>
            <w:vMerge/>
            <w:tcBorders>
              <w:left w:val="single" w:sz="4" w:space="0" w:color="auto"/>
              <w:right w:val="single" w:sz="12" w:space="0" w:color="auto"/>
            </w:tcBorders>
            <w:vAlign w:val="center"/>
          </w:tcPr>
          <w:p w14:paraId="646EB55C" w14:textId="77777777" w:rsidR="00FE7E54" w:rsidRPr="001C219B" w:rsidRDefault="00FE7E54" w:rsidP="00E20FAC">
            <w:pPr>
              <w:jc w:val="center"/>
              <w:rPr>
                <w:rFonts w:ascii="Times New Roman" w:hAnsi="Times New Roman" w:cs="Times New Roman"/>
                <w:b/>
                <w:spacing w:val="-3"/>
                <w:sz w:val="21"/>
                <w:szCs w:val="21"/>
                <w:lang w:val="en-GB"/>
              </w:rPr>
            </w:pPr>
          </w:p>
        </w:tc>
      </w:tr>
      <w:tr w:rsidR="00FE7E54" w:rsidRPr="001C219B" w14:paraId="5B72B864" w14:textId="77777777" w:rsidTr="00E20FAC">
        <w:trPr>
          <w:trHeight w:val="1028"/>
          <w:jc w:val="center"/>
        </w:trPr>
        <w:tc>
          <w:tcPr>
            <w:tcW w:w="246" w:type="pct"/>
            <w:tcBorders>
              <w:left w:val="single" w:sz="12" w:space="0" w:color="auto"/>
            </w:tcBorders>
            <w:vAlign w:val="center"/>
          </w:tcPr>
          <w:p w14:paraId="0DD8BE18"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lastRenderedPageBreak/>
              <w:t>15</w:t>
            </w:r>
          </w:p>
        </w:tc>
        <w:tc>
          <w:tcPr>
            <w:tcW w:w="230" w:type="pct"/>
            <w:vAlign w:val="center"/>
          </w:tcPr>
          <w:p w14:paraId="4F016646"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03BD772E"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tcBorders>
              <w:bottom w:val="single" w:sz="4" w:space="0" w:color="auto"/>
            </w:tcBorders>
            <w:shd w:val="clear" w:color="auto" w:fill="auto"/>
          </w:tcPr>
          <w:p w14:paraId="1691DAD5"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概念</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细长压杆的临界力</w:t>
            </w:r>
          </w:p>
          <w:p w14:paraId="7484DCEA"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临界应力总图</w:t>
            </w:r>
          </w:p>
          <w:p w14:paraId="281BFE69"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压杆稳定计算</w:t>
            </w:r>
          </w:p>
        </w:tc>
        <w:tc>
          <w:tcPr>
            <w:tcW w:w="803" w:type="pct"/>
            <w:vMerge/>
            <w:tcBorders>
              <w:left w:val="single" w:sz="4" w:space="0" w:color="auto"/>
              <w:right w:val="single" w:sz="12" w:space="0" w:color="auto"/>
            </w:tcBorders>
            <w:vAlign w:val="center"/>
          </w:tcPr>
          <w:p w14:paraId="54FBD04B" w14:textId="77777777" w:rsidR="00FE7E54" w:rsidRPr="001C219B" w:rsidRDefault="00FE7E54" w:rsidP="00E20FAC">
            <w:pPr>
              <w:jc w:val="center"/>
              <w:rPr>
                <w:rFonts w:ascii="Times New Roman" w:hAnsi="Times New Roman" w:cs="Times New Roman"/>
                <w:b/>
                <w:spacing w:val="-3"/>
                <w:sz w:val="21"/>
                <w:szCs w:val="21"/>
                <w:lang w:val="en-GB"/>
              </w:rPr>
            </w:pPr>
          </w:p>
        </w:tc>
      </w:tr>
      <w:tr w:rsidR="00FE7E54" w:rsidRPr="001C219B" w14:paraId="27F45CD1" w14:textId="77777777" w:rsidTr="00E20FAC">
        <w:trPr>
          <w:trHeight w:val="177"/>
          <w:jc w:val="center"/>
        </w:trPr>
        <w:tc>
          <w:tcPr>
            <w:tcW w:w="246" w:type="pct"/>
            <w:tcBorders>
              <w:left w:val="single" w:sz="12" w:space="0" w:color="auto"/>
              <w:bottom w:val="single" w:sz="12" w:space="0" w:color="auto"/>
            </w:tcBorders>
            <w:vAlign w:val="center"/>
          </w:tcPr>
          <w:p w14:paraId="5B18CACA"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16</w:t>
            </w:r>
          </w:p>
        </w:tc>
        <w:tc>
          <w:tcPr>
            <w:tcW w:w="230" w:type="pct"/>
            <w:tcBorders>
              <w:bottom w:val="single" w:sz="12" w:space="0" w:color="auto"/>
            </w:tcBorders>
            <w:vAlign w:val="center"/>
          </w:tcPr>
          <w:p w14:paraId="612887E4"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tcBorders>
              <w:bottom w:val="single" w:sz="12" w:space="0" w:color="auto"/>
            </w:tcBorders>
            <w:vAlign w:val="center"/>
          </w:tcPr>
          <w:p w14:paraId="6AF20DDE"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复习</w:t>
            </w:r>
          </w:p>
        </w:tc>
        <w:tc>
          <w:tcPr>
            <w:tcW w:w="3212" w:type="pct"/>
            <w:tcBorders>
              <w:bottom w:val="single" w:sz="12" w:space="0" w:color="auto"/>
            </w:tcBorders>
            <w:shd w:val="clear" w:color="auto" w:fill="auto"/>
          </w:tcPr>
          <w:p w14:paraId="630AE7E5"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复习</w:t>
            </w:r>
          </w:p>
        </w:tc>
        <w:tc>
          <w:tcPr>
            <w:tcW w:w="803" w:type="pct"/>
            <w:vMerge/>
            <w:tcBorders>
              <w:left w:val="single" w:sz="4" w:space="0" w:color="auto"/>
              <w:bottom w:val="single" w:sz="12" w:space="0" w:color="auto"/>
              <w:right w:val="single" w:sz="12" w:space="0" w:color="auto"/>
            </w:tcBorders>
            <w:vAlign w:val="center"/>
          </w:tcPr>
          <w:p w14:paraId="346F2BE9" w14:textId="77777777" w:rsidR="00FE7E54" w:rsidRPr="001C219B" w:rsidRDefault="00FE7E54" w:rsidP="00E20FAC">
            <w:pPr>
              <w:jc w:val="center"/>
              <w:rPr>
                <w:rFonts w:ascii="Times New Roman" w:hAnsi="Times New Roman" w:cs="Times New Roman"/>
                <w:b/>
                <w:spacing w:val="-3"/>
                <w:sz w:val="21"/>
                <w:szCs w:val="21"/>
                <w:lang w:val="en-GB"/>
              </w:rPr>
            </w:pPr>
          </w:p>
        </w:tc>
      </w:tr>
    </w:tbl>
    <w:p w14:paraId="6499893A" w14:textId="77777777" w:rsidR="009D0912" w:rsidRPr="001C219B" w:rsidRDefault="009D0912" w:rsidP="00015897">
      <w:pPr>
        <w:pStyle w:val="1"/>
        <w:numPr>
          <w:ilvl w:val="0"/>
          <w:numId w:val="1"/>
        </w:numPr>
        <w:tabs>
          <w:tab w:val="clear" w:pos="720"/>
          <w:tab w:val="num" w:pos="364"/>
        </w:tabs>
        <w:spacing w:before="120" w:after="120" w:line="360" w:lineRule="auto"/>
        <w:ind w:left="360" w:hanging="360"/>
        <w:rPr>
          <w:rFonts w:ascii="Times New Roman" w:hAnsi="Times New Roman"/>
          <w:spacing w:val="-3"/>
          <w:kern w:val="2"/>
          <w:sz w:val="21"/>
          <w:lang w:val="en-GB"/>
        </w:rPr>
      </w:pPr>
      <w:bookmarkStart w:id="16" w:name="_Toc86757727"/>
      <w:r w:rsidRPr="001C219B">
        <w:rPr>
          <w:rFonts w:ascii="Times New Roman" w:hAnsi="Times New Roman"/>
          <w:sz w:val="24"/>
          <w:szCs w:val="24"/>
          <w:lang w:val="en-GB"/>
        </w:rPr>
        <w:t>附录：</w:t>
      </w:r>
      <w:r w:rsidR="00CB1303" w:rsidRPr="001C219B">
        <w:rPr>
          <w:rFonts w:ascii="Times New Roman" w:hAnsi="Times New Roman"/>
          <w:sz w:val="24"/>
          <w:szCs w:val="24"/>
          <w:lang w:val="en-GB"/>
        </w:rPr>
        <w:t>实验</w:t>
      </w:r>
      <w:r w:rsidRPr="001C219B">
        <w:rPr>
          <w:rFonts w:ascii="Times New Roman" w:hAnsi="Times New Roman"/>
          <w:sz w:val="24"/>
          <w:szCs w:val="24"/>
          <w:lang w:val="en-GB"/>
        </w:rPr>
        <w:t>及实践</w:t>
      </w:r>
      <w:bookmarkEnd w:id="16"/>
    </w:p>
    <w:p w14:paraId="713264F6" w14:textId="77777777" w:rsidR="009D0912" w:rsidRPr="001C219B" w:rsidRDefault="009D0912" w:rsidP="001714B4">
      <w:pPr>
        <w:pStyle w:val="2"/>
        <w:spacing w:before="120" w:after="120" w:line="360" w:lineRule="auto"/>
        <w:rPr>
          <w:rFonts w:ascii="Times New Roman" w:eastAsia="宋体" w:hAnsi="Times New Roman"/>
          <w:sz w:val="21"/>
          <w:szCs w:val="21"/>
        </w:rPr>
      </w:pPr>
      <w:bookmarkStart w:id="17" w:name="_Toc86757728"/>
      <w:r w:rsidRPr="001C219B">
        <w:rPr>
          <w:rFonts w:ascii="Times New Roman" w:eastAsia="宋体" w:hAnsi="Times New Roman"/>
          <w:sz w:val="21"/>
          <w:szCs w:val="21"/>
        </w:rPr>
        <w:t>实验环节汇总表</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5164"/>
        <w:gridCol w:w="1594"/>
        <w:gridCol w:w="1592"/>
      </w:tblGrid>
      <w:tr w:rsidR="00A11362" w:rsidRPr="001C219B" w14:paraId="47011B80" w14:textId="1E765749" w:rsidTr="00A11362">
        <w:trPr>
          <w:trHeight w:val="348"/>
        </w:trPr>
        <w:tc>
          <w:tcPr>
            <w:tcW w:w="663" w:type="pct"/>
          </w:tcPr>
          <w:p w14:paraId="35582AFA"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序号</w:t>
            </w:r>
          </w:p>
        </w:tc>
        <w:tc>
          <w:tcPr>
            <w:tcW w:w="2682" w:type="pct"/>
          </w:tcPr>
          <w:p w14:paraId="12758B2B" w14:textId="77777777" w:rsidR="00A11362" w:rsidRPr="001C219B" w:rsidRDefault="00A11362" w:rsidP="009D0912">
            <w:pPr>
              <w:widowControl w:val="0"/>
              <w:tabs>
                <w:tab w:val="left" w:pos="-720"/>
              </w:tabs>
              <w:suppressAutoHyphens/>
              <w:jc w:val="both"/>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实验名称</w:t>
            </w:r>
            <w:r w:rsidRPr="001C219B">
              <w:rPr>
                <w:rFonts w:ascii="Times New Roman" w:hAnsi="Times New Roman" w:cs="Times New Roman"/>
                <w:b/>
                <w:spacing w:val="-3"/>
                <w:kern w:val="2"/>
                <w:sz w:val="21"/>
                <w:lang w:val="en-GB"/>
              </w:rPr>
              <w:tab/>
            </w:r>
          </w:p>
        </w:tc>
        <w:tc>
          <w:tcPr>
            <w:tcW w:w="828" w:type="pct"/>
          </w:tcPr>
          <w:p w14:paraId="4268BC00"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课时数</w:t>
            </w:r>
          </w:p>
        </w:tc>
        <w:tc>
          <w:tcPr>
            <w:tcW w:w="828" w:type="pct"/>
          </w:tcPr>
          <w:p w14:paraId="3CFF4DFB" w14:textId="550BB5AF"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Pr>
                <w:rFonts w:ascii="Times New Roman" w:hAnsi="Times New Roman" w:cs="Times New Roman" w:hint="eastAsia"/>
                <w:b/>
                <w:spacing w:val="-3"/>
                <w:kern w:val="2"/>
                <w:sz w:val="21"/>
                <w:lang w:val="en-GB"/>
              </w:rPr>
              <w:t>备注</w:t>
            </w:r>
          </w:p>
        </w:tc>
      </w:tr>
      <w:tr w:rsidR="00A11362" w:rsidRPr="001C219B" w14:paraId="4A299B74" w14:textId="295F7472" w:rsidTr="00A11362">
        <w:trPr>
          <w:trHeight w:val="326"/>
        </w:trPr>
        <w:tc>
          <w:tcPr>
            <w:tcW w:w="663" w:type="pct"/>
          </w:tcPr>
          <w:p w14:paraId="1088CCA1"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实验一</w:t>
            </w:r>
          </w:p>
        </w:tc>
        <w:tc>
          <w:tcPr>
            <w:tcW w:w="2682" w:type="pct"/>
            <w:vAlign w:val="center"/>
          </w:tcPr>
          <w:p w14:paraId="6B1EE8C5"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spacing w:val="-3"/>
                <w:kern w:val="2"/>
                <w:sz w:val="21"/>
                <w:szCs w:val="21"/>
                <w:lang w:val="en-GB"/>
              </w:rPr>
              <w:t>金属材料</w:t>
            </w:r>
            <w:r w:rsidRPr="001C219B">
              <w:rPr>
                <w:rFonts w:ascii="Times New Roman" w:hAnsi="Times New Roman" w:cs="Times New Roman"/>
                <w:kern w:val="2"/>
                <w:sz w:val="21"/>
                <w:szCs w:val="21"/>
                <w:lang w:val="zh-CN"/>
              </w:rPr>
              <w:t>的拉伸和压缩试验</w:t>
            </w:r>
          </w:p>
        </w:tc>
        <w:tc>
          <w:tcPr>
            <w:tcW w:w="828" w:type="pct"/>
          </w:tcPr>
          <w:p w14:paraId="1BD4B4D2"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4E030039"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299DC747" w14:textId="642C5722" w:rsidTr="00A11362">
        <w:trPr>
          <w:trHeight w:val="300"/>
        </w:trPr>
        <w:tc>
          <w:tcPr>
            <w:tcW w:w="663" w:type="pct"/>
          </w:tcPr>
          <w:p w14:paraId="393D8FB3"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实验二</w:t>
            </w:r>
          </w:p>
        </w:tc>
        <w:tc>
          <w:tcPr>
            <w:tcW w:w="2682" w:type="pct"/>
            <w:vAlign w:val="center"/>
          </w:tcPr>
          <w:p w14:paraId="09BEA8B6"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金属材料</w:t>
            </w:r>
            <w:r w:rsidRPr="001C219B">
              <w:rPr>
                <w:rFonts w:ascii="Times New Roman" w:hAnsi="Times New Roman" w:cs="Times New Roman"/>
                <w:kern w:val="2"/>
                <w:sz w:val="21"/>
                <w:lang w:val="zh-CN"/>
              </w:rPr>
              <w:t>的弹性模量测定试验</w:t>
            </w:r>
          </w:p>
        </w:tc>
        <w:tc>
          <w:tcPr>
            <w:tcW w:w="828" w:type="pct"/>
          </w:tcPr>
          <w:p w14:paraId="725B0A0F"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141797AF"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3687E75B" w14:textId="6822D05D" w:rsidTr="00A11362">
        <w:trPr>
          <w:trHeight w:val="345"/>
        </w:trPr>
        <w:tc>
          <w:tcPr>
            <w:tcW w:w="663" w:type="pct"/>
          </w:tcPr>
          <w:p w14:paraId="24F2C2F0"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实验三</w:t>
            </w:r>
          </w:p>
        </w:tc>
        <w:tc>
          <w:tcPr>
            <w:tcW w:w="2682" w:type="pct"/>
            <w:vAlign w:val="center"/>
          </w:tcPr>
          <w:p w14:paraId="102D4A5B"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金属材料</w:t>
            </w:r>
            <w:r w:rsidRPr="001C219B">
              <w:rPr>
                <w:rFonts w:ascii="Times New Roman" w:hAnsi="Times New Roman" w:cs="Times New Roman"/>
                <w:kern w:val="2"/>
                <w:sz w:val="21"/>
                <w:lang w:val="zh-CN"/>
              </w:rPr>
              <w:t>的圆轴扭转试验</w:t>
            </w:r>
          </w:p>
        </w:tc>
        <w:tc>
          <w:tcPr>
            <w:tcW w:w="828" w:type="pct"/>
          </w:tcPr>
          <w:p w14:paraId="348A3E61"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1AA07E0B"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481D4A8A" w14:textId="1A1021F2" w:rsidTr="00A11362">
        <w:trPr>
          <w:trHeight w:val="367"/>
        </w:trPr>
        <w:tc>
          <w:tcPr>
            <w:tcW w:w="663" w:type="pct"/>
          </w:tcPr>
          <w:p w14:paraId="16C358EA"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实验四</w:t>
            </w:r>
          </w:p>
        </w:tc>
        <w:tc>
          <w:tcPr>
            <w:tcW w:w="2682" w:type="pct"/>
            <w:vAlign w:val="center"/>
          </w:tcPr>
          <w:p w14:paraId="5F36CE17"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kern w:val="2"/>
                <w:sz w:val="21"/>
                <w:lang w:val="zh-CN"/>
              </w:rPr>
              <w:t>梁弯曲正应力电测试验</w:t>
            </w:r>
          </w:p>
        </w:tc>
        <w:tc>
          <w:tcPr>
            <w:tcW w:w="828" w:type="pct"/>
          </w:tcPr>
          <w:p w14:paraId="548D3454"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77F3125C"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29C894A7" w14:textId="43143E45" w:rsidTr="00A11362">
        <w:trPr>
          <w:trHeight w:val="427"/>
        </w:trPr>
        <w:tc>
          <w:tcPr>
            <w:tcW w:w="663" w:type="pct"/>
          </w:tcPr>
          <w:p w14:paraId="26C169AD"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实验五</w:t>
            </w:r>
          </w:p>
        </w:tc>
        <w:tc>
          <w:tcPr>
            <w:tcW w:w="2682" w:type="pct"/>
            <w:vAlign w:val="center"/>
          </w:tcPr>
          <w:p w14:paraId="64FFC7A5"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kern w:val="2"/>
                <w:sz w:val="21"/>
              </w:rPr>
              <w:t>自选电测实验</w:t>
            </w:r>
          </w:p>
        </w:tc>
        <w:tc>
          <w:tcPr>
            <w:tcW w:w="828" w:type="pct"/>
          </w:tcPr>
          <w:p w14:paraId="439AEED1" w14:textId="2B4CE651"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7AA5B7CD" w14:textId="402C6D25"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w:t>
            </w:r>
            <w:r w:rsidRPr="001C219B">
              <w:rPr>
                <w:rFonts w:ascii="Times New Roman" w:hAnsi="Times New Roman" w:cs="Times New Roman"/>
                <w:spacing w:val="-3"/>
                <w:kern w:val="2"/>
                <w:sz w:val="21"/>
                <w:lang w:val="en-GB"/>
              </w:rPr>
              <w:t>自选</w:t>
            </w:r>
            <w:r w:rsidRPr="001C219B">
              <w:rPr>
                <w:rFonts w:ascii="Times New Roman" w:hAnsi="Times New Roman" w:cs="Times New Roman"/>
                <w:spacing w:val="-3"/>
                <w:kern w:val="2"/>
                <w:sz w:val="21"/>
                <w:lang w:val="en-GB"/>
              </w:rPr>
              <w:t>)</w:t>
            </w:r>
          </w:p>
        </w:tc>
      </w:tr>
      <w:tr w:rsidR="00A11362" w:rsidRPr="001C219B" w14:paraId="28DAB0F2" w14:textId="42893267" w:rsidTr="00A11362">
        <w:trPr>
          <w:trHeight w:val="419"/>
        </w:trPr>
        <w:tc>
          <w:tcPr>
            <w:tcW w:w="3344" w:type="pct"/>
            <w:gridSpan w:val="2"/>
          </w:tcPr>
          <w:p w14:paraId="0EFBA483"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合计：</w:t>
            </w:r>
          </w:p>
        </w:tc>
        <w:tc>
          <w:tcPr>
            <w:tcW w:w="828" w:type="pct"/>
          </w:tcPr>
          <w:p w14:paraId="66E2E0E5"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8</w:t>
            </w:r>
          </w:p>
        </w:tc>
        <w:tc>
          <w:tcPr>
            <w:tcW w:w="828" w:type="pct"/>
          </w:tcPr>
          <w:p w14:paraId="245F67DF"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bl>
    <w:p w14:paraId="68C30223" w14:textId="77777777" w:rsidR="001F77A9" w:rsidRPr="001C219B" w:rsidRDefault="001F77A9" w:rsidP="001714B4">
      <w:pPr>
        <w:pStyle w:val="2"/>
        <w:spacing w:before="120" w:after="120" w:line="360" w:lineRule="auto"/>
        <w:rPr>
          <w:rFonts w:ascii="Times New Roman" w:eastAsia="宋体" w:hAnsi="Times New Roman"/>
          <w:sz w:val="21"/>
          <w:szCs w:val="21"/>
        </w:rPr>
      </w:pPr>
      <w:bookmarkStart w:id="18" w:name="_Toc86757729"/>
      <w:r w:rsidRPr="001C219B">
        <w:rPr>
          <w:rFonts w:ascii="Times New Roman" w:eastAsia="宋体" w:hAnsi="Times New Roman"/>
          <w:sz w:val="21"/>
          <w:szCs w:val="21"/>
        </w:rPr>
        <w:t>实践环节汇总表</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5164"/>
        <w:gridCol w:w="1594"/>
        <w:gridCol w:w="1592"/>
      </w:tblGrid>
      <w:tr w:rsidR="00A11362" w:rsidRPr="001C219B" w14:paraId="4F58CA12" w14:textId="49B91E6D" w:rsidTr="00A11362">
        <w:trPr>
          <w:trHeight w:val="348"/>
        </w:trPr>
        <w:tc>
          <w:tcPr>
            <w:tcW w:w="663" w:type="pct"/>
          </w:tcPr>
          <w:p w14:paraId="1C35EAD5"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序号</w:t>
            </w:r>
          </w:p>
        </w:tc>
        <w:tc>
          <w:tcPr>
            <w:tcW w:w="2682" w:type="pct"/>
          </w:tcPr>
          <w:p w14:paraId="5B7EB95B" w14:textId="77777777" w:rsidR="00A11362" w:rsidRPr="001C219B" w:rsidRDefault="00A11362" w:rsidP="00564A53">
            <w:pPr>
              <w:widowControl w:val="0"/>
              <w:tabs>
                <w:tab w:val="left" w:pos="-720"/>
              </w:tabs>
              <w:suppressAutoHyphens/>
              <w:jc w:val="both"/>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实践环节名称</w:t>
            </w:r>
            <w:r w:rsidRPr="001C219B">
              <w:rPr>
                <w:rFonts w:ascii="Times New Roman" w:hAnsi="Times New Roman" w:cs="Times New Roman"/>
                <w:b/>
                <w:spacing w:val="-3"/>
                <w:kern w:val="2"/>
                <w:sz w:val="21"/>
                <w:lang w:val="en-GB"/>
              </w:rPr>
              <w:tab/>
            </w:r>
          </w:p>
        </w:tc>
        <w:tc>
          <w:tcPr>
            <w:tcW w:w="828" w:type="pct"/>
          </w:tcPr>
          <w:p w14:paraId="2799B8F1"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课时数</w:t>
            </w:r>
          </w:p>
        </w:tc>
        <w:tc>
          <w:tcPr>
            <w:tcW w:w="828" w:type="pct"/>
          </w:tcPr>
          <w:p w14:paraId="5DD10A45" w14:textId="6361416D"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Pr>
                <w:rFonts w:ascii="Times New Roman" w:hAnsi="Times New Roman" w:cs="Times New Roman" w:hint="eastAsia"/>
                <w:b/>
                <w:spacing w:val="-3"/>
                <w:kern w:val="2"/>
                <w:sz w:val="21"/>
                <w:lang w:val="en-GB"/>
              </w:rPr>
              <w:t>备注</w:t>
            </w:r>
          </w:p>
        </w:tc>
      </w:tr>
      <w:tr w:rsidR="00A11362" w:rsidRPr="001C219B" w14:paraId="4B2B2024" w14:textId="3783EEA1" w:rsidTr="00A11362">
        <w:trPr>
          <w:trHeight w:val="348"/>
        </w:trPr>
        <w:tc>
          <w:tcPr>
            <w:tcW w:w="663" w:type="pct"/>
          </w:tcPr>
          <w:p w14:paraId="1C4CEA2F" w14:textId="242631EE"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spacing w:val="-3"/>
                <w:kern w:val="2"/>
                <w:sz w:val="21"/>
                <w:lang w:val="en-GB"/>
              </w:rPr>
              <w:t>实践</w:t>
            </w:r>
            <w:r w:rsidR="005C0C39">
              <w:rPr>
                <w:rFonts w:ascii="Times New Roman" w:hAnsi="Times New Roman" w:cs="Times New Roman" w:hint="eastAsia"/>
                <w:spacing w:val="-3"/>
                <w:kern w:val="2"/>
                <w:sz w:val="21"/>
                <w:lang w:val="en-GB"/>
              </w:rPr>
              <w:t>一</w:t>
            </w:r>
          </w:p>
        </w:tc>
        <w:tc>
          <w:tcPr>
            <w:tcW w:w="2682" w:type="pct"/>
          </w:tcPr>
          <w:p w14:paraId="4DC0D827" w14:textId="77777777" w:rsidR="00A11362" w:rsidRPr="001C219B" w:rsidRDefault="00A11362" w:rsidP="00564A53">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你身边的材料力学</w:t>
            </w:r>
          </w:p>
        </w:tc>
        <w:tc>
          <w:tcPr>
            <w:tcW w:w="828" w:type="pct"/>
          </w:tcPr>
          <w:p w14:paraId="7A312A27"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5B66701A"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28E01712" w14:textId="03E77894" w:rsidTr="00A11362">
        <w:trPr>
          <w:trHeight w:val="419"/>
        </w:trPr>
        <w:tc>
          <w:tcPr>
            <w:tcW w:w="3344" w:type="pct"/>
            <w:gridSpan w:val="2"/>
          </w:tcPr>
          <w:p w14:paraId="507CD63A"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合计：</w:t>
            </w:r>
          </w:p>
        </w:tc>
        <w:tc>
          <w:tcPr>
            <w:tcW w:w="828" w:type="pct"/>
          </w:tcPr>
          <w:p w14:paraId="60333E0B"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62098527"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bl>
    <w:p w14:paraId="37E1D6AB" w14:textId="75388EAE" w:rsidR="00CB1303" w:rsidRDefault="00CB1303" w:rsidP="001714B4">
      <w:pPr>
        <w:pStyle w:val="3"/>
        <w:spacing w:before="120" w:after="120" w:line="360" w:lineRule="auto"/>
        <w:rPr>
          <w:rFonts w:ascii="Times New Roman" w:hAnsi="Times New Roman" w:cs="Times New Roman"/>
          <w:spacing w:val="-3"/>
          <w:kern w:val="2"/>
          <w:sz w:val="21"/>
          <w:lang w:val="en-GB"/>
        </w:rPr>
      </w:pPr>
      <w:bookmarkStart w:id="19" w:name="_Toc86757730"/>
      <w:r w:rsidRPr="001C219B">
        <w:rPr>
          <w:rFonts w:ascii="Times New Roman" w:hAnsi="Times New Roman" w:cs="Times New Roman"/>
          <w:spacing w:val="-3"/>
          <w:kern w:val="2"/>
          <w:sz w:val="21"/>
          <w:lang w:val="en-GB"/>
        </w:rPr>
        <w:t>实验一</w:t>
      </w:r>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7052BD" w:rsidRPr="001C219B" w14:paraId="4BD3AB6D" w14:textId="77777777" w:rsidTr="000C47BC">
        <w:trPr>
          <w:trHeight w:val="454"/>
          <w:jc w:val="center"/>
        </w:trPr>
        <w:tc>
          <w:tcPr>
            <w:tcW w:w="1198" w:type="dxa"/>
            <w:tcBorders>
              <w:bottom w:val="single" w:sz="12" w:space="0" w:color="000000"/>
            </w:tcBorders>
            <w:shd w:val="clear" w:color="auto" w:fill="auto"/>
            <w:vAlign w:val="center"/>
          </w:tcPr>
          <w:p w14:paraId="022E055F" w14:textId="467D5F9B" w:rsidR="007052BD" w:rsidRPr="009A2B78" w:rsidRDefault="007052BD" w:rsidP="000C47BC">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750E976A" w14:textId="60D9A480" w:rsidR="007052BD" w:rsidRPr="001C219B" w:rsidRDefault="007052BD" w:rsidP="000C47BC">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spacing w:val="-3"/>
                <w:kern w:val="2"/>
                <w:sz w:val="21"/>
                <w:lang w:val="en-GB"/>
              </w:rPr>
              <w:t>金属材料</w:t>
            </w:r>
            <w:r w:rsidRPr="001C219B">
              <w:rPr>
                <w:rFonts w:ascii="Times New Roman" w:hAnsi="Times New Roman" w:cs="Times New Roman"/>
                <w:kern w:val="2"/>
                <w:sz w:val="21"/>
                <w:lang w:val="zh-CN"/>
              </w:rPr>
              <w:t>的拉伸和压缩试验（</w:t>
            </w:r>
            <w:r w:rsidRPr="001C219B">
              <w:rPr>
                <w:rFonts w:ascii="Times New Roman" w:hAnsi="Times New Roman" w:cs="Times New Roman"/>
                <w:spacing w:val="-3"/>
                <w:kern w:val="2"/>
                <w:sz w:val="21"/>
                <w:lang w:val="en-GB"/>
              </w:rPr>
              <w:t>验证性实验，必修）</w:t>
            </w:r>
          </w:p>
        </w:tc>
      </w:tr>
      <w:tr w:rsidR="009951C0" w:rsidRPr="001C219B" w14:paraId="1906AF4D" w14:textId="77777777" w:rsidTr="009951C0">
        <w:trPr>
          <w:trHeight w:val="454"/>
          <w:jc w:val="center"/>
        </w:trPr>
        <w:tc>
          <w:tcPr>
            <w:tcW w:w="1198" w:type="dxa"/>
            <w:tcBorders>
              <w:bottom w:val="single" w:sz="12" w:space="0" w:color="000000"/>
            </w:tcBorders>
            <w:shd w:val="clear" w:color="auto" w:fill="auto"/>
            <w:vAlign w:val="center"/>
          </w:tcPr>
          <w:p w14:paraId="401D6ACE" w14:textId="443D4361" w:rsidR="009951C0" w:rsidRPr="009A2B78" w:rsidRDefault="009951C0" w:rsidP="000C47BC">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01E30DAE" w14:textId="0D335C93" w:rsidR="009951C0" w:rsidRPr="001C219B" w:rsidRDefault="009951C0" w:rsidP="000C47BC">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实验一</w:t>
            </w:r>
          </w:p>
        </w:tc>
        <w:tc>
          <w:tcPr>
            <w:tcW w:w="1999" w:type="dxa"/>
            <w:tcBorders>
              <w:bottom w:val="single" w:sz="12" w:space="0" w:color="000000"/>
            </w:tcBorders>
            <w:shd w:val="clear" w:color="auto" w:fill="auto"/>
            <w:vAlign w:val="center"/>
          </w:tcPr>
          <w:p w14:paraId="7E9087C7" w14:textId="700F1304" w:rsidR="009951C0" w:rsidRPr="001C219B" w:rsidRDefault="009951C0" w:rsidP="000C47BC">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439728D8" w14:textId="2C9D0AB4" w:rsidR="009951C0" w:rsidRPr="001C219B" w:rsidRDefault="009951C0" w:rsidP="000C47BC">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9A2B78" w:rsidRPr="001C219B" w14:paraId="5AFDD640" w14:textId="77777777" w:rsidTr="000C47BC">
        <w:trPr>
          <w:trHeight w:val="2787"/>
          <w:jc w:val="center"/>
        </w:trPr>
        <w:tc>
          <w:tcPr>
            <w:tcW w:w="1198" w:type="dxa"/>
            <w:shd w:val="clear" w:color="auto" w:fill="auto"/>
            <w:vAlign w:val="center"/>
          </w:tcPr>
          <w:p w14:paraId="173C3985" w14:textId="47C045EC" w:rsidR="009A2B78" w:rsidRPr="00AB7613" w:rsidRDefault="009A2B78" w:rsidP="000C47BC">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0D47D04D" w14:textId="77777777" w:rsidR="009A2B78" w:rsidRPr="009951C0" w:rsidRDefault="009A2B78" w:rsidP="00015897">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测试</w:t>
            </w:r>
            <w:r w:rsidRPr="009951C0">
              <w:rPr>
                <w:rFonts w:ascii="Times New Roman" w:hAnsi="Times New Roman" w:cs="Times New Roman"/>
                <w:kern w:val="2"/>
                <w:sz w:val="21"/>
                <w:szCs w:val="21"/>
                <w:lang w:val="zh-CN"/>
              </w:rPr>
              <w:t>低碳钢与铸铁试件在拉伸和压缩过程中的</w:t>
            </w:r>
            <w:r w:rsidRPr="009951C0">
              <w:rPr>
                <w:rFonts w:ascii="Times New Roman" w:hAnsi="Times New Roman" w:cs="Times New Roman"/>
                <w:spacing w:val="-3"/>
                <w:kern w:val="2"/>
                <w:sz w:val="21"/>
                <w:szCs w:val="21"/>
                <w:lang w:val="en-GB"/>
              </w:rPr>
              <w:t>各种现象；</w:t>
            </w:r>
          </w:p>
          <w:p w14:paraId="170EC941" w14:textId="77777777" w:rsidR="009A2B78" w:rsidRPr="009951C0" w:rsidRDefault="009A2B78" w:rsidP="00015897">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绘制拉伸和压缩曲线；</w:t>
            </w:r>
          </w:p>
          <w:p w14:paraId="0CB4C074" w14:textId="36208ED8" w:rsidR="009A2B78" w:rsidRPr="009951C0" w:rsidRDefault="009A2B78" w:rsidP="00015897">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确定低碳钢的屈服点、抗拉强度、延伸率和断面收缩率；</w:t>
            </w:r>
          </w:p>
          <w:p w14:paraId="3C9150B2" w14:textId="331A22C5" w:rsidR="009A2B78" w:rsidRPr="009951C0" w:rsidRDefault="009A2B78" w:rsidP="00015897">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确定铸铁抗拉和抗压强度；</w:t>
            </w:r>
          </w:p>
          <w:p w14:paraId="2DD18C3D" w14:textId="77777777" w:rsidR="009A2B78" w:rsidRPr="009951C0" w:rsidRDefault="009A2B78" w:rsidP="00015897">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比较低碳钢与铸铁的抗拉和抗压力学性能。</w:t>
            </w:r>
          </w:p>
        </w:tc>
      </w:tr>
      <w:tr w:rsidR="00AB7613" w:rsidRPr="001C219B" w14:paraId="788AD375" w14:textId="77777777" w:rsidTr="000C47BC">
        <w:trPr>
          <w:trHeight w:val="1757"/>
          <w:jc w:val="center"/>
        </w:trPr>
        <w:tc>
          <w:tcPr>
            <w:tcW w:w="1198" w:type="dxa"/>
            <w:shd w:val="clear" w:color="auto" w:fill="auto"/>
            <w:vAlign w:val="center"/>
          </w:tcPr>
          <w:p w14:paraId="77122D37" w14:textId="77777777" w:rsidR="00AB7613" w:rsidRPr="00AB7613" w:rsidRDefault="00AB7613" w:rsidP="000C47BC">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4D560857" w14:textId="5FA2793E" w:rsidR="00AB7613" w:rsidRPr="001C219B" w:rsidRDefault="00AB7613" w:rsidP="009951C0">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1C219B">
              <w:rPr>
                <w:rFonts w:ascii="Times New Roman" w:hAnsi="Times New Roman" w:cs="Times New Roman"/>
                <w:kern w:val="2"/>
                <w:sz w:val="21"/>
                <w:szCs w:val="21"/>
                <w:lang w:val="zh-CN"/>
              </w:rPr>
              <w:t>每</w:t>
            </w:r>
            <w:r w:rsidRPr="001C219B">
              <w:rPr>
                <w:rFonts w:ascii="Times New Roman" w:hAnsi="Times New Roman" w:cs="Times New Roman"/>
                <w:kern w:val="2"/>
                <w:sz w:val="21"/>
                <w:szCs w:val="21"/>
                <w:lang w:val="zh-CN"/>
              </w:rPr>
              <w:t>5</w:t>
            </w:r>
            <w:r w:rsidRPr="001C219B">
              <w:rPr>
                <w:rFonts w:ascii="Times New Roman" w:hAnsi="Times New Roman" w:cs="Times New Roman"/>
                <w:kern w:val="2"/>
                <w:sz w:val="21"/>
                <w:szCs w:val="21"/>
                <w:lang w:val="zh-CN"/>
              </w:rPr>
              <w:t>～</w:t>
            </w:r>
            <w:r w:rsidRPr="001C219B">
              <w:rPr>
                <w:rFonts w:ascii="Times New Roman" w:hAnsi="Times New Roman" w:cs="Times New Roman"/>
                <w:kern w:val="2"/>
                <w:sz w:val="21"/>
                <w:szCs w:val="21"/>
                <w:lang w:val="zh-CN"/>
              </w:rPr>
              <w:t>6</w:t>
            </w:r>
            <w:r w:rsidRPr="001C219B">
              <w:rPr>
                <w:rFonts w:ascii="Times New Roman" w:hAnsi="Times New Roman" w:cs="Times New Roman"/>
                <w:kern w:val="2"/>
                <w:sz w:val="21"/>
                <w:szCs w:val="21"/>
                <w:lang w:val="zh-CN"/>
              </w:rPr>
              <w:t>人为</w:t>
            </w:r>
            <w:r w:rsidRPr="001C219B">
              <w:rPr>
                <w:rFonts w:ascii="Times New Roman" w:hAnsi="Times New Roman" w:cs="Times New Roman"/>
                <w:kern w:val="2"/>
                <w:sz w:val="21"/>
                <w:szCs w:val="21"/>
              </w:rPr>
              <w:t>一组进行实验，参与试件尺寸的量测、试件装夹、试验机操作、试验数据读取及试验曲线获得的</w:t>
            </w:r>
            <w:r w:rsidRPr="001C219B">
              <w:rPr>
                <w:rFonts w:ascii="Times New Roman" w:hAnsi="Times New Roman" w:cs="Times New Roman"/>
                <w:kern w:val="2"/>
                <w:sz w:val="21"/>
                <w:szCs w:val="21"/>
                <w:lang w:val="zh-CN"/>
              </w:rPr>
              <w:t>实</w:t>
            </w:r>
            <w:r w:rsidRPr="001C219B">
              <w:rPr>
                <w:rFonts w:ascii="Times New Roman" w:hAnsi="Times New Roman" w:cs="Times New Roman"/>
                <w:kern w:val="2"/>
                <w:sz w:val="21"/>
                <w:szCs w:val="21"/>
              </w:rPr>
              <w:t>验过程</w:t>
            </w:r>
            <w:r w:rsidRPr="001C219B">
              <w:rPr>
                <w:rFonts w:ascii="Times New Roman" w:hAnsi="Times New Roman" w:cs="Times New Roman"/>
                <w:kern w:val="2"/>
                <w:sz w:val="21"/>
                <w:szCs w:val="21"/>
                <w:lang w:val="zh-CN"/>
              </w:rPr>
              <w:t>，</w:t>
            </w:r>
            <w:r w:rsidRPr="001C219B">
              <w:rPr>
                <w:rFonts w:ascii="Times New Roman" w:hAnsi="Times New Roman" w:cs="Times New Roman"/>
                <w:kern w:val="2"/>
                <w:sz w:val="21"/>
                <w:szCs w:val="21"/>
              </w:rPr>
              <w:t>撰写实验报告。</w:t>
            </w:r>
          </w:p>
        </w:tc>
      </w:tr>
      <w:tr w:rsidR="00AB7613" w:rsidRPr="001C219B" w14:paraId="6F521C7E" w14:textId="77777777" w:rsidTr="000C47BC">
        <w:trPr>
          <w:trHeight w:val="2184"/>
          <w:jc w:val="center"/>
        </w:trPr>
        <w:tc>
          <w:tcPr>
            <w:tcW w:w="1198" w:type="dxa"/>
            <w:shd w:val="clear" w:color="auto" w:fill="auto"/>
            <w:vAlign w:val="center"/>
          </w:tcPr>
          <w:p w14:paraId="601B8531" w14:textId="5F6C081A" w:rsidR="00AB7613" w:rsidRPr="006E1CC4" w:rsidRDefault="007052BD" w:rsidP="000C47BC">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lastRenderedPageBreak/>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19D78320" w14:textId="77777777" w:rsidR="006E1CC4" w:rsidRPr="001C219B" w:rsidRDefault="006E1CC4" w:rsidP="00BA732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w:t>
            </w:r>
            <w:r w:rsidRPr="001C219B">
              <w:rPr>
                <w:rFonts w:ascii="Times New Roman" w:hAnsi="Times New Roman" w:cs="Times New Roman"/>
                <w:kern w:val="2"/>
                <w:sz w:val="21"/>
                <w:szCs w:val="21"/>
                <w:lang w:val="zh-CN"/>
              </w:rPr>
              <w:t>核的唯一依据，实验报告要包括：</w:t>
            </w:r>
          </w:p>
          <w:p w14:paraId="5DE2206C" w14:textId="7BCE2E39" w:rsidR="006E1CC4" w:rsidRPr="00BA7329" w:rsidRDefault="006E1CC4" w:rsidP="00015897">
            <w:pPr>
              <w:pStyle w:val="af2"/>
              <w:widowControl w:val="0"/>
              <w:numPr>
                <w:ilvl w:val="0"/>
                <w:numId w:val="4"/>
              </w:numPr>
              <w:tabs>
                <w:tab w:val="num" w:pos="1035"/>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试验方法和试验过程的介绍；</w:t>
            </w:r>
          </w:p>
          <w:p w14:paraId="6C3FBEA4" w14:textId="57D6936A" w:rsidR="00AB7613" w:rsidRPr="00BA7329" w:rsidRDefault="00AB7613" w:rsidP="00015897">
            <w:pPr>
              <w:pStyle w:val="af2"/>
              <w:widowControl w:val="0"/>
              <w:numPr>
                <w:ilvl w:val="0"/>
                <w:numId w:val="4"/>
              </w:numPr>
              <w:tabs>
                <w:tab w:val="num" w:pos="1035"/>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试验数据的整理，曲线绘制；</w:t>
            </w:r>
          </w:p>
          <w:p w14:paraId="648188E2" w14:textId="77777777" w:rsidR="00AB7613" w:rsidRPr="00BA7329" w:rsidRDefault="00AB7613" w:rsidP="00015897">
            <w:pPr>
              <w:pStyle w:val="af2"/>
              <w:widowControl w:val="0"/>
              <w:numPr>
                <w:ilvl w:val="0"/>
                <w:numId w:val="4"/>
              </w:numPr>
              <w:tabs>
                <w:tab w:val="num" w:pos="1035"/>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试验结果的讨论；</w:t>
            </w:r>
          </w:p>
          <w:p w14:paraId="586D2C87" w14:textId="77777777" w:rsidR="00AB7613" w:rsidRPr="00BA7329" w:rsidRDefault="00AB7613" w:rsidP="00015897">
            <w:pPr>
              <w:pStyle w:val="af2"/>
              <w:widowControl w:val="0"/>
              <w:numPr>
                <w:ilvl w:val="0"/>
                <w:numId w:val="4"/>
              </w:numPr>
              <w:tabs>
                <w:tab w:val="num" w:pos="1035"/>
              </w:tabs>
              <w:adjustRightInd w:val="0"/>
              <w:snapToGrid w:val="0"/>
              <w:spacing w:line="360" w:lineRule="auto"/>
              <w:ind w:firstLineChars="0"/>
              <w:jc w:val="both"/>
              <w:rPr>
                <w:rFonts w:ascii="Times New Roman" w:hAnsi="Times New Roman" w:cs="Times New Roman"/>
                <w:kern w:val="2"/>
                <w:sz w:val="21"/>
                <w:szCs w:val="21"/>
              </w:rPr>
            </w:pPr>
            <w:r w:rsidRPr="00BA7329">
              <w:rPr>
                <w:rFonts w:ascii="Times New Roman" w:hAnsi="Times New Roman" w:cs="Times New Roman"/>
                <w:kern w:val="2"/>
                <w:sz w:val="21"/>
                <w:szCs w:val="21"/>
                <w:lang w:val="zh-CN"/>
              </w:rPr>
              <w:t>分析塑性和脆性材料在受拉和受压情况下的破坏形式并给出合理的解释。</w:t>
            </w:r>
          </w:p>
        </w:tc>
      </w:tr>
      <w:tr w:rsidR="006E1CC4" w:rsidRPr="001C219B" w14:paraId="658E60EE" w14:textId="77777777" w:rsidTr="000C47BC">
        <w:trPr>
          <w:jc w:val="center"/>
        </w:trPr>
        <w:tc>
          <w:tcPr>
            <w:tcW w:w="1198" w:type="dxa"/>
            <w:shd w:val="clear" w:color="auto" w:fill="auto"/>
            <w:vAlign w:val="center"/>
          </w:tcPr>
          <w:p w14:paraId="55AD47E4" w14:textId="6A4B2C5A" w:rsidR="006E1CC4" w:rsidRPr="006E1CC4" w:rsidRDefault="006E1CC4" w:rsidP="000C47BC">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4EFE2F2D" w14:textId="2E9A66AE" w:rsidR="006E1CC4" w:rsidRPr="00BA7329" w:rsidRDefault="006E1CC4" w:rsidP="00015897">
            <w:pPr>
              <w:pStyle w:val="af2"/>
              <w:widowControl w:val="0"/>
              <w:numPr>
                <w:ilvl w:val="0"/>
                <w:numId w:val="8"/>
              </w:numPr>
              <w:tabs>
                <w:tab w:val="num" w:pos="1035"/>
              </w:tabs>
              <w:spacing w:line="360" w:lineRule="auto"/>
              <w:ind w:firstLineChars="0"/>
              <w:jc w:val="both"/>
              <w:rPr>
                <w:rFonts w:ascii="Times New Roman" w:hAnsi="Times New Roman" w:cs="Times New Roman"/>
                <w:sz w:val="21"/>
                <w:szCs w:val="21"/>
              </w:rPr>
            </w:pPr>
            <w:r w:rsidRPr="00BA7329">
              <w:rPr>
                <w:rFonts w:ascii="Times New Roman" w:hAnsi="Times New Roman" w:cs="Times New Roman"/>
                <w:sz w:val="21"/>
                <w:szCs w:val="21"/>
              </w:rPr>
              <w:t>实验操作过程规范，不弄虚作假、不故意损坏实验设备和抄袭他人的实验结果，提交独立的实验报告。（</w:t>
            </w:r>
            <w:r w:rsidRPr="00BA7329">
              <w:rPr>
                <w:rFonts w:ascii="Times New Roman" w:hAnsi="Times New Roman" w:cs="Times New Roman"/>
                <w:sz w:val="21"/>
                <w:szCs w:val="21"/>
              </w:rPr>
              <w:t>50%</w:t>
            </w:r>
            <w:r w:rsidRPr="00BA7329">
              <w:rPr>
                <w:rFonts w:ascii="Times New Roman" w:hAnsi="Times New Roman" w:cs="Times New Roman"/>
                <w:sz w:val="21"/>
                <w:szCs w:val="21"/>
              </w:rPr>
              <w:t>）</w:t>
            </w:r>
          </w:p>
          <w:p w14:paraId="21758F51" w14:textId="245E415C" w:rsidR="006E1CC4" w:rsidRPr="00BA7329" w:rsidRDefault="006E1CC4" w:rsidP="00015897">
            <w:pPr>
              <w:pStyle w:val="af2"/>
              <w:widowControl w:val="0"/>
              <w:numPr>
                <w:ilvl w:val="0"/>
                <w:numId w:val="8"/>
              </w:numPr>
              <w:tabs>
                <w:tab w:val="num" w:pos="1035"/>
              </w:tabs>
              <w:spacing w:line="360" w:lineRule="auto"/>
              <w:ind w:firstLineChars="0"/>
              <w:jc w:val="both"/>
              <w:rPr>
                <w:rFonts w:ascii="Times New Roman" w:hAnsi="Times New Roman" w:cs="Times New Roman"/>
                <w:sz w:val="21"/>
                <w:szCs w:val="21"/>
              </w:rPr>
            </w:pPr>
            <w:r w:rsidRPr="00BA7329">
              <w:rPr>
                <w:rFonts w:ascii="Times New Roman" w:hAnsi="Times New Roman" w:cs="Times New Roman"/>
                <w:sz w:val="21"/>
                <w:szCs w:val="21"/>
              </w:rPr>
              <w:t>实验报告撰写规范（</w:t>
            </w:r>
            <w:r w:rsidRPr="00BA7329">
              <w:rPr>
                <w:rFonts w:ascii="Times New Roman" w:hAnsi="Times New Roman" w:cs="Times New Roman"/>
                <w:kern w:val="2"/>
                <w:sz w:val="21"/>
                <w:szCs w:val="21"/>
              </w:rPr>
              <w:t>实验日期、使用仪器，同组成员</w:t>
            </w:r>
            <w:r w:rsidRPr="00BA7329">
              <w:rPr>
                <w:rFonts w:ascii="Times New Roman" w:hAnsi="Times New Roman" w:cs="Times New Roman"/>
                <w:sz w:val="21"/>
                <w:szCs w:val="21"/>
              </w:rPr>
              <w:t>），图表清楚，数据合理，数据分析手段正确，结论正确。（</w:t>
            </w:r>
            <w:r w:rsidRPr="00BA7329">
              <w:rPr>
                <w:rFonts w:ascii="Times New Roman" w:hAnsi="Times New Roman" w:cs="Times New Roman"/>
                <w:sz w:val="21"/>
                <w:szCs w:val="21"/>
              </w:rPr>
              <w:t>40%</w:t>
            </w:r>
            <w:r w:rsidRPr="00BA7329">
              <w:rPr>
                <w:rFonts w:ascii="Times New Roman" w:hAnsi="Times New Roman" w:cs="Times New Roman"/>
                <w:sz w:val="21"/>
                <w:szCs w:val="21"/>
              </w:rPr>
              <w:t>）</w:t>
            </w:r>
          </w:p>
          <w:p w14:paraId="3607D54B" w14:textId="77777777" w:rsidR="006E1CC4" w:rsidRPr="00BA7329" w:rsidRDefault="006E1CC4" w:rsidP="00015897">
            <w:pPr>
              <w:pStyle w:val="af2"/>
              <w:widowControl w:val="0"/>
              <w:numPr>
                <w:ilvl w:val="0"/>
                <w:numId w:val="8"/>
              </w:numPr>
              <w:tabs>
                <w:tab w:val="num" w:pos="1035"/>
              </w:tabs>
              <w:spacing w:line="360" w:lineRule="auto"/>
              <w:ind w:firstLineChars="0"/>
              <w:jc w:val="both"/>
              <w:rPr>
                <w:rFonts w:ascii="Times New Roman" w:hAnsi="Times New Roman" w:cs="Times New Roman"/>
                <w:sz w:val="21"/>
                <w:szCs w:val="21"/>
              </w:rPr>
            </w:pPr>
            <w:r w:rsidRPr="00BA7329">
              <w:rPr>
                <w:rFonts w:ascii="Times New Roman" w:hAnsi="Times New Roman" w:cs="Times New Roman"/>
                <w:kern w:val="2"/>
                <w:sz w:val="21"/>
                <w:szCs w:val="21"/>
                <w:lang w:val="zh-CN"/>
              </w:rPr>
              <w:t>实验报告中的问题讨论能够适当展</w:t>
            </w:r>
            <w:r w:rsidRPr="00BA7329">
              <w:rPr>
                <w:rFonts w:ascii="Times New Roman" w:hAnsi="Times New Roman" w:cs="Times New Roman"/>
                <w:sz w:val="21"/>
                <w:szCs w:val="21"/>
              </w:rPr>
              <w:t>开，有自己的观点，所得出结论和实验过程联系紧密，能够帮助对实验的更深的理解，对实验过程有具有一定建设性。（</w:t>
            </w:r>
            <w:r w:rsidRPr="00BA7329">
              <w:rPr>
                <w:rFonts w:ascii="Times New Roman" w:hAnsi="Times New Roman" w:cs="Times New Roman"/>
                <w:sz w:val="21"/>
                <w:szCs w:val="21"/>
              </w:rPr>
              <w:t>10%</w:t>
            </w:r>
            <w:r w:rsidRPr="00BA7329">
              <w:rPr>
                <w:rFonts w:ascii="Times New Roman" w:hAnsi="Times New Roman" w:cs="Times New Roman"/>
                <w:sz w:val="21"/>
                <w:szCs w:val="21"/>
              </w:rPr>
              <w:t>）</w:t>
            </w:r>
          </w:p>
        </w:tc>
      </w:tr>
    </w:tbl>
    <w:p w14:paraId="202E72C9" w14:textId="0A034276" w:rsidR="009951C0" w:rsidRPr="00BA7329" w:rsidRDefault="00CB1303" w:rsidP="00BA7329">
      <w:pPr>
        <w:pStyle w:val="3"/>
        <w:spacing w:before="120" w:after="120" w:line="360" w:lineRule="auto"/>
        <w:rPr>
          <w:rFonts w:ascii="Times New Roman" w:hAnsi="Times New Roman" w:cs="Times New Roman"/>
          <w:kern w:val="2"/>
          <w:sz w:val="21"/>
        </w:rPr>
      </w:pPr>
      <w:bookmarkStart w:id="20" w:name="_Toc86757731"/>
      <w:r w:rsidRPr="001C219B">
        <w:rPr>
          <w:rFonts w:ascii="Times New Roman" w:hAnsi="Times New Roman" w:cs="Times New Roman"/>
          <w:kern w:val="2"/>
          <w:sz w:val="21"/>
        </w:rPr>
        <w:t>实验二</w:t>
      </w:r>
      <w:bookmarkEnd w:id="2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9951C0" w:rsidRPr="001C219B" w14:paraId="3245AA7F" w14:textId="77777777" w:rsidTr="00866D69">
        <w:trPr>
          <w:trHeight w:val="454"/>
          <w:jc w:val="center"/>
        </w:trPr>
        <w:tc>
          <w:tcPr>
            <w:tcW w:w="1198" w:type="dxa"/>
            <w:tcBorders>
              <w:bottom w:val="single" w:sz="12" w:space="0" w:color="000000"/>
            </w:tcBorders>
            <w:shd w:val="clear" w:color="auto" w:fill="auto"/>
            <w:vAlign w:val="center"/>
          </w:tcPr>
          <w:p w14:paraId="5B4196D9" w14:textId="77777777" w:rsidR="009951C0" w:rsidRPr="009A2B78" w:rsidRDefault="009951C0" w:rsidP="00866D69">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7E44D8FF" w14:textId="14DF784F" w:rsidR="009951C0" w:rsidRPr="001C219B" w:rsidRDefault="009951C0"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spacing w:val="-3"/>
                <w:kern w:val="2"/>
                <w:sz w:val="21"/>
                <w:lang w:val="en-GB"/>
              </w:rPr>
              <w:t>金属材料</w:t>
            </w:r>
            <w:r w:rsidRPr="001C219B">
              <w:rPr>
                <w:rFonts w:ascii="Times New Roman" w:hAnsi="Times New Roman" w:cs="Times New Roman"/>
                <w:kern w:val="2"/>
                <w:sz w:val="21"/>
                <w:lang w:val="zh-CN"/>
              </w:rPr>
              <w:t>的弹性模量测定试验（</w:t>
            </w:r>
            <w:r w:rsidRPr="001C219B">
              <w:rPr>
                <w:rFonts w:ascii="Times New Roman" w:hAnsi="Times New Roman" w:cs="Times New Roman"/>
                <w:spacing w:val="-3"/>
                <w:kern w:val="2"/>
                <w:sz w:val="21"/>
                <w:lang w:val="en-GB"/>
              </w:rPr>
              <w:t>验证性实验，必修）</w:t>
            </w:r>
          </w:p>
        </w:tc>
      </w:tr>
      <w:tr w:rsidR="009951C0" w:rsidRPr="001C219B" w14:paraId="20DC64D8" w14:textId="77777777" w:rsidTr="00866D69">
        <w:trPr>
          <w:trHeight w:val="454"/>
          <w:jc w:val="center"/>
        </w:trPr>
        <w:tc>
          <w:tcPr>
            <w:tcW w:w="1198" w:type="dxa"/>
            <w:tcBorders>
              <w:bottom w:val="single" w:sz="12" w:space="0" w:color="000000"/>
            </w:tcBorders>
            <w:shd w:val="clear" w:color="auto" w:fill="auto"/>
            <w:vAlign w:val="center"/>
          </w:tcPr>
          <w:p w14:paraId="35AA875B" w14:textId="77777777" w:rsidR="009951C0" w:rsidRPr="009A2B78" w:rsidRDefault="009951C0"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6A1770E4" w14:textId="4CADF921" w:rsidR="009951C0" w:rsidRPr="001C219B" w:rsidRDefault="009951C0"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实验二</w:t>
            </w:r>
          </w:p>
        </w:tc>
        <w:tc>
          <w:tcPr>
            <w:tcW w:w="1999" w:type="dxa"/>
            <w:tcBorders>
              <w:bottom w:val="single" w:sz="12" w:space="0" w:color="000000"/>
            </w:tcBorders>
            <w:shd w:val="clear" w:color="auto" w:fill="auto"/>
            <w:vAlign w:val="center"/>
          </w:tcPr>
          <w:p w14:paraId="2052DBEF" w14:textId="77777777" w:rsidR="009951C0" w:rsidRPr="001C219B" w:rsidRDefault="009951C0"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25CC1207" w14:textId="77777777" w:rsidR="009951C0" w:rsidRPr="001C219B" w:rsidRDefault="009951C0"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9951C0" w:rsidRPr="001C219B" w14:paraId="3C8C072E" w14:textId="77777777" w:rsidTr="00866D69">
        <w:trPr>
          <w:trHeight w:val="2787"/>
          <w:jc w:val="center"/>
        </w:trPr>
        <w:tc>
          <w:tcPr>
            <w:tcW w:w="1198" w:type="dxa"/>
            <w:shd w:val="clear" w:color="auto" w:fill="auto"/>
            <w:vAlign w:val="center"/>
          </w:tcPr>
          <w:p w14:paraId="42158531" w14:textId="77777777" w:rsidR="009951C0" w:rsidRPr="00AB7613" w:rsidRDefault="009951C0"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6042EE2E" w14:textId="77777777" w:rsidR="009951C0" w:rsidRPr="00BA7329" w:rsidRDefault="009951C0" w:rsidP="00015897">
            <w:pPr>
              <w:pStyle w:val="af2"/>
              <w:widowControl w:val="0"/>
              <w:numPr>
                <w:ilvl w:val="0"/>
                <w:numId w:val="6"/>
              </w:numPr>
              <w:tabs>
                <w:tab w:val="left" w:pos="949"/>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观察低碳钢试件在拉伸过程中是否遵循虎克定律；</w:t>
            </w:r>
          </w:p>
          <w:p w14:paraId="02B841AB" w14:textId="4F974B73" w:rsidR="009951C0" w:rsidRPr="00BA7329" w:rsidRDefault="009951C0" w:rsidP="00015897">
            <w:pPr>
              <w:pStyle w:val="af2"/>
              <w:widowControl w:val="0"/>
              <w:numPr>
                <w:ilvl w:val="0"/>
                <w:numId w:val="6"/>
              </w:numPr>
              <w:tabs>
                <w:tab w:val="left" w:pos="949"/>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学习引伸仪的原理及使用方法；</w:t>
            </w:r>
          </w:p>
          <w:p w14:paraId="6D1AE9E6" w14:textId="0C980923" w:rsidR="009951C0" w:rsidRPr="00BA7329" w:rsidRDefault="009951C0" w:rsidP="00015897">
            <w:pPr>
              <w:pStyle w:val="af2"/>
              <w:widowControl w:val="0"/>
              <w:numPr>
                <w:ilvl w:val="0"/>
                <w:numId w:val="6"/>
              </w:numPr>
              <w:tabs>
                <w:tab w:val="left" w:pos="949"/>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测定低碳钢的弹性模量。</w:t>
            </w:r>
          </w:p>
        </w:tc>
      </w:tr>
      <w:tr w:rsidR="009951C0" w:rsidRPr="001C219B" w14:paraId="7FB38AE1" w14:textId="77777777" w:rsidTr="00866D69">
        <w:trPr>
          <w:trHeight w:val="1757"/>
          <w:jc w:val="center"/>
        </w:trPr>
        <w:tc>
          <w:tcPr>
            <w:tcW w:w="1198" w:type="dxa"/>
            <w:shd w:val="clear" w:color="auto" w:fill="auto"/>
            <w:vAlign w:val="center"/>
          </w:tcPr>
          <w:p w14:paraId="62FC3578" w14:textId="77777777" w:rsidR="009951C0" w:rsidRPr="00AB7613" w:rsidRDefault="009951C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009C1A8F" w14:textId="4DFB0168" w:rsidR="009951C0" w:rsidRPr="001C219B" w:rsidRDefault="009951C0" w:rsidP="009951C0">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1C219B">
              <w:rPr>
                <w:rFonts w:ascii="Times New Roman" w:hAnsi="Times New Roman" w:cs="Times New Roman"/>
                <w:kern w:val="2"/>
                <w:sz w:val="21"/>
                <w:szCs w:val="21"/>
              </w:rPr>
              <w:t>每</w:t>
            </w:r>
            <w:r w:rsidRPr="001C219B">
              <w:rPr>
                <w:rFonts w:ascii="Times New Roman" w:hAnsi="Times New Roman" w:cs="Times New Roman"/>
                <w:kern w:val="2"/>
                <w:sz w:val="21"/>
                <w:szCs w:val="21"/>
              </w:rPr>
              <w:t>5</w:t>
            </w:r>
            <w:r w:rsidRPr="001C219B">
              <w:rPr>
                <w:rFonts w:ascii="Times New Roman" w:hAnsi="Times New Roman" w:cs="Times New Roman"/>
                <w:kern w:val="2"/>
                <w:sz w:val="21"/>
                <w:szCs w:val="21"/>
              </w:rPr>
              <w:t>～</w:t>
            </w:r>
            <w:r w:rsidRPr="001C219B">
              <w:rPr>
                <w:rFonts w:ascii="Times New Roman" w:hAnsi="Times New Roman" w:cs="Times New Roman"/>
                <w:kern w:val="2"/>
                <w:sz w:val="21"/>
                <w:szCs w:val="21"/>
              </w:rPr>
              <w:t>6</w:t>
            </w:r>
            <w:r w:rsidRPr="001C219B">
              <w:rPr>
                <w:rFonts w:ascii="Times New Roman" w:hAnsi="Times New Roman" w:cs="Times New Roman"/>
                <w:kern w:val="2"/>
                <w:sz w:val="21"/>
                <w:szCs w:val="21"/>
              </w:rPr>
              <w:t>人为一组进行实验，参与试件尺寸的量测、试件装夹、试验机操作以及试验数据读取的实验过程，撰写实验报告。</w:t>
            </w:r>
          </w:p>
        </w:tc>
      </w:tr>
      <w:tr w:rsidR="009951C0" w:rsidRPr="001C219B" w14:paraId="0A3326B5" w14:textId="77777777" w:rsidTr="00866D69">
        <w:trPr>
          <w:trHeight w:val="2184"/>
          <w:jc w:val="center"/>
        </w:trPr>
        <w:tc>
          <w:tcPr>
            <w:tcW w:w="1198" w:type="dxa"/>
            <w:shd w:val="clear" w:color="auto" w:fill="auto"/>
            <w:vAlign w:val="center"/>
          </w:tcPr>
          <w:p w14:paraId="25E3DD04" w14:textId="77777777" w:rsidR="009951C0" w:rsidRPr="006E1CC4" w:rsidRDefault="009951C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47AC36D8" w14:textId="77777777" w:rsidR="00BA7329" w:rsidRPr="001C219B" w:rsidRDefault="00BA7329" w:rsidP="00BA732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34C0E837" w14:textId="77777777" w:rsidR="00BA7329" w:rsidRPr="00BA7329" w:rsidRDefault="00BA7329" w:rsidP="00015897">
            <w:pPr>
              <w:pStyle w:val="af2"/>
              <w:widowControl w:val="0"/>
              <w:numPr>
                <w:ilvl w:val="0"/>
                <w:numId w:val="5"/>
              </w:numPr>
              <w:adjustRightInd w:val="0"/>
              <w:snapToGrid w:val="0"/>
              <w:spacing w:line="360" w:lineRule="auto"/>
              <w:ind w:leftChars="61" w:left="566"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试验方法和试验过程的介绍；</w:t>
            </w:r>
          </w:p>
          <w:p w14:paraId="67996776" w14:textId="70BB039A" w:rsidR="00BA7329" w:rsidRPr="00BA7329" w:rsidRDefault="00BA7329" w:rsidP="00015897">
            <w:pPr>
              <w:pStyle w:val="af2"/>
              <w:widowControl w:val="0"/>
              <w:numPr>
                <w:ilvl w:val="0"/>
                <w:numId w:val="5"/>
              </w:numPr>
              <w:adjustRightInd w:val="0"/>
              <w:snapToGrid w:val="0"/>
              <w:spacing w:line="360" w:lineRule="auto"/>
              <w:ind w:leftChars="61" w:left="566"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试验数据的整理计算；</w:t>
            </w:r>
          </w:p>
          <w:p w14:paraId="2D49FB1C" w14:textId="247600EA" w:rsidR="009951C0" w:rsidRPr="00BA7329" w:rsidRDefault="00BA7329" w:rsidP="00015897">
            <w:pPr>
              <w:pStyle w:val="af2"/>
              <w:widowControl w:val="0"/>
              <w:numPr>
                <w:ilvl w:val="0"/>
                <w:numId w:val="5"/>
              </w:numPr>
              <w:adjustRightInd w:val="0"/>
              <w:snapToGrid w:val="0"/>
              <w:spacing w:line="360" w:lineRule="auto"/>
              <w:ind w:leftChars="61" w:left="566"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试验结果的讨论。</w:t>
            </w:r>
          </w:p>
        </w:tc>
      </w:tr>
      <w:tr w:rsidR="009951C0" w:rsidRPr="001C219B" w14:paraId="28E8F723" w14:textId="77777777" w:rsidTr="00866D69">
        <w:trPr>
          <w:jc w:val="center"/>
        </w:trPr>
        <w:tc>
          <w:tcPr>
            <w:tcW w:w="1198" w:type="dxa"/>
            <w:shd w:val="clear" w:color="auto" w:fill="auto"/>
            <w:vAlign w:val="center"/>
          </w:tcPr>
          <w:p w14:paraId="6760B6CF" w14:textId="77777777" w:rsidR="009951C0" w:rsidRPr="006E1CC4" w:rsidRDefault="009951C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lastRenderedPageBreak/>
              <w:t>评分标准：</w:t>
            </w:r>
          </w:p>
        </w:tc>
        <w:tc>
          <w:tcPr>
            <w:tcW w:w="8410" w:type="dxa"/>
            <w:gridSpan w:val="3"/>
            <w:shd w:val="clear" w:color="auto" w:fill="auto"/>
            <w:vAlign w:val="center"/>
          </w:tcPr>
          <w:p w14:paraId="37B5BD66" w14:textId="77777777" w:rsidR="00BA7329" w:rsidRPr="00BA7329" w:rsidRDefault="00BA7329" w:rsidP="00015897">
            <w:pPr>
              <w:pStyle w:val="af2"/>
              <w:widowControl w:val="0"/>
              <w:numPr>
                <w:ilvl w:val="0"/>
                <w:numId w:val="7"/>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sz w:val="21"/>
                <w:szCs w:val="21"/>
              </w:rPr>
              <w:t>实验操作过程规范，不弄虚作假、不故意损坏实验设备和抄袭他人的实验结果，提交独立的实验报告。（</w:t>
            </w:r>
            <w:r w:rsidRPr="00BA7329">
              <w:rPr>
                <w:rFonts w:ascii="Times New Roman" w:hAnsi="Times New Roman" w:cs="Times New Roman"/>
                <w:sz w:val="21"/>
                <w:szCs w:val="21"/>
              </w:rPr>
              <w:t>50%</w:t>
            </w:r>
            <w:r w:rsidRPr="00BA7329">
              <w:rPr>
                <w:rFonts w:ascii="Times New Roman" w:hAnsi="Times New Roman" w:cs="Times New Roman"/>
                <w:sz w:val="21"/>
                <w:szCs w:val="21"/>
              </w:rPr>
              <w:t>）</w:t>
            </w:r>
          </w:p>
          <w:p w14:paraId="522FBB55" w14:textId="77777777" w:rsidR="00BA7329" w:rsidRPr="00BA7329" w:rsidRDefault="00BA7329" w:rsidP="00015897">
            <w:pPr>
              <w:pStyle w:val="af2"/>
              <w:widowControl w:val="0"/>
              <w:numPr>
                <w:ilvl w:val="0"/>
                <w:numId w:val="7"/>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实验报告撰写规范（实验日期、使用仪器，同组成员），图表清楚，数据合理，数据分析手段正确，结论正确。（</w:t>
            </w:r>
            <w:r w:rsidRPr="00BA7329">
              <w:rPr>
                <w:rFonts w:ascii="Times New Roman" w:hAnsi="Times New Roman" w:cs="Times New Roman"/>
                <w:kern w:val="2"/>
                <w:sz w:val="21"/>
                <w:szCs w:val="21"/>
                <w:lang w:val="zh-CN"/>
              </w:rPr>
              <w:t>40%</w:t>
            </w:r>
            <w:r w:rsidRPr="00BA7329">
              <w:rPr>
                <w:rFonts w:ascii="Times New Roman" w:hAnsi="Times New Roman" w:cs="Times New Roman"/>
                <w:kern w:val="2"/>
                <w:sz w:val="21"/>
                <w:szCs w:val="21"/>
                <w:lang w:val="zh-CN"/>
              </w:rPr>
              <w:t>）</w:t>
            </w:r>
          </w:p>
          <w:p w14:paraId="3681B426" w14:textId="0C329E73" w:rsidR="009951C0" w:rsidRPr="00BA7329" w:rsidRDefault="00BA7329" w:rsidP="00015897">
            <w:pPr>
              <w:pStyle w:val="af2"/>
              <w:widowControl w:val="0"/>
              <w:numPr>
                <w:ilvl w:val="0"/>
                <w:numId w:val="7"/>
              </w:numPr>
              <w:tabs>
                <w:tab w:val="num" w:pos="1035"/>
              </w:tabs>
              <w:spacing w:line="360" w:lineRule="auto"/>
              <w:ind w:firstLineChars="0"/>
              <w:jc w:val="both"/>
              <w:rPr>
                <w:rFonts w:ascii="Times New Roman" w:hAnsi="Times New Roman" w:cs="Times New Roman"/>
                <w:sz w:val="21"/>
                <w:szCs w:val="21"/>
              </w:rPr>
            </w:pPr>
            <w:r w:rsidRPr="00BA7329">
              <w:rPr>
                <w:rFonts w:ascii="Times New Roman" w:hAnsi="Times New Roman" w:cs="Times New Roman"/>
                <w:kern w:val="2"/>
                <w:sz w:val="21"/>
                <w:szCs w:val="21"/>
                <w:lang w:val="zh-CN"/>
              </w:rPr>
              <w:t>实验报告中的问题讨论能够适当展</w:t>
            </w:r>
            <w:r w:rsidRPr="00BA7329">
              <w:rPr>
                <w:rFonts w:ascii="Times New Roman" w:hAnsi="Times New Roman" w:cs="Times New Roman"/>
                <w:sz w:val="21"/>
                <w:szCs w:val="21"/>
              </w:rPr>
              <w:t>开，有自己的观点，所得出结论和实验过程联系紧密，能够帮助对实验的更深的理解，对实验过程有具有一定建设性。（</w:t>
            </w:r>
            <w:r w:rsidRPr="00BA7329">
              <w:rPr>
                <w:rFonts w:ascii="Times New Roman" w:hAnsi="Times New Roman" w:cs="Times New Roman"/>
                <w:sz w:val="21"/>
                <w:szCs w:val="21"/>
              </w:rPr>
              <w:t>10%</w:t>
            </w:r>
            <w:r w:rsidRPr="00BA7329">
              <w:rPr>
                <w:rFonts w:ascii="Times New Roman" w:hAnsi="Times New Roman" w:cs="Times New Roman"/>
                <w:sz w:val="21"/>
                <w:szCs w:val="21"/>
              </w:rPr>
              <w:t>）</w:t>
            </w:r>
          </w:p>
        </w:tc>
      </w:tr>
    </w:tbl>
    <w:p w14:paraId="21712CEB" w14:textId="0DD4ED4B" w:rsidR="009951C0" w:rsidRDefault="009951C0" w:rsidP="009951C0"/>
    <w:p w14:paraId="47C9C019" w14:textId="16C80814" w:rsidR="00BA7329" w:rsidRPr="0040328D" w:rsidRDefault="00CB1303" w:rsidP="0040328D">
      <w:pPr>
        <w:pStyle w:val="3"/>
        <w:spacing w:before="120" w:after="120" w:line="360" w:lineRule="auto"/>
        <w:rPr>
          <w:rFonts w:ascii="Times New Roman" w:hAnsi="Times New Roman" w:cs="Times New Roman"/>
          <w:kern w:val="2"/>
          <w:sz w:val="21"/>
        </w:rPr>
      </w:pPr>
      <w:bookmarkStart w:id="21" w:name="_Toc86757732"/>
      <w:r w:rsidRPr="001C219B">
        <w:rPr>
          <w:rFonts w:ascii="Times New Roman" w:hAnsi="Times New Roman" w:cs="Times New Roman"/>
          <w:kern w:val="2"/>
          <w:sz w:val="21"/>
        </w:rPr>
        <w:t>实验三</w:t>
      </w:r>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BA7329" w:rsidRPr="001C219B" w14:paraId="6EE2D3D9" w14:textId="77777777" w:rsidTr="00866D69">
        <w:trPr>
          <w:trHeight w:val="454"/>
          <w:jc w:val="center"/>
        </w:trPr>
        <w:tc>
          <w:tcPr>
            <w:tcW w:w="1198" w:type="dxa"/>
            <w:tcBorders>
              <w:bottom w:val="single" w:sz="12" w:space="0" w:color="000000"/>
            </w:tcBorders>
            <w:shd w:val="clear" w:color="auto" w:fill="auto"/>
            <w:vAlign w:val="center"/>
          </w:tcPr>
          <w:p w14:paraId="4AF508C2" w14:textId="77777777" w:rsidR="00BA7329" w:rsidRPr="009A2B78" w:rsidRDefault="00BA7329" w:rsidP="00866D69">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355DE9E5" w14:textId="22DED423" w:rsidR="00BA7329" w:rsidRPr="001C219B" w:rsidRDefault="00BA7329"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spacing w:val="-3"/>
                <w:kern w:val="2"/>
                <w:sz w:val="21"/>
                <w:lang w:val="en-GB"/>
              </w:rPr>
              <w:t>金属材料</w:t>
            </w:r>
            <w:r w:rsidRPr="001C219B">
              <w:rPr>
                <w:rFonts w:ascii="Times New Roman" w:hAnsi="Times New Roman" w:cs="Times New Roman"/>
                <w:kern w:val="2"/>
                <w:sz w:val="21"/>
                <w:lang w:val="zh-CN"/>
              </w:rPr>
              <w:t>的圆轴扭转试验（</w:t>
            </w:r>
            <w:r w:rsidRPr="001C219B">
              <w:rPr>
                <w:rFonts w:ascii="Times New Roman" w:hAnsi="Times New Roman" w:cs="Times New Roman"/>
                <w:spacing w:val="-3"/>
                <w:kern w:val="2"/>
                <w:sz w:val="21"/>
                <w:lang w:val="en-GB"/>
              </w:rPr>
              <w:t>验证性实验，必修）</w:t>
            </w:r>
          </w:p>
        </w:tc>
      </w:tr>
      <w:tr w:rsidR="00BA7329" w:rsidRPr="001C219B" w14:paraId="733810D7" w14:textId="77777777" w:rsidTr="00866D69">
        <w:trPr>
          <w:trHeight w:val="454"/>
          <w:jc w:val="center"/>
        </w:trPr>
        <w:tc>
          <w:tcPr>
            <w:tcW w:w="1198" w:type="dxa"/>
            <w:tcBorders>
              <w:bottom w:val="single" w:sz="12" w:space="0" w:color="000000"/>
            </w:tcBorders>
            <w:shd w:val="clear" w:color="auto" w:fill="auto"/>
            <w:vAlign w:val="center"/>
          </w:tcPr>
          <w:p w14:paraId="0EE62DFC" w14:textId="77777777" w:rsidR="00BA7329" w:rsidRPr="009A2B78" w:rsidRDefault="00BA7329"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2F7EE3A8" w14:textId="062D135D" w:rsidR="00BA7329" w:rsidRPr="001C219B" w:rsidRDefault="00BA7329"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实验三</w:t>
            </w:r>
          </w:p>
        </w:tc>
        <w:tc>
          <w:tcPr>
            <w:tcW w:w="1999" w:type="dxa"/>
            <w:tcBorders>
              <w:bottom w:val="single" w:sz="12" w:space="0" w:color="000000"/>
            </w:tcBorders>
            <w:shd w:val="clear" w:color="auto" w:fill="auto"/>
            <w:vAlign w:val="center"/>
          </w:tcPr>
          <w:p w14:paraId="31F065F8" w14:textId="77777777" w:rsidR="00BA7329" w:rsidRPr="001C219B" w:rsidRDefault="00BA7329"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6E84AEF0" w14:textId="77777777" w:rsidR="00BA7329" w:rsidRPr="001C219B" w:rsidRDefault="00BA7329"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BA7329" w:rsidRPr="001C219B" w14:paraId="580D95E9" w14:textId="77777777" w:rsidTr="00866D69">
        <w:trPr>
          <w:trHeight w:val="2787"/>
          <w:jc w:val="center"/>
        </w:trPr>
        <w:tc>
          <w:tcPr>
            <w:tcW w:w="1198" w:type="dxa"/>
            <w:shd w:val="clear" w:color="auto" w:fill="auto"/>
            <w:vAlign w:val="center"/>
          </w:tcPr>
          <w:p w14:paraId="48EAF86C" w14:textId="77777777" w:rsidR="00BA7329" w:rsidRPr="00AB7613" w:rsidRDefault="00BA7329"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21731C33" w14:textId="67DEDA72" w:rsidR="00BA7329" w:rsidRPr="00BA7329" w:rsidRDefault="00BA7329" w:rsidP="00BA7329">
            <w:pPr>
              <w:widowControl w:val="0"/>
              <w:tabs>
                <w:tab w:val="left" w:pos="949"/>
              </w:tabs>
              <w:adjustRightInd w:val="0"/>
              <w:snapToGrid w:val="0"/>
              <w:spacing w:line="360" w:lineRule="auto"/>
              <w:ind w:firstLineChars="200" w:firstLine="42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观察低碳钢试件在实验过程中的现象，测定低碳钢的剪切弹性模量；测定低碳钢的剪切屈服极限和剪切强度极限；测定铸铁剪</w:t>
            </w:r>
            <w:r w:rsidRPr="00BA7329">
              <w:rPr>
                <w:rFonts w:ascii="Times New Roman" w:hAnsi="Times New Roman" w:cs="Times New Roman"/>
                <w:kern w:val="2"/>
                <w:sz w:val="21"/>
                <w:szCs w:val="21"/>
              </w:rPr>
              <w:t>切强度极限。</w:t>
            </w:r>
          </w:p>
        </w:tc>
      </w:tr>
      <w:tr w:rsidR="00BA7329" w:rsidRPr="001C219B" w14:paraId="0AA37816" w14:textId="77777777" w:rsidTr="00866D69">
        <w:trPr>
          <w:trHeight w:val="1757"/>
          <w:jc w:val="center"/>
        </w:trPr>
        <w:tc>
          <w:tcPr>
            <w:tcW w:w="1198" w:type="dxa"/>
            <w:shd w:val="clear" w:color="auto" w:fill="auto"/>
            <w:vAlign w:val="center"/>
          </w:tcPr>
          <w:p w14:paraId="1C3CED21" w14:textId="77777777" w:rsidR="00BA7329" w:rsidRPr="00AB7613" w:rsidRDefault="00BA7329"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6861CA86" w14:textId="77777777" w:rsidR="00BA7329" w:rsidRPr="001C219B" w:rsidRDefault="00BA7329" w:rsidP="00866D69">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1C219B">
              <w:rPr>
                <w:rFonts w:ascii="Times New Roman" w:hAnsi="Times New Roman" w:cs="Times New Roman"/>
                <w:kern w:val="2"/>
                <w:sz w:val="21"/>
                <w:szCs w:val="21"/>
              </w:rPr>
              <w:t>每</w:t>
            </w:r>
            <w:r w:rsidRPr="001C219B">
              <w:rPr>
                <w:rFonts w:ascii="Times New Roman" w:hAnsi="Times New Roman" w:cs="Times New Roman"/>
                <w:kern w:val="2"/>
                <w:sz w:val="21"/>
                <w:szCs w:val="21"/>
              </w:rPr>
              <w:t>5</w:t>
            </w:r>
            <w:r w:rsidRPr="001C219B">
              <w:rPr>
                <w:rFonts w:ascii="Times New Roman" w:hAnsi="Times New Roman" w:cs="Times New Roman"/>
                <w:kern w:val="2"/>
                <w:sz w:val="21"/>
                <w:szCs w:val="21"/>
              </w:rPr>
              <w:t>～</w:t>
            </w:r>
            <w:r w:rsidRPr="001C219B">
              <w:rPr>
                <w:rFonts w:ascii="Times New Roman" w:hAnsi="Times New Roman" w:cs="Times New Roman"/>
                <w:kern w:val="2"/>
                <w:sz w:val="21"/>
                <w:szCs w:val="21"/>
              </w:rPr>
              <w:t>6</w:t>
            </w:r>
            <w:r w:rsidRPr="001C219B">
              <w:rPr>
                <w:rFonts w:ascii="Times New Roman" w:hAnsi="Times New Roman" w:cs="Times New Roman"/>
                <w:kern w:val="2"/>
                <w:sz w:val="21"/>
                <w:szCs w:val="21"/>
              </w:rPr>
              <w:t>人为一组进行实验，参与试件尺寸的量测、试件装夹、试验机操作以及试验数据读取的实验过程，撰写实验报告。</w:t>
            </w:r>
          </w:p>
        </w:tc>
      </w:tr>
      <w:tr w:rsidR="00BA7329" w:rsidRPr="001C219B" w14:paraId="131746F1" w14:textId="77777777" w:rsidTr="00866D69">
        <w:trPr>
          <w:trHeight w:val="2184"/>
          <w:jc w:val="center"/>
        </w:trPr>
        <w:tc>
          <w:tcPr>
            <w:tcW w:w="1198" w:type="dxa"/>
            <w:shd w:val="clear" w:color="auto" w:fill="auto"/>
            <w:vAlign w:val="center"/>
          </w:tcPr>
          <w:p w14:paraId="3C428BB4" w14:textId="77777777" w:rsidR="00BA7329" w:rsidRPr="006E1CC4" w:rsidRDefault="00BA7329"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5FF65C91" w14:textId="77777777" w:rsidR="00BA7329" w:rsidRPr="001C219B" w:rsidRDefault="00BA7329" w:rsidP="00866D6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094A2143" w14:textId="77777777" w:rsidR="00BA7329" w:rsidRPr="00BA7329" w:rsidRDefault="00BA7329" w:rsidP="00015897">
            <w:pPr>
              <w:pStyle w:val="af2"/>
              <w:widowControl w:val="0"/>
              <w:numPr>
                <w:ilvl w:val="0"/>
                <w:numId w:val="9"/>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试验方法和试验过程的介绍；</w:t>
            </w:r>
          </w:p>
          <w:p w14:paraId="7BEAC11B" w14:textId="77777777" w:rsidR="00BA7329" w:rsidRPr="00BA7329" w:rsidRDefault="00BA7329" w:rsidP="00015897">
            <w:pPr>
              <w:pStyle w:val="af2"/>
              <w:widowControl w:val="0"/>
              <w:numPr>
                <w:ilvl w:val="0"/>
                <w:numId w:val="9"/>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试验数据的整理计算；</w:t>
            </w:r>
          </w:p>
          <w:p w14:paraId="77FF2ABB" w14:textId="77777777" w:rsidR="00BA7329" w:rsidRPr="00BA7329" w:rsidRDefault="00BA7329" w:rsidP="00015897">
            <w:pPr>
              <w:pStyle w:val="af2"/>
              <w:widowControl w:val="0"/>
              <w:numPr>
                <w:ilvl w:val="0"/>
                <w:numId w:val="9"/>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试验结果的讨论。</w:t>
            </w:r>
          </w:p>
        </w:tc>
      </w:tr>
      <w:tr w:rsidR="00BA7329" w:rsidRPr="001C219B" w14:paraId="6A76EE0D" w14:textId="77777777" w:rsidTr="00866D69">
        <w:trPr>
          <w:jc w:val="center"/>
        </w:trPr>
        <w:tc>
          <w:tcPr>
            <w:tcW w:w="1198" w:type="dxa"/>
            <w:shd w:val="clear" w:color="auto" w:fill="auto"/>
            <w:vAlign w:val="center"/>
          </w:tcPr>
          <w:p w14:paraId="7F093A87" w14:textId="77777777" w:rsidR="00BA7329" w:rsidRPr="006E1CC4" w:rsidRDefault="00BA7329"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201748FA" w14:textId="77777777" w:rsidR="00BA7329" w:rsidRPr="0040328D" w:rsidRDefault="00BA7329" w:rsidP="00015897">
            <w:pPr>
              <w:pStyle w:val="af2"/>
              <w:widowControl w:val="0"/>
              <w:numPr>
                <w:ilvl w:val="0"/>
                <w:numId w:val="10"/>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sz w:val="21"/>
                <w:szCs w:val="21"/>
              </w:rPr>
              <w:t>实验操作过程规范，不弄虚作假、不故意损坏实验设备和抄袭他人的实验结果，提交独立的实验报告。（</w:t>
            </w:r>
            <w:r w:rsidRPr="0040328D">
              <w:rPr>
                <w:rFonts w:ascii="Times New Roman" w:hAnsi="Times New Roman" w:cs="Times New Roman"/>
                <w:sz w:val="21"/>
                <w:szCs w:val="21"/>
              </w:rPr>
              <w:t>50%</w:t>
            </w:r>
            <w:r w:rsidRPr="0040328D">
              <w:rPr>
                <w:rFonts w:ascii="Times New Roman" w:hAnsi="Times New Roman" w:cs="Times New Roman"/>
                <w:sz w:val="21"/>
                <w:szCs w:val="21"/>
              </w:rPr>
              <w:t>）</w:t>
            </w:r>
          </w:p>
          <w:p w14:paraId="38576315" w14:textId="77777777" w:rsidR="00BA7329" w:rsidRPr="0040328D" w:rsidRDefault="00BA7329" w:rsidP="00015897">
            <w:pPr>
              <w:pStyle w:val="af2"/>
              <w:widowControl w:val="0"/>
              <w:numPr>
                <w:ilvl w:val="0"/>
                <w:numId w:val="10"/>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kern w:val="2"/>
                <w:sz w:val="21"/>
                <w:szCs w:val="21"/>
                <w:lang w:val="zh-CN"/>
              </w:rPr>
              <w:t>实验报告撰写规范（实验日期、使用仪器，同组成员），图表清楚，数据合理，数据分析手段正确，结论正确。（</w:t>
            </w:r>
            <w:r w:rsidRPr="0040328D">
              <w:rPr>
                <w:rFonts w:ascii="Times New Roman" w:hAnsi="Times New Roman" w:cs="Times New Roman"/>
                <w:kern w:val="2"/>
                <w:sz w:val="21"/>
                <w:szCs w:val="21"/>
                <w:lang w:val="zh-CN"/>
              </w:rPr>
              <w:t>40%</w:t>
            </w:r>
            <w:r w:rsidRPr="0040328D">
              <w:rPr>
                <w:rFonts w:ascii="Times New Roman" w:hAnsi="Times New Roman" w:cs="Times New Roman"/>
                <w:kern w:val="2"/>
                <w:sz w:val="21"/>
                <w:szCs w:val="21"/>
                <w:lang w:val="zh-CN"/>
              </w:rPr>
              <w:t>）</w:t>
            </w:r>
          </w:p>
          <w:p w14:paraId="0B80E251" w14:textId="77777777" w:rsidR="00BA7329" w:rsidRPr="0040328D" w:rsidRDefault="00BA7329" w:rsidP="00015897">
            <w:pPr>
              <w:pStyle w:val="af2"/>
              <w:widowControl w:val="0"/>
              <w:numPr>
                <w:ilvl w:val="0"/>
                <w:numId w:val="10"/>
              </w:numPr>
              <w:tabs>
                <w:tab w:val="num" w:pos="1035"/>
              </w:tabs>
              <w:spacing w:line="360" w:lineRule="auto"/>
              <w:ind w:firstLineChars="0"/>
              <w:jc w:val="both"/>
              <w:rPr>
                <w:rFonts w:ascii="Times New Roman" w:hAnsi="Times New Roman" w:cs="Times New Roman"/>
                <w:sz w:val="21"/>
                <w:szCs w:val="21"/>
              </w:rPr>
            </w:pPr>
            <w:r w:rsidRPr="0040328D">
              <w:rPr>
                <w:rFonts w:ascii="Times New Roman" w:hAnsi="Times New Roman" w:cs="Times New Roman"/>
                <w:kern w:val="2"/>
                <w:sz w:val="21"/>
                <w:szCs w:val="21"/>
                <w:lang w:val="zh-CN"/>
              </w:rPr>
              <w:t>实验报告中的问题讨论能够适当展</w:t>
            </w:r>
            <w:r w:rsidRPr="0040328D">
              <w:rPr>
                <w:rFonts w:ascii="Times New Roman" w:hAnsi="Times New Roman" w:cs="Times New Roman"/>
                <w:sz w:val="21"/>
                <w:szCs w:val="21"/>
              </w:rPr>
              <w:t>开，有自己的观点，所得出结论和实验过程联系紧</w:t>
            </w:r>
            <w:r w:rsidRPr="0040328D">
              <w:rPr>
                <w:rFonts w:ascii="Times New Roman" w:hAnsi="Times New Roman" w:cs="Times New Roman"/>
                <w:sz w:val="21"/>
                <w:szCs w:val="21"/>
              </w:rPr>
              <w:lastRenderedPageBreak/>
              <w:t>密，能够帮助对实验的更深的理解，对实验过程有具有一定建设性。（</w:t>
            </w:r>
            <w:r w:rsidRPr="0040328D">
              <w:rPr>
                <w:rFonts w:ascii="Times New Roman" w:hAnsi="Times New Roman" w:cs="Times New Roman"/>
                <w:sz w:val="21"/>
                <w:szCs w:val="21"/>
              </w:rPr>
              <w:t>10%</w:t>
            </w:r>
            <w:r w:rsidRPr="0040328D">
              <w:rPr>
                <w:rFonts w:ascii="Times New Roman" w:hAnsi="Times New Roman" w:cs="Times New Roman"/>
                <w:sz w:val="21"/>
                <w:szCs w:val="21"/>
              </w:rPr>
              <w:t>）</w:t>
            </w:r>
          </w:p>
        </w:tc>
      </w:tr>
    </w:tbl>
    <w:p w14:paraId="3F4B6882" w14:textId="77777777" w:rsidR="00BA7329" w:rsidRPr="00BA7329" w:rsidRDefault="00BA7329" w:rsidP="00BA7329"/>
    <w:p w14:paraId="4D247652" w14:textId="6757A843" w:rsidR="0040328D" w:rsidRPr="0040328D" w:rsidRDefault="00CB1303" w:rsidP="0040328D">
      <w:pPr>
        <w:pStyle w:val="3"/>
        <w:spacing w:before="120" w:after="120" w:line="360" w:lineRule="auto"/>
        <w:rPr>
          <w:rFonts w:ascii="Times New Roman" w:hAnsi="Times New Roman" w:cs="Times New Roman"/>
          <w:kern w:val="2"/>
          <w:sz w:val="21"/>
        </w:rPr>
      </w:pPr>
      <w:bookmarkStart w:id="22" w:name="_Toc86757733"/>
      <w:r w:rsidRPr="001C219B">
        <w:rPr>
          <w:rFonts w:ascii="Times New Roman" w:hAnsi="Times New Roman" w:cs="Times New Roman"/>
          <w:kern w:val="2"/>
          <w:sz w:val="21"/>
        </w:rPr>
        <w:t>实验四</w:t>
      </w:r>
      <w:bookmarkEnd w:id="2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40328D" w:rsidRPr="001C219B" w14:paraId="117D8746" w14:textId="77777777" w:rsidTr="00866D69">
        <w:trPr>
          <w:trHeight w:val="454"/>
          <w:jc w:val="center"/>
        </w:trPr>
        <w:tc>
          <w:tcPr>
            <w:tcW w:w="1198" w:type="dxa"/>
            <w:tcBorders>
              <w:bottom w:val="single" w:sz="12" w:space="0" w:color="000000"/>
            </w:tcBorders>
            <w:shd w:val="clear" w:color="auto" w:fill="auto"/>
            <w:vAlign w:val="center"/>
          </w:tcPr>
          <w:p w14:paraId="772E8EED"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502E0B8A" w14:textId="5A01395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kern w:val="2"/>
                <w:sz w:val="21"/>
                <w:lang w:val="zh-CN"/>
              </w:rPr>
              <w:t>梁弯曲正应力电测试验（</w:t>
            </w:r>
            <w:r w:rsidRPr="001C219B">
              <w:rPr>
                <w:rFonts w:ascii="Times New Roman" w:hAnsi="Times New Roman" w:cs="Times New Roman"/>
                <w:spacing w:val="-3"/>
                <w:kern w:val="2"/>
                <w:sz w:val="21"/>
                <w:lang w:val="en-GB"/>
              </w:rPr>
              <w:t>验证性实验，必修）</w:t>
            </w:r>
          </w:p>
        </w:tc>
      </w:tr>
      <w:tr w:rsidR="0040328D" w:rsidRPr="001C219B" w14:paraId="5587D126" w14:textId="77777777" w:rsidTr="00866D69">
        <w:trPr>
          <w:trHeight w:val="454"/>
          <w:jc w:val="center"/>
        </w:trPr>
        <w:tc>
          <w:tcPr>
            <w:tcW w:w="1198" w:type="dxa"/>
            <w:tcBorders>
              <w:bottom w:val="single" w:sz="12" w:space="0" w:color="000000"/>
            </w:tcBorders>
            <w:shd w:val="clear" w:color="auto" w:fill="auto"/>
            <w:vAlign w:val="center"/>
          </w:tcPr>
          <w:p w14:paraId="17BB4F9D"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07EA02F2" w14:textId="6E99EC76"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实验四</w:t>
            </w:r>
          </w:p>
        </w:tc>
        <w:tc>
          <w:tcPr>
            <w:tcW w:w="1999" w:type="dxa"/>
            <w:tcBorders>
              <w:bottom w:val="single" w:sz="12" w:space="0" w:color="000000"/>
            </w:tcBorders>
            <w:shd w:val="clear" w:color="auto" w:fill="auto"/>
            <w:vAlign w:val="center"/>
          </w:tcPr>
          <w:p w14:paraId="377FA746"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37410C76"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40328D" w:rsidRPr="001C219B" w14:paraId="4CE35636" w14:textId="77777777" w:rsidTr="00866D69">
        <w:trPr>
          <w:trHeight w:val="2787"/>
          <w:jc w:val="center"/>
        </w:trPr>
        <w:tc>
          <w:tcPr>
            <w:tcW w:w="1198" w:type="dxa"/>
            <w:shd w:val="clear" w:color="auto" w:fill="auto"/>
            <w:vAlign w:val="center"/>
          </w:tcPr>
          <w:p w14:paraId="566F872E"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0FA1CA87" w14:textId="530D1E80" w:rsidR="0040328D" w:rsidRPr="00BA7329" w:rsidRDefault="0040328D" w:rsidP="00866D69">
            <w:pPr>
              <w:widowControl w:val="0"/>
              <w:tabs>
                <w:tab w:val="left" w:pos="949"/>
              </w:tabs>
              <w:adjustRightInd w:val="0"/>
              <w:snapToGrid w:val="0"/>
              <w:spacing w:line="360" w:lineRule="auto"/>
              <w:ind w:firstLineChars="200" w:firstLine="4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学习电测法</w:t>
            </w:r>
            <w:r w:rsidRPr="001C219B">
              <w:rPr>
                <w:rFonts w:ascii="Times New Roman" w:hAnsi="Times New Roman" w:cs="Times New Roman"/>
                <w:kern w:val="2"/>
                <w:sz w:val="21"/>
                <w:szCs w:val="21"/>
                <w:lang w:val="zh-CN"/>
              </w:rPr>
              <w:t>的基本原理和测试技术；验证纯弯曲时正应力的理论公式和梁在弯曲时截面上应力的</w:t>
            </w:r>
            <w:r w:rsidRPr="001C219B">
              <w:rPr>
                <w:rFonts w:ascii="Times New Roman" w:hAnsi="Times New Roman" w:cs="Times New Roman"/>
                <w:kern w:val="2"/>
                <w:sz w:val="21"/>
                <w:szCs w:val="21"/>
              </w:rPr>
              <w:t>分布规律。</w:t>
            </w:r>
          </w:p>
        </w:tc>
      </w:tr>
      <w:tr w:rsidR="0040328D" w:rsidRPr="001C219B" w14:paraId="01CC859D" w14:textId="77777777" w:rsidTr="00866D69">
        <w:trPr>
          <w:trHeight w:val="1757"/>
          <w:jc w:val="center"/>
        </w:trPr>
        <w:tc>
          <w:tcPr>
            <w:tcW w:w="1198" w:type="dxa"/>
            <w:shd w:val="clear" w:color="auto" w:fill="auto"/>
            <w:vAlign w:val="center"/>
          </w:tcPr>
          <w:p w14:paraId="486F4629"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6FE365FD" w14:textId="36B2CBE9" w:rsidR="0040328D" w:rsidRPr="001C219B" w:rsidRDefault="0040328D" w:rsidP="00866D69">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1C219B">
              <w:rPr>
                <w:rFonts w:ascii="Times New Roman" w:hAnsi="Times New Roman" w:cs="Times New Roman"/>
                <w:kern w:val="2"/>
                <w:sz w:val="21"/>
                <w:szCs w:val="21"/>
              </w:rPr>
              <w:t>每</w:t>
            </w:r>
            <w:r w:rsidRPr="001C219B">
              <w:rPr>
                <w:rFonts w:ascii="Times New Roman" w:hAnsi="Times New Roman" w:cs="Times New Roman"/>
                <w:kern w:val="2"/>
                <w:sz w:val="21"/>
                <w:szCs w:val="21"/>
              </w:rPr>
              <w:t>5</w:t>
            </w:r>
            <w:r w:rsidRPr="001C219B">
              <w:rPr>
                <w:rFonts w:ascii="Times New Roman" w:hAnsi="Times New Roman" w:cs="Times New Roman"/>
                <w:kern w:val="2"/>
                <w:sz w:val="21"/>
                <w:szCs w:val="21"/>
              </w:rPr>
              <w:t>人为一组进行试验，需每人完成整个试验过程，撰写实验报告。</w:t>
            </w:r>
          </w:p>
        </w:tc>
      </w:tr>
      <w:tr w:rsidR="0040328D" w:rsidRPr="001C219B" w14:paraId="41277FFF" w14:textId="77777777" w:rsidTr="00866D69">
        <w:trPr>
          <w:trHeight w:val="2184"/>
          <w:jc w:val="center"/>
        </w:trPr>
        <w:tc>
          <w:tcPr>
            <w:tcW w:w="1198" w:type="dxa"/>
            <w:shd w:val="clear" w:color="auto" w:fill="auto"/>
            <w:vAlign w:val="center"/>
          </w:tcPr>
          <w:p w14:paraId="1E2E7E53"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78B10906" w14:textId="77777777" w:rsidR="0040328D" w:rsidRPr="001C219B" w:rsidRDefault="0040328D" w:rsidP="00866D6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5835D39C" w14:textId="77777777" w:rsidR="0040328D" w:rsidRPr="0040328D" w:rsidRDefault="0040328D" w:rsidP="00015897">
            <w:pPr>
              <w:pStyle w:val="af2"/>
              <w:widowControl w:val="0"/>
              <w:numPr>
                <w:ilvl w:val="0"/>
                <w:numId w:val="11"/>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试验方法和试验过程的介绍；</w:t>
            </w:r>
          </w:p>
          <w:p w14:paraId="2403F704" w14:textId="77777777" w:rsidR="0040328D" w:rsidRPr="0040328D" w:rsidRDefault="0040328D" w:rsidP="00015897">
            <w:pPr>
              <w:pStyle w:val="af2"/>
              <w:widowControl w:val="0"/>
              <w:numPr>
                <w:ilvl w:val="0"/>
                <w:numId w:val="11"/>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试验数据的整理，图表绘制；</w:t>
            </w:r>
          </w:p>
          <w:p w14:paraId="2832D524" w14:textId="47282B25" w:rsidR="0040328D" w:rsidRPr="0040328D" w:rsidRDefault="0040328D" w:rsidP="00015897">
            <w:pPr>
              <w:pStyle w:val="af2"/>
              <w:widowControl w:val="0"/>
              <w:numPr>
                <w:ilvl w:val="0"/>
                <w:numId w:val="11"/>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试验结果的讨论。</w:t>
            </w:r>
          </w:p>
        </w:tc>
      </w:tr>
      <w:tr w:rsidR="0040328D" w:rsidRPr="001C219B" w14:paraId="2B0A3F6C" w14:textId="77777777" w:rsidTr="00866D69">
        <w:trPr>
          <w:jc w:val="center"/>
        </w:trPr>
        <w:tc>
          <w:tcPr>
            <w:tcW w:w="1198" w:type="dxa"/>
            <w:shd w:val="clear" w:color="auto" w:fill="auto"/>
            <w:vAlign w:val="center"/>
          </w:tcPr>
          <w:p w14:paraId="23664323"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252A65F7" w14:textId="77777777" w:rsidR="0040328D" w:rsidRPr="0040328D" w:rsidRDefault="0040328D" w:rsidP="00015897">
            <w:pPr>
              <w:pStyle w:val="af2"/>
              <w:widowControl w:val="0"/>
              <w:numPr>
                <w:ilvl w:val="0"/>
                <w:numId w:val="12"/>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sz w:val="21"/>
                <w:szCs w:val="21"/>
              </w:rPr>
              <w:t>实验操作过程规范，不弄虚作假、不故意损坏实验设备和抄袭他人的实验结果，提交独立的实验报告。（</w:t>
            </w:r>
            <w:r w:rsidRPr="0040328D">
              <w:rPr>
                <w:rFonts w:ascii="Times New Roman" w:hAnsi="Times New Roman" w:cs="Times New Roman"/>
                <w:sz w:val="21"/>
                <w:szCs w:val="21"/>
              </w:rPr>
              <w:t>50%</w:t>
            </w:r>
            <w:r w:rsidRPr="0040328D">
              <w:rPr>
                <w:rFonts w:ascii="Times New Roman" w:hAnsi="Times New Roman" w:cs="Times New Roman"/>
                <w:sz w:val="21"/>
                <w:szCs w:val="21"/>
              </w:rPr>
              <w:t>）</w:t>
            </w:r>
          </w:p>
          <w:p w14:paraId="66967CCF" w14:textId="77777777" w:rsidR="0040328D" w:rsidRPr="0040328D" w:rsidRDefault="0040328D" w:rsidP="00015897">
            <w:pPr>
              <w:pStyle w:val="af2"/>
              <w:widowControl w:val="0"/>
              <w:numPr>
                <w:ilvl w:val="0"/>
                <w:numId w:val="12"/>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kern w:val="2"/>
                <w:sz w:val="21"/>
                <w:szCs w:val="21"/>
                <w:lang w:val="zh-CN"/>
              </w:rPr>
              <w:t>实验报告撰写规范（实验日期、使用仪器，同组成员），图表清楚，数据合理，数据分析手段正确，结论正确。（</w:t>
            </w:r>
            <w:r w:rsidRPr="0040328D">
              <w:rPr>
                <w:rFonts w:ascii="Times New Roman" w:hAnsi="Times New Roman" w:cs="Times New Roman"/>
                <w:kern w:val="2"/>
                <w:sz w:val="21"/>
                <w:szCs w:val="21"/>
                <w:lang w:val="zh-CN"/>
              </w:rPr>
              <w:t>40%</w:t>
            </w:r>
            <w:r w:rsidRPr="0040328D">
              <w:rPr>
                <w:rFonts w:ascii="Times New Roman" w:hAnsi="Times New Roman" w:cs="Times New Roman"/>
                <w:kern w:val="2"/>
                <w:sz w:val="21"/>
                <w:szCs w:val="21"/>
                <w:lang w:val="zh-CN"/>
              </w:rPr>
              <w:t>）</w:t>
            </w:r>
          </w:p>
          <w:p w14:paraId="363F075D" w14:textId="77777777" w:rsidR="0040328D" w:rsidRPr="0040328D" w:rsidRDefault="0040328D" w:rsidP="00015897">
            <w:pPr>
              <w:pStyle w:val="af2"/>
              <w:widowControl w:val="0"/>
              <w:numPr>
                <w:ilvl w:val="0"/>
                <w:numId w:val="12"/>
              </w:numPr>
              <w:tabs>
                <w:tab w:val="num" w:pos="1035"/>
              </w:tabs>
              <w:spacing w:line="360" w:lineRule="auto"/>
              <w:ind w:firstLineChars="0"/>
              <w:jc w:val="both"/>
              <w:rPr>
                <w:rFonts w:ascii="Times New Roman" w:hAnsi="Times New Roman" w:cs="Times New Roman"/>
                <w:sz w:val="21"/>
                <w:szCs w:val="21"/>
              </w:rPr>
            </w:pPr>
            <w:r w:rsidRPr="0040328D">
              <w:rPr>
                <w:rFonts w:ascii="Times New Roman" w:hAnsi="Times New Roman" w:cs="Times New Roman"/>
                <w:kern w:val="2"/>
                <w:sz w:val="21"/>
                <w:szCs w:val="21"/>
                <w:lang w:val="zh-CN"/>
              </w:rPr>
              <w:t>实验报告中的问题讨论能够适当展</w:t>
            </w:r>
            <w:r w:rsidRPr="0040328D">
              <w:rPr>
                <w:rFonts w:ascii="Times New Roman" w:hAnsi="Times New Roman" w:cs="Times New Roman"/>
                <w:sz w:val="21"/>
                <w:szCs w:val="21"/>
              </w:rPr>
              <w:t>开，有自己的观点，所得出结论和实验过程联系紧密，能够帮助对实验的更深的理解，对实验过程有具有一定建设性。（</w:t>
            </w:r>
            <w:r w:rsidRPr="0040328D">
              <w:rPr>
                <w:rFonts w:ascii="Times New Roman" w:hAnsi="Times New Roman" w:cs="Times New Roman"/>
                <w:sz w:val="21"/>
                <w:szCs w:val="21"/>
              </w:rPr>
              <w:t>10%</w:t>
            </w:r>
            <w:r w:rsidRPr="0040328D">
              <w:rPr>
                <w:rFonts w:ascii="Times New Roman" w:hAnsi="Times New Roman" w:cs="Times New Roman"/>
                <w:sz w:val="21"/>
                <w:szCs w:val="21"/>
              </w:rPr>
              <w:t>）</w:t>
            </w:r>
          </w:p>
        </w:tc>
      </w:tr>
    </w:tbl>
    <w:p w14:paraId="4D6357DD" w14:textId="77777777" w:rsidR="0040328D" w:rsidRPr="0040328D" w:rsidRDefault="0040328D" w:rsidP="0040328D"/>
    <w:p w14:paraId="725B7BD7" w14:textId="46D99743" w:rsidR="0040328D" w:rsidRPr="0040328D" w:rsidRDefault="00CB1303" w:rsidP="0040328D">
      <w:pPr>
        <w:pStyle w:val="3"/>
        <w:spacing w:before="120" w:after="120" w:line="360" w:lineRule="auto"/>
        <w:rPr>
          <w:rFonts w:ascii="Times New Roman" w:hAnsi="Times New Roman" w:cs="Times New Roman"/>
          <w:kern w:val="2"/>
          <w:sz w:val="21"/>
        </w:rPr>
      </w:pPr>
      <w:bookmarkStart w:id="23" w:name="_Toc86757734"/>
      <w:r w:rsidRPr="001C219B">
        <w:rPr>
          <w:rFonts w:ascii="Times New Roman" w:hAnsi="Times New Roman" w:cs="Times New Roman"/>
          <w:kern w:val="2"/>
          <w:sz w:val="21"/>
        </w:rPr>
        <w:t>实验五</w:t>
      </w:r>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40328D" w:rsidRPr="001C219B" w14:paraId="394C5C5A" w14:textId="77777777" w:rsidTr="00866D69">
        <w:trPr>
          <w:trHeight w:val="454"/>
          <w:jc w:val="center"/>
        </w:trPr>
        <w:tc>
          <w:tcPr>
            <w:tcW w:w="1198" w:type="dxa"/>
            <w:tcBorders>
              <w:bottom w:val="single" w:sz="12" w:space="0" w:color="000000"/>
            </w:tcBorders>
            <w:shd w:val="clear" w:color="auto" w:fill="auto"/>
            <w:vAlign w:val="center"/>
          </w:tcPr>
          <w:p w14:paraId="5E74832B"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36D8E169" w14:textId="631A8160"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kern w:val="2"/>
                <w:sz w:val="21"/>
              </w:rPr>
              <w:t>自选电测实验（</w:t>
            </w:r>
            <w:r w:rsidRPr="001C219B">
              <w:rPr>
                <w:rFonts w:ascii="Times New Roman" w:hAnsi="Times New Roman" w:cs="Times New Roman"/>
                <w:spacing w:val="-3"/>
                <w:kern w:val="2"/>
                <w:sz w:val="21"/>
                <w:lang w:val="en-GB"/>
              </w:rPr>
              <w:t>设计性实验，选修</w:t>
            </w:r>
            <w:r w:rsidRPr="001C219B">
              <w:rPr>
                <w:rFonts w:ascii="Times New Roman" w:hAnsi="Times New Roman" w:cs="Times New Roman"/>
                <w:kern w:val="2"/>
                <w:sz w:val="21"/>
              </w:rPr>
              <w:t>）</w:t>
            </w:r>
          </w:p>
        </w:tc>
      </w:tr>
      <w:tr w:rsidR="0040328D" w:rsidRPr="001C219B" w14:paraId="332C839C" w14:textId="77777777" w:rsidTr="00866D69">
        <w:trPr>
          <w:trHeight w:val="454"/>
          <w:jc w:val="center"/>
        </w:trPr>
        <w:tc>
          <w:tcPr>
            <w:tcW w:w="1198" w:type="dxa"/>
            <w:tcBorders>
              <w:bottom w:val="single" w:sz="12" w:space="0" w:color="000000"/>
            </w:tcBorders>
            <w:shd w:val="clear" w:color="auto" w:fill="auto"/>
            <w:vAlign w:val="center"/>
          </w:tcPr>
          <w:p w14:paraId="417FAF0E"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lastRenderedPageBreak/>
              <w:t>序号：</w:t>
            </w:r>
          </w:p>
        </w:tc>
        <w:tc>
          <w:tcPr>
            <w:tcW w:w="3607" w:type="dxa"/>
            <w:tcBorders>
              <w:bottom w:val="single" w:sz="12" w:space="0" w:color="000000"/>
            </w:tcBorders>
            <w:shd w:val="clear" w:color="auto" w:fill="auto"/>
            <w:vAlign w:val="center"/>
          </w:tcPr>
          <w:p w14:paraId="5A6B7511" w14:textId="4512252B"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w:t>
            </w:r>
            <w:r w:rsidR="003625F9">
              <w:rPr>
                <w:rFonts w:ascii="Times New Roman" w:hAnsi="Times New Roman" w:cs="Times New Roman" w:hint="eastAsia"/>
                <w:spacing w:val="-3"/>
                <w:kern w:val="2"/>
                <w:sz w:val="21"/>
                <w:lang w:val="en-GB"/>
              </w:rPr>
              <w:t>五</w:t>
            </w:r>
          </w:p>
        </w:tc>
        <w:tc>
          <w:tcPr>
            <w:tcW w:w="1999" w:type="dxa"/>
            <w:tcBorders>
              <w:bottom w:val="single" w:sz="12" w:space="0" w:color="000000"/>
            </w:tcBorders>
            <w:shd w:val="clear" w:color="auto" w:fill="auto"/>
            <w:vAlign w:val="center"/>
          </w:tcPr>
          <w:p w14:paraId="6776E3DE"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57109B8E"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40328D" w:rsidRPr="001C219B" w14:paraId="2007C9A4" w14:textId="77777777" w:rsidTr="00866D69">
        <w:trPr>
          <w:trHeight w:val="2787"/>
          <w:jc w:val="center"/>
        </w:trPr>
        <w:tc>
          <w:tcPr>
            <w:tcW w:w="1198" w:type="dxa"/>
            <w:shd w:val="clear" w:color="auto" w:fill="auto"/>
            <w:vAlign w:val="center"/>
          </w:tcPr>
          <w:p w14:paraId="4DC1B629"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1B762F78" w14:textId="751A92FE" w:rsidR="0040328D" w:rsidRPr="00BA7329" w:rsidRDefault="0040328D" w:rsidP="00866D69">
            <w:pPr>
              <w:widowControl w:val="0"/>
              <w:tabs>
                <w:tab w:val="left" w:pos="949"/>
              </w:tabs>
              <w:adjustRightInd w:val="0"/>
              <w:snapToGrid w:val="0"/>
              <w:spacing w:line="360" w:lineRule="auto"/>
              <w:ind w:firstLineChars="200" w:firstLine="42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rPr>
              <w:t>通过实施一小型的试验装置的安装测试，理解并基本掌握电测试验的基本方法，仪器仪表的选用、数据整理、分析过程。</w:t>
            </w:r>
          </w:p>
        </w:tc>
      </w:tr>
      <w:tr w:rsidR="0040328D" w:rsidRPr="001C219B" w14:paraId="1FE3BA6F" w14:textId="77777777" w:rsidTr="00866D69">
        <w:trPr>
          <w:trHeight w:val="1757"/>
          <w:jc w:val="center"/>
        </w:trPr>
        <w:tc>
          <w:tcPr>
            <w:tcW w:w="1198" w:type="dxa"/>
            <w:shd w:val="clear" w:color="auto" w:fill="auto"/>
            <w:vAlign w:val="center"/>
          </w:tcPr>
          <w:p w14:paraId="65CF5126"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6AA6A2EC" w14:textId="641A7832" w:rsidR="0040328D" w:rsidRPr="0040328D" w:rsidRDefault="0040328D" w:rsidP="0040328D">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40328D">
              <w:rPr>
                <w:rFonts w:ascii="Times New Roman" w:hAnsi="Times New Roman" w:cs="Times New Roman" w:hint="eastAsia"/>
                <w:kern w:val="2"/>
                <w:sz w:val="21"/>
                <w:szCs w:val="21"/>
              </w:rPr>
              <w:t>实验室提供实验用的</w:t>
            </w:r>
            <w:r w:rsidRPr="0040328D">
              <w:rPr>
                <w:rFonts w:ascii="Times New Roman" w:hAnsi="Times New Roman" w:cs="Times New Roman"/>
                <w:kern w:val="2"/>
                <w:sz w:val="21"/>
                <w:szCs w:val="21"/>
              </w:rPr>
              <w:t>等强度梁、纯弯梁、桁架、平面框架等实验装置供同学选用，以</w:t>
            </w:r>
            <w:r w:rsidRPr="0040328D">
              <w:rPr>
                <w:rFonts w:ascii="Times New Roman" w:hAnsi="Times New Roman" w:cs="Times New Roman"/>
                <w:kern w:val="2"/>
                <w:sz w:val="21"/>
                <w:szCs w:val="21"/>
              </w:rPr>
              <w:t>5-6</w:t>
            </w:r>
            <w:r w:rsidRPr="0040328D">
              <w:rPr>
                <w:rFonts w:ascii="Times New Roman" w:hAnsi="Times New Roman" w:cs="Times New Roman"/>
                <w:kern w:val="2"/>
                <w:sz w:val="21"/>
                <w:szCs w:val="21"/>
              </w:rPr>
              <w:t>人为一组进行实验设计，每组同学选择一种实验装置，选定后根据具体测试对象讨论确定一个实验方案提交指导老师审核确认。</w:t>
            </w:r>
          </w:p>
          <w:p w14:paraId="5D68FDF6" w14:textId="15C52150" w:rsidR="0040328D" w:rsidRPr="001C219B" w:rsidRDefault="0040328D" w:rsidP="0040328D">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40328D">
              <w:rPr>
                <w:rFonts w:ascii="Times New Roman" w:hAnsi="Times New Roman" w:cs="Times New Roman" w:hint="eastAsia"/>
                <w:kern w:val="2"/>
                <w:sz w:val="21"/>
                <w:szCs w:val="21"/>
              </w:rPr>
              <w:t>根据各组选定的试验方案进行试验，撰写实验报告。</w:t>
            </w:r>
          </w:p>
        </w:tc>
      </w:tr>
      <w:tr w:rsidR="0040328D" w:rsidRPr="001C219B" w14:paraId="7C6CC3AE" w14:textId="77777777" w:rsidTr="00866D69">
        <w:trPr>
          <w:trHeight w:val="2184"/>
          <w:jc w:val="center"/>
        </w:trPr>
        <w:tc>
          <w:tcPr>
            <w:tcW w:w="1198" w:type="dxa"/>
            <w:shd w:val="clear" w:color="auto" w:fill="auto"/>
            <w:vAlign w:val="center"/>
          </w:tcPr>
          <w:p w14:paraId="7E73F5A9"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41A43D38" w14:textId="77777777" w:rsidR="0040328D" w:rsidRPr="001C219B" w:rsidRDefault="0040328D" w:rsidP="00866D6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35181D17" w14:textId="77777777" w:rsidR="0040328D" w:rsidRPr="0040328D" w:rsidRDefault="0040328D" w:rsidP="00015897">
            <w:pPr>
              <w:pStyle w:val="af2"/>
              <w:widowControl w:val="0"/>
              <w:numPr>
                <w:ilvl w:val="0"/>
                <w:numId w:val="13"/>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试验设计，设计依据论证；</w:t>
            </w:r>
          </w:p>
          <w:p w14:paraId="7920CAC7" w14:textId="77777777" w:rsidR="0040328D" w:rsidRPr="0040328D" w:rsidRDefault="0040328D" w:rsidP="00015897">
            <w:pPr>
              <w:pStyle w:val="af2"/>
              <w:widowControl w:val="0"/>
              <w:numPr>
                <w:ilvl w:val="0"/>
                <w:numId w:val="13"/>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试验过程观察；</w:t>
            </w:r>
          </w:p>
          <w:p w14:paraId="4FDA1537" w14:textId="7A1022CF" w:rsidR="0040328D" w:rsidRPr="0040328D" w:rsidRDefault="0040328D" w:rsidP="00015897">
            <w:pPr>
              <w:pStyle w:val="af2"/>
              <w:widowControl w:val="0"/>
              <w:numPr>
                <w:ilvl w:val="0"/>
                <w:numId w:val="13"/>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分析计算试验结果并总结。</w:t>
            </w:r>
          </w:p>
        </w:tc>
      </w:tr>
      <w:tr w:rsidR="0040328D" w:rsidRPr="001C219B" w14:paraId="49F7E6F2" w14:textId="77777777" w:rsidTr="00866D69">
        <w:trPr>
          <w:jc w:val="center"/>
        </w:trPr>
        <w:tc>
          <w:tcPr>
            <w:tcW w:w="1198" w:type="dxa"/>
            <w:shd w:val="clear" w:color="auto" w:fill="auto"/>
            <w:vAlign w:val="center"/>
          </w:tcPr>
          <w:p w14:paraId="739BEF35"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4034ADFA" w14:textId="77777777" w:rsidR="0040328D" w:rsidRPr="0040328D" w:rsidRDefault="0040328D" w:rsidP="00015897">
            <w:pPr>
              <w:pStyle w:val="af2"/>
              <w:widowControl w:val="0"/>
              <w:numPr>
                <w:ilvl w:val="0"/>
                <w:numId w:val="14"/>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sz w:val="21"/>
                <w:szCs w:val="21"/>
              </w:rPr>
              <w:t>实验操作过程规范，不弄虚作假、不故意损坏实验设备和抄袭他人的实验结果，提交独立的实验报告。（</w:t>
            </w:r>
            <w:r w:rsidRPr="0040328D">
              <w:rPr>
                <w:rFonts w:ascii="Times New Roman" w:hAnsi="Times New Roman" w:cs="Times New Roman"/>
                <w:sz w:val="21"/>
                <w:szCs w:val="21"/>
              </w:rPr>
              <w:t>50%</w:t>
            </w:r>
            <w:r w:rsidRPr="0040328D">
              <w:rPr>
                <w:rFonts w:ascii="Times New Roman" w:hAnsi="Times New Roman" w:cs="Times New Roman"/>
                <w:sz w:val="21"/>
                <w:szCs w:val="21"/>
              </w:rPr>
              <w:t>）</w:t>
            </w:r>
          </w:p>
          <w:p w14:paraId="4003350C" w14:textId="77777777" w:rsidR="0040328D" w:rsidRPr="0040328D" w:rsidRDefault="0040328D" w:rsidP="00015897">
            <w:pPr>
              <w:pStyle w:val="af2"/>
              <w:widowControl w:val="0"/>
              <w:numPr>
                <w:ilvl w:val="0"/>
                <w:numId w:val="14"/>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kern w:val="2"/>
                <w:sz w:val="21"/>
                <w:szCs w:val="21"/>
                <w:lang w:val="zh-CN"/>
              </w:rPr>
              <w:t>实验报告撰写规范（实验日期、使用仪器，同组成员），图表清楚，数据合理，数据分析手段正确，结论正确。（</w:t>
            </w:r>
            <w:r w:rsidRPr="0040328D">
              <w:rPr>
                <w:rFonts w:ascii="Times New Roman" w:hAnsi="Times New Roman" w:cs="Times New Roman"/>
                <w:kern w:val="2"/>
                <w:sz w:val="21"/>
                <w:szCs w:val="21"/>
                <w:lang w:val="zh-CN"/>
              </w:rPr>
              <w:t>40%</w:t>
            </w:r>
            <w:r w:rsidRPr="0040328D">
              <w:rPr>
                <w:rFonts w:ascii="Times New Roman" w:hAnsi="Times New Roman" w:cs="Times New Roman"/>
                <w:kern w:val="2"/>
                <w:sz w:val="21"/>
                <w:szCs w:val="21"/>
                <w:lang w:val="zh-CN"/>
              </w:rPr>
              <w:t>）</w:t>
            </w:r>
          </w:p>
          <w:p w14:paraId="5616F668" w14:textId="77777777" w:rsidR="0040328D" w:rsidRPr="0040328D" w:rsidRDefault="0040328D" w:rsidP="00015897">
            <w:pPr>
              <w:pStyle w:val="af2"/>
              <w:widowControl w:val="0"/>
              <w:numPr>
                <w:ilvl w:val="0"/>
                <w:numId w:val="14"/>
              </w:numPr>
              <w:tabs>
                <w:tab w:val="num" w:pos="1035"/>
              </w:tabs>
              <w:spacing w:line="360" w:lineRule="auto"/>
              <w:ind w:firstLineChars="0"/>
              <w:jc w:val="both"/>
              <w:rPr>
                <w:rFonts w:ascii="Times New Roman" w:hAnsi="Times New Roman" w:cs="Times New Roman"/>
                <w:sz w:val="21"/>
                <w:szCs w:val="21"/>
              </w:rPr>
            </w:pPr>
            <w:r w:rsidRPr="0040328D">
              <w:rPr>
                <w:rFonts w:ascii="Times New Roman" w:hAnsi="Times New Roman" w:cs="Times New Roman"/>
                <w:kern w:val="2"/>
                <w:sz w:val="21"/>
                <w:szCs w:val="21"/>
                <w:lang w:val="zh-CN"/>
              </w:rPr>
              <w:t>实验报告中的问题讨论能够适当展</w:t>
            </w:r>
            <w:r w:rsidRPr="0040328D">
              <w:rPr>
                <w:rFonts w:ascii="Times New Roman" w:hAnsi="Times New Roman" w:cs="Times New Roman"/>
                <w:sz w:val="21"/>
                <w:szCs w:val="21"/>
              </w:rPr>
              <w:t>开，有自己的观点，所得出结论和实验过程联系紧密，能够帮助对实验的更深的理解，对实验过程有具有一定建设性。（</w:t>
            </w:r>
            <w:r w:rsidRPr="0040328D">
              <w:rPr>
                <w:rFonts w:ascii="Times New Roman" w:hAnsi="Times New Roman" w:cs="Times New Roman"/>
                <w:sz w:val="21"/>
                <w:szCs w:val="21"/>
              </w:rPr>
              <w:t>10%</w:t>
            </w:r>
            <w:r w:rsidRPr="0040328D">
              <w:rPr>
                <w:rFonts w:ascii="Times New Roman" w:hAnsi="Times New Roman" w:cs="Times New Roman"/>
                <w:sz w:val="21"/>
                <w:szCs w:val="21"/>
              </w:rPr>
              <w:t>）</w:t>
            </w:r>
          </w:p>
        </w:tc>
      </w:tr>
    </w:tbl>
    <w:p w14:paraId="4A336AF7" w14:textId="77777777" w:rsidR="0040328D" w:rsidRPr="0040328D" w:rsidRDefault="0040328D" w:rsidP="0040328D"/>
    <w:p w14:paraId="4F5F9F49" w14:textId="234B00F6" w:rsidR="0040328D" w:rsidRPr="00FC1556" w:rsidRDefault="00D2030B" w:rsidP="00FC1556">
      <w:pPr>
        <w:pStyle w:val="3"/>
        <w:spacing w:before="120" w:after="120" w:line="360" w:lineRule="auto"/>
        <w:rPr>
          <w:rFonts w:ascii="Times New Roman" w:hAnsi="Times New Roman" w:cs="Times New Roman"/>
          <w:kern w:val="2"/>
          <w:sz w:val="21"/>
        </w:rPr>
      </w:pPr>
      <w:bookmarkStart w:id="24" w:name="_Toc86757735"/>
      <w:r w:rsidRPr="001C219B">
        <w:rPr>
          <w:rFonts w:ascii="Times New Roman" w:hAnsi="Times New Roman" w:cs="Times New Roman"/>
          <w:kern w:val="2"/>
          <w:sz w:val="21"/>
        </w:rPr>
        <w:t>实践一</w:t>
      </w:r>
      <w:bookmarkEnd w:id="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40328D" w:rsidRPr="001C219B" w14:paraId="75DF77D5" w14:textId="77777777" w:rsidTr="00866D69">
        <w:trPr>
          <w:trHeight w:val="454"/>
          <w:jc w:val="center"/>
        </w:trPr>
        <w:tc>
          <w:tcPr>
            <w:tcW w:w="1198" w:type="dxa"/>
            <w:tcBorders>
              <w:bottom w:val="single" w:sz="12" w:space="0" w:color="000000"/>
            </w:tcBorders>
            <w:shd w:val="clear" w:color="auto" w:fill="auto"/>
            <w:vAlign w:val="center"/>
          </w:tcPr>
          <w:p w14:paraId="2EA34185" w14:textId="5BE18E04" w:rsidR="0040328D" w:rsidRPr="009A2B78" w:rsidRDefault="00FC1556" w:rsidP="00866D69">
            <w:pPr>
              <w:widowControl w:val="0"/>
              <w:adjustRightInd w:val="0"/>
              <w:snapToGrid w:val="0"/>
              <w:spacing w:beforeLines="50" w:before="163" w:line="360" w:lineRule="auto"/>
              <w:jc w:val="both"/>
              <w:rPr>
                <w:rFonts w:ascii="Times New Roman" w:hAnsi="Times New Roman" w:cs="Times New Roman"/>
                <w:b/>
                <w:bCs/>
                <w:kern w:val="2"/>
                <w:sz w:val="21"/>
              </w:rPr>
            </w:pPr>
            <w:r>
              <w:rPr>
                <w:rFonts w:ascii="Times New Roman" w:hAnsi="Times New Roman" w:cs="Times New Roman" w:hint="eastAsia"/>
                <w:b/>
                <w:bCs/>
                <w:spacing w:val="-3"/>
                <w:kern w:val="2"/>
                <w:sz w:val="21"/>
                <w:lang w:val="en-GB"/>
              </w:rPr>
              <w:t>项目</w:t>
            </w:r>
            <w:r w:rsidR="0040328D" w:rsidRPr="009A2B78">
              <w:rPr>
                <w:rFonts w:ascii="Times New Roman" w:hAnsi="Times New Roman" w:cs="Times New Roman"/>
                <w:b/>
                <w:bCs/>
                <w:spacing w:val="-3"/>
                <w:kern w:val="2"/>
                <w:sz w:val="21"/>
                <w:lang w:val="en-GB"/>
              </w:rPr>
              <w:t>名称：</w:t>
            </w:r>
          </w:p>
        </w:tc>
        <w:tc>
          <w:tcPr>
            <w:tcW w:w="8410" w:type="dxa"/>
            <w:gridSpan w:val="3"/>
            <w:tcBorders>
              <w:bottom w:val="single" w:sz="12" w:space="0" w:color="000000"/>
            </w:tcBorders>
            <w:shd w:val="clear" w:color="auto" w:fill="auto"/>
            <w:vAlign w:val="center"/>
          </w:tcPr>
          <w:p w14:paraId="4815580B" w14:textId="38ACFB85" w:rsidR="0040328D" w:rsidRPr="001C219B" w:rsidRDefault="00FC1556"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spacing w:val="-3"/>
                <w:kern w:val="2"/>
                <w:sz w:val="21"/>
                <w:lang w:val="en-GB"/>
              </w:rPr>
              <w:t>你身边的材料力学</w:t>
            </w:r>
          </w:p>
        </w:tc>
      </w:tr>
      <w:tr w:rsidR="0040328D" w:rsidRPr="001C219B" w14:paraId="69516E44" w14:textId="77777777" w:rsidTr="00866D69">
        <w:trPr>
          <w:trHeight w:val="454"/>
          <w:jc w:val="center"/>
        </w:trPr>
        <w:tc>
          <w:tcPr>
            <w:tcW w:w="1198" w:type="dxa"/>
            <w:tcBorders>
              <w:bottom w:val="single" w:sz="12" w:space="0" w:color="000000"/>
            </w:tcBorders>
            <w:shd w:val="clear" w:color="auto" w:fill="auto"/>
            <w:vAlign w:val="center"/>
          </w:tcPr>
          <w:p w14:paraId="19051E6B"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746CA20B" w14:textId="7F82DC59" w:rsidR="0040328D" w:rsidRPr="001C219B" w:rsidRDefault="00FC1556"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实践一</w:t>
            </w:r>
          </w:p>
        </w:tc>
        <w:tc>
          <w:tcPr>
            <w:tcW w:w="1999" w:type="dxa"/>
            <w:tcBorders>
              <w:bottom w:val="single" w:sz="12" w:space="0" w:color="000000"/>
            </w:tcBorders>
            <w:shd w:val="clear" w:color="auto" w:fill="auto"/>
            <w:vAlign w:val="center"/>
          </w:tcPr>
          <w:p w14:paraId="06918286"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17491258"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40328D" w:rsidRPr="001C219B" w14:paraId="3382E10F" w14:textId="77777777" w:rsidTr="00866D69">
        <w:trPr>
          <w:trHeight w:val="2787"/>
          <w:jc w:val="center"/>
        </w:trPr>
        <w:tc>
          <w:tcPr>
            <w:tcW w:w="1198" w:type="dxa"/>
            <w:shd w:val="clear" w:color="auto" w:fill="auto"/>
            <w:vAlign w:val="center"/>
          </w:tcPr>
          <w:p w14:paraId="74001EA9"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lastRenderedPageBreak/>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43A5322E" w14:textId="739D633F" w:rsidR="0040328D" w:rsidRPr="00BA7329" w:rsidRDefault="00FC1556" w:rsidP="00866D69">
            <w:pPr>
              <w:widowControl w:val="0"/>
              <w:tabs>
                <w:tab w:val="left" w:pos="949"/>
              </w:tabs>
              <w:adjustRightInd w:val="0"/>
              <w:snapToGrid w:val="0"/>
              <w:spacing w:line="360" w:lineRule="auto"/>
              <w:ind w:firstLineChars="200" w:firstLine="42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rPr>
              <w:t>通过发现身边的有趣的材料力学问题，利用材料力学的方法进行解释和分析，从而提高对材料力学课程的兴趣，拓展材料力学的应用范围。</w:t>
            </w:r>
          </w:p>
        </w:tc>
      </w:tr>
      <w:tr w:rsidR="0040328D" w:rsidRPr="001C219B" w14:paraId="5310C3E9" w14:textId="77777777" w:rsidTr="00866D69">
        <w:trPr>
          <w:trHeight w:val="1757"/>
          <w:jc w:val="center"/>
        </w:trPr>
        <w:tc>
          <w:tcPr>
            <w:tcW w:w="1198" w:type="dxa"/>
            <w:shd w:val="clear" w:color="auto" w:fill="auto"/>
            <w:vAlign w:val="center"/>
          </w:tcPr>
          <w:p w14:paraId="3F00C7D4"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1BD19A14" w14:textId="097616C3" w:rsidR="0040328D" w:rsidRPr="001C219B" w:rsidRDefault="00FC1556" w:rsidP="00866D69">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FC1556">
              <w:rPr>
                <w:rFonts w:ascii="Times New Roman" w:hAnsi="Times New Roman" w:cs="Times New Roman" w:hint="eastAsia"/>
                <w:kern w:val="2"/>
                <w:sz w:val="21"/>
                <w:szCs w:val="21"/>
              </w:rPr>
              <w:t>过观察和查阅资料，发现身边的有趣的材料力学现象，利用所学材料力学知识对该现象进行解释和分析，包括建立模型，仿真计算，现象解释，结果分析等。将分析及仿真计算过程撰写为报告，并制作相应的</w:t>
            </w:r>
            <w:r w:rsidRPr="00FC1556">
              <w:rPr>
                <w:rFonts w:ascii="Times New Roman" w:hAnsi="Times New Roman" w:cs="Times New Roman"/>
                <w:kern w:val="2"/>
                <w:sz w:val="21"/>
                <w:szCs w:val="21"/>
              </w:rPr>
              <w:t>ppt</w:t>
            </w:r>
            <w:r w:rsidRPr="00FC1556">
              <w:rPr>
                <w:rFonts w:ascii="Times New Roman" w:hAnsi="Times New Roman" w:cs="Times New Roman"/>
                <w:kern w:val="2"/>
                <w:sz w:val="21"/>
                <w:szCs w:val="21"/>
              </w:rPr>
              <w:t>，在课堂上进行展示，与讲解。该活动以小组为单位进行，小组成员必须都参与。</w:t>
            </w:r>
          </w:p>
        </w:tc>
      </w:tr>
      <w:tr w:rsidR="0040328D" w:rsidRPr="001C219B" w14:paraId="4EBBD60F" w14:textId="77777777" w:rsidTr="00866D69">
        <w:trPr>
          <w:trHeight w:val="2184"/>
          <w:jc w:val="center"/>
        </w:trPr>
        <w:tc>
          <w:tcPr>
            <w:tcW w:w="1198" w:type="dxa"/>
            <w:shd w:val="clear" w:color="auto" w:fill="auto"/>
            <w:vAlign w:val="center"/>
          </w:tcPr>
          <w:p w14:paraId="4538A8E5"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29B43E92" w14:textId="77777777" w:rsidR="0040328D" w:rsidRPr="001C219B" w:rsidRDefault="0040328D" w:rsidP="00866D6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1D9A7396" w14:textId="77777777" w:rsidR="00FC1556" w:rsidRPr="00FC1556" w:rsidRDefault="00FC1556" w:rsidP="00015897">
            <w:pPr>
              <w:pStyle w:val="af2"/>
              <w:widowControl w:val="0"/>
              <w:numPr>
                <w:ilvl w:val="0"/>
                <w:numId w:val="15"/>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lang w:val="zh-CN"/>
              </w:rPr>
              <w:t>分析对象的选择，选择依据，问题的提出；</w:t>
            </w:r>
          </w:p>
          <w:p w14:paraId="49510647" w14:textId="77777777" w:rsidR="00FC1556" w:rsidRPr="00FC1556" w:rsidRDefault="00FC1556" w:rsidP="00015897">
            <w:pPr>
              <w:pStyle w:val="af2"/>
              <w:widowControl w:val="0"/>
              <w:numPr>
                <w:ilvl w:val="0"/>
                <w:numId w:val="15"/>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lang w:val="zh-CN"/>
              </w:rPr>
              <w:t>针对问题的分析过程，材料力学中的解释，以及相关图表；</w:t>
            </w:r>
          </w:p>
          <w:p w14:paraId="446AA1E4" w14:textId="77777777" w:rsidR="00FC1556" w:rsidRPr="00FC1556" w:rsidRDefault="00FC1556" w:rsidP="00015897">
            <w:pPr>
              <w:pStyle w:val="af2"/>
              <w:widowControl w:val="0"/>
              <w:numPr>
                <w:ilvl w:val="0"/>
                <w:numId w:val="15"/>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lang w:val="zh-CN"/>
              </w:rPr>
              <w:t>仿真计算过程及结果分析；</w:t>
            </w:r>
          </w:p>
          <w:p w14:paraId="5A10B9FC" w14:textId="49D18856" w:rsidR="0040328D" w:rsidRPr="0040328D" w:rsidRDefault="00FC1556" w:rsidP="00015897">
            <w:pPr>
              <w:pStyle w:val="af2"/>
              <w:widowControl w:val="0"/>
              <w:numPr>
                <w:ilvl w:val="0"/>
                <w:numId w:val="15"/>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lang w:val="zh-CN"/>
              </w:rPr>
              <w:t>小组成员在项目中的分工及个人心得。</w:t>
            </w:r>
          </w:p>
        </w:tc>
      </w:tr>
      <w:tr w:rsidR="0040328D" w:rsidRPr="001C219B" w14:paraId="2D9B3D13" w14:textId="77777777" w:rsidTr="00866D69">
        <w:trPr>
          <w:jc w:val="center"/>
        </w:trPr>
        <w:tc>
          <w:tcPr>
            <w:tcW w:w="1198" w:type="dxa"/>
            <w:shd w:val="clear" w:color="auto" w:fill="auto"/>
            <w:vAlign w:val="center"/>
          </w:tcPr>
          <w:p w14:paraId="170FCB4D"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6E89D79D" w14:textId="77777777" w:rsidR="00FC1556" w:rsidRPr="00FC1556" w:rsidRDefault="00FC1556" w:rsidP="00015897">
            <w:pPr>
              <w:pStyle w:val="af2"/>
              <w:widowControl w:val="0"/>
              <w:numPr>
                <w:ilvl w:val="0"/>
                <w:numId w:val="16"/>
              </w:numPr>
              <w:adjustRightInd w:val="0"/>
              <w:snapToGrid w:val="0"/>
              <w:spacing w:line="360" w:lineRule="auto"/>
              <w:ind w:rightChars="50" w:right="120" w:firstLineChars="0"/>
              <w:jc w:val="both"/>
              <w:rPr>
                <w:rFonts w:ascii="Times New Roman" w:hAnsi="Times New Roman" w:cs="Times New Roman"/>
                <w:sz w:val="21"/>
                <w:szCs w:val="21"/>
              </w:rPr>
            </w:pPr>
            <w:r w:rsidRPr="00FC1556">
              <w:rPr>
                <w:rFonts w:ascii="Times New Roman" w:hAnsi="Times New Roman" w:cs="Times New Roman" w:hint="eastAsia"/>
                <w:sz w:val="21"/>
                <w:szCs w:val="21"/>
              </w:rPr>
              <w:t>项目报告，包括分析解释过程及相关图表</w:t>
            </w:r>
            <w:r w:rsidRPr="00FC1556">
              <w:rPr>
                <w:rFonts w:ascii="Times New Roman" w:hAnsi="Times New Roman" w:cs="Times New Roman"/>
                <w:sz w:val="21"/>
                <w:szCs w:val="21"/>
              </w:rPr>
              <w:t xml:space="preserve">           50%</w:t>
            </w:r>
            <w:r w:rsidRPr="00FC1556">
              <w:rPr>
                <w:rFonts w:ascii="Times New Roman" w:hAnsi="Times New Roman" w:cs="Times New Roman"/>
                <w:sz w:val="21"/>
                <w:szCs w:val="21"/>
              </w:rPr>
              <w:t>；</w:t>
            </w:r>
          </w:p>
          <w:p w14:paraId="03FA1F9B" w14:textId="392197F9" w:rsidR="0040328D" w:rsidRPr="00FC1556" w:rsidRDefault="00FC1556" w:rsidP="00015897">
            <w:pPr>
              <w:pStyle w:val="af2"/>
              <w:widowControl w:val="0"/>
              <w:numPr>
                <w:ilvl w:val="0"/>
                <w:numId w:val="16"/>
              </w:numPr>
              <w:tabs>
                <w:tab w:val="num" w:pos="1035"/>
              </w:tabs>
              <w:spacing w:line="360" w:lineRule="auto"/>
              <w:ind w:firstLineChars="0"/>
              <w:jc w:val="both"/>
              <w:rPr>
                <w:rFonts w:ascii="Times New Roman" w:hAnsi="Times New Roman" w:cs="Times New Roman"/>
                <w:sz w:val="21"/>
                <w:szCs w:val="21"/>
              </w:rPr>
            </w:pPr>
            <w:r w:rsidRPr="00FC1556">
              <w:rPr>
                <w:rFonts w:ascii="Times New Roman" w:hAnsi="Times New Roman" w:cs="Times New Roman"/>
                <w:sz w:val="21"/>
                <w:szCs w:val="21"/>
              </w:rPr>
              <w:t>PPT</w:t>
            </w:r>
            <w:r w:rsidRPr="00FC1556">
              <w:rPr>
                <w:rFonts w:ascii="Times New Roman" w:hAnsi="Times New Roman" w:cs="Times New Roman"/>
                <w:sz w:val="21"/>
                <w:szCs w:val="21"/>
              </w:rPr>
              <w:t>制作及现场演示答辩</w:t>
            </w:r>
            <w:r w:rsidRPr="00FC1556">
              <w:rPr>
                <w:rFonts w:ascii="Times New Roman" w:hAnsi="Times New Roman" w:cs="Times New Roman"/>
                <w:sz w:val="21"/>
                <w:szCs w:val="21"/>
              </w:rPr>
              <w:t xml:space="preserve">                         50%</w:t>
            </w:r>
            <w:r w:rsidRPr="00FC1556">
              <w:rPr>
                <w:rFonts w:ascii="Times New Roman" w:hAnsi="Times New Roman" w:cs="Times New Roman"/>
                <w:sz w:val="21"/>
                <w:szCs w:val="21"/>
              </w:rPr>
              <w:t>；</w:t>
            </w:r>
          </w:p>
        </w:tc>
      </w:tr>
    </w:tbl>
    <w:p w14:paraId="13604D54" w14:textId="77777777" w:rsidR="000052A7" w:rsidRPr="000052A7" w:rsidRDefault="000052A7" w:rsidP="00A27EB7">
      <w:pPr>
        <w:tabs>
          <w:tab w:val="num" w:pos="720"/>
        </w:tabs>
        <w:adjustRightInd w:val="0"/>
        <w:snapToGrid w:val="0"/>
        <w:spacing w:afterLines="50" w:after="163"/>
        <w:rPr>
          <w:rFonts w:ascii="Times New Roman" w:hAnsi="Times New Roman" w:cs="Times New Roman"/>
          <w:sz w:val="21"/>
          <w:szCs w:val="21"/>
        </w:rPr>
      </w:pPr>
    </w:p>
    <w:sectPr w:rsidR="000052A7" w:rsidRPr="000052A7" w:rsidSect="00165F46">
      <w:pgSz w:w="11906" w:h="16838"/>
      <w:pgMar w:top="1418" w:right="1134" w:bottom="1418" w:left="1134" w:header="851" w:footer="595"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CA93" w14:textId="77777777" w:rsidR="00691151" w:rsidRDefault="00691151" w:rsidP="00B4470F">
      <w:r>
        <w:separator/>
      </w:r>
    </w:p>
  </w:endnote>
  <w:endnote w:type="continuationSeparator" w:id="0">
    <w:p w14:paraId="2AA2B578" w14:textId="77777777" w:rsidR="00691151" w:rsidRDefault="00691151" w:rsidP="00B4470F">
      <w:r>
        <w:continuationSeparator/>
      </w:r>
    </w:p>
  </w:endnote>
  <w:endnote w:type="continuationNotice" w:id="1">
    <w:p w14:paraId="2A2DF614" w14:textId="77777777" w:rsidR="00691151" w:rsidRDefault="0069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BMBHNG+TimesNewRoman,BoldItalic">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333E" w14:textId="77777777" w:rsidR="00FE2A1A" w:rsidRDefault="00FE2A1A" w:rsidP="00A71890">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rPr>
      <w:t>7</w:t>
    </w:r>
    <w:r>
      <w:rPr>
        <w:rStyle w:val="af"/>
      </w:rPr>
      <w:fldChar w:fldCharType="end"/>
    </w:r>
  </w:p>
  <w:p w14:paraId="16DCDDA4" w14:textId="77777777" w:rsidR="00FE2A1A" w:rsidRDefault="00FE2A1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0E44" w14:textId="77777777" w:rsidR="00FE2A1A" w:rsidRDefault="00FE2A1A" w:rsidP="00A71890">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2</w:t>
    </w:r>
    <w:r>
      <w:rPr>
        <w:rStyle w:val="af"/>
      </w:rPr>
      <w:fldChar w:fldCharType="end"/>
    </w:r>
  </w:p>
  <w:p w14:paraId="49974841" w14:textId="77777777" w:rsidR="00FE2A1A" w:rsidRDefault="00FE2A1A" w:rsidP="00C6260D">
    <w:pPr>
      <w:pStyle w:val="a5"/>
      <w:jc w:val="right"/>
    </w:pPr>
  </w:p>
  <w:p w14:paraId="4BBBC1A0" w14:textId="77777777" w:rsidR="00FE2A1A" w:rsidRDefault="00FE2A1A">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3C3D" w14:textId="77777777" w:rsidR="00FE2A1A" w:rsidRDefault="00FE2A1A" w:rsidP="00BB0B4B">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1FA3B95E" w14:textId="77777777" w:rsidR="00FE2A1A" w:rsidRDefault="00FE2A1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5326" w14:textId="77777777" w:rsidR="00FE2A1A" w:rsidRPr="00D71AC4" w:rsidRDefault="00FE2A1A" w:rsidP="00884D19">
    <w:pPr>
      <w:pStyle w:val="a5"/>
      <w:framePr w:wrap="around" w:vAnchor="text" w:hAnchor="margin" w:xAlign="center" w:y="1"/>
      <w:rPr>
        <w:rStyle w:val="af"/>
        <w:sz w:val="18"/>
        <w:szCs w:val="18"/>
      </w:rPr>
    </w:pPr>
    <w:r w:rsidRPr="00D71AC4">
      <w:rPr>
        <w:rStyle w:val="af"/>
        <w:sz w:val="18"/>
        <w:szCs w:val="18"/>
      </w:rPr>
      <w:fldChar w:fldCharType="begin"/>
    </w:r>
    <w:r w:rsidRPr="00D71AC4">
      <w:rPr>
        <w:rStyle w:val="af"/>
        <w:sz w:val="18"/>
        <w:szCs w:val="18"/>
      </w:rPr>
      <w:instrText xml:space="preserve">PAGE  </w:instrText>
    </w:r>
    <w:r w:rsidRPr="00D71AC4">
      <w:rPr>
        <w:rStyle w:val="af"/>
        <w:sz w:val="18"/>
        <w:szCs w:val="18"/>
      </w:rPr>
      <w:fldChar w:fldCharType="separate"/>
    </w:r>
    <w:r w:rsidRPr="00D71AC4">
      <w:rPr>
        <w:rStyle w:val="af"/>
        <w:noProof/>
        <w:sz w:val="18"/>
        <w:szCs w:val="18"/>
      </w:rPr>
      <w:t>22</w:t>
    </w:r>
    <w:r w:rsidRPr="00D71AC4">
      <w:rPr>
        <w:rStyle w:val="af"/>
        <w:sz w:val="18"/>
        <w:szCs w:val="18"/>
      </w:rPr>
      <w:fldChar w:fldCharType="end"/>
    </w:r>
  </w:p>
  <w:p w14:paraId="0C02A097" w14:textId="77777777" w:rsidR="00FE2A1A" w:rsidRDefault="00FE2A1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CA8D" w14:textId="77777777" w:rsidR="00FE2A1A" w:rsidRDefault="00FE2A1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24F87" w14:textId="77777777" w:rsidR="00691151" w:rsidRDefault="00691151" w:rsidP="00B4470F">
      <w:r>
        <w:separator/>
      </w:r>
    </w:p>
  </w:footnote>
  <w:footnote w:type="continuationSeparator" w:id="0">
    <w:p w14:paraId="7D572040" w14:textId="77777777" w:rsidR="00691151" w:rsidRDefault="00691151" w:rsidP="00B4470F">
      <w:r>
        <w:continuationSeparator/>
      </w:r>
    </w:p>
  </w:footnote>
  <w:footnote w:type="continuationNotice" w:id="1">
    <w:p w14:paraId="69A564CC" w14:textId="77777777" w:rsidR="00691151" w:rsidRDefault="00691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B9ED" w14:textId="77777777" w:rsidR="00FE2A1A" w:rsidRDefault="00FE2A1A" w:rsidP="00204D41">
    <w:pPr>
      <w:pStyle w:val="a4"/>
      <w:pBdr>
        <w:top w:val="none" w:sz="0" w:space="0" w:color="auto"/>
        <w:left w:val="none" w:sz="0" w:space="0" w:color="auto"/>
        <w:bottom w:val="none" w:sz="0" w:space="0" w:color="auto"/>
        <w:right w:val="none" w:sz="0" w:space="0" w:color="auto"/>
      </w:pBdr>
      <w:wordWrap w:val="0"/>
      <w:jc w:val="right"/>
      <w:rPr>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81C9" w14:textId="77777777" w:rsidR="00FE2A1A" w:rsidRPr="00BB0B4B" w:rsidRDefault="00FE2A1A" w:rsidP="00BB0B4B">
    <w:pPr>
      <w:pStyle w:val="a4"/>
      <w:pBdr>
        <w:top w:val="none" w:sz="0" w:space="0" w:color="auto"/>
        <w:left w:val="none" w:sz="0" w:space="0" w:color="auto"/>
        <w:bottom w:val="none" w:sz="0" w:space="0" w:color="auto"/>
        <w:right w:val="none" w:sz="0" w:space="0" w:color="auto"/>
      </w:pBdr>
      <w:wordWrap w:val="0"/>
      <w:jc w:val="right"/>
      <w:rPr>
        <w:i/>
        <w:iCs/>
        <w:u w:val="single"/>
      </w:rPr>
    </w:pPr>
    <w:r w:rsidRPr="00A94F3A">
      <w:rPr>
        <w:rFonts w:hint="eastAsia"/>
        <w:i/>
        <w:iCs/>
        <w:u w:val="single"/>
      </w:rPr>
      <w:t>汕头大学本科教学课程教学大纲</w:t>
    </w:r>
    <w:r w:rsidRPr="00A94F3A">
      <w:rPr>
        <w:rFonts w:hint="eastAsia"/>
        <w:i/>
        <w:iCs/>
        <w:u w:val="single"/>
      </w:rPr>
      <w:t xml:space="preserve">     </w:t>
    </w:r>
    <w:r>
      <w:rPr>
        <w:rFonts w:hint="eastAsia"/>
        <w:i/>
        <w:iCs/>
        <w:u w:val="single"/>
      </w:rPr>
      <w:t xml:space="preserve">     </w:t>
    </w:r>
    <w:r w:rsidRPr="00A94F3A">
      <w:rPr>
        <w:rFonts w:hint="eastAsia"/>
        <w:i/>
        <w:iCs/>
        <w:u w:val="single"/>
      </w:rPr>
      <w:t xml:space="preserve">                </w:t>
    </w:r>
    <w:r w:rsidRPr="00A94F3A">
      <w:rPr>
        <w:i/>
        <w:iCs/>
        <w:u w:val="single"/>
      </w:rPr>
      <w:t xml:space="preserve"> SHANTOU UNIVERSITY UNGERGRADUATE COURSE SYLLABUS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640B" w14:textId="77777777" w:rsidR="00FE2A1A" w:rsidRDefault="00FE2A1A">
    <w:pPr>
      <w:pStyle w:val="a4"/>
      <w:pBdr>
        <w:top w:val="none" w:sz="0" w:space="0" w:color="auto"/>
        <w:left w:val="none" w:sz="0" w:space="0" w:color="auto"/>
        <w:bottom w:val="none" w:sz="0" w:space="0" w:color="auto"/>
        <w:right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9904" w14:textId="77777777" w:rsidR="00FE2A1A" w:rsidRPr="0064446B" w:rsidRDefault="00FE2A1A" w:rsidP="0064446B">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F1C6" w14:textId="77777777" w:rsidR="00FE2A1A" w:rsidRDefault="00FE2A1A">
    <w:pPr>
      <w:pStyle w:val="a4"/>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41D"/>
    <w:multiLevelType w:val="hybridMultilevel"/>
    <w:tmpl w:val="DE4A3A80"/>
    <w:lvl w:ilvl="0" w:tplc="0409000F">
      <w:start w:val="1"/>
      <w:numFmt w:val="decimal"/>
      <w:lvlText w:val="%1."/>
      <w:lvlJc w:val="left"/>
      <w:pPr>
        <w:ind w:left="566" w:hanging="420"/>
      </w:p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1" w15:restartNumberingAfterBreak="0">
    <w:nsid w:val="106534E9"/>
    <w:multiLevelType w:val="hybridMultilevel"/>
    <w:tmpl w:val="217E358C"/>
    <w:lvl w:ilvl="0" w:tplc="0409000F">
      <w:start w:val="1"/>
      <w:numFmt w:val="decimal"/>
      <w:lvlText w:val="%1."/>
      <w:lvlJc w:val="left"/>
      <w:pPr>
        <w:ind w:left="454" w:hanging="420"/>
      </w:p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 w15:restartNumberingAfterBreak="0">
    <w:nsid w:val="13E02712"/>
    <w:multiLevelType w:val="hybridMultilevel"/>
    <w:tmpl w:val="4FC6D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F5E21"/>
    <w:multiLevelType w:val="hybridMultilevel"/>
    <w:tmpl w:val="C2EA3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9556C"/>
    <w:multiLevelType w:val="hybridMultilevel"/>
    <w:tmpl w:val="8DEC2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7356F8"/>
    <w:multiLevelType w:val="hybridMultilevel"/>
    <w:tmpl w:val="5F4C4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60769A"/>
    <w:multiLevelType w:val="hybridMultilevel"/>
    <w:tmpl w:val="80002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AC278E"/>
    <w:multiLevelType w:val="hybridMultilevel"/>
    <w:tmpl w:val="587C11E0"/>
    <w:lvl w:ilvl="0" w:tplc="0409000F">
      <w:start w:val="1"/>
      <w:numFmt w:val="decimal"/>
      <w:lvlText w:val="%1."/>
      <w:lvlJc w:val="left"/>
      <w:pPr>
        <w:ind w:left="566" w:hanging="420"/>
      </w:p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8" w15:restartNumberingAfterBreak="0">
    <w:nsid w:val="300A1B47"/>
    <w:multiLevelType w:val="hybridMultilevel"/>
    <w:tmpl w:val="36A6FB42"/>
    <w:lvl w:ilvl="0" w:tplc="87F68128">
      <w:start w:val="1"/>
      <w:numFmt w:val="bullet"/>
      <w:lvlText w:val=""/>
      <w:lvlJc w:val="left"/>
      <w:pPr>
        <w:tabs>
          <w:tab w:val="num" w:pos="420"/>
        </w:tabs>
        <w:ind w:left="420" w:hanging="420"/>
      </w:pPr>
      <w:rPr>
        <w:rFonts w:ascii="Wingdings" w:hAnsi="Wingdings" w:hint="default"/>
        <w:sz w:val="11"/>
      </w:rPr>
    </w:lvl>
    <w:lvl w:ilvl="1" w:tplc="BA62B8CC">
      <w:start w:val="1"/>
      <w:numFmt w:val="bullet"/>
      <w:lvlText w:val=""/>
      <w:lvlJc w:val="left"/>
      <w:pPr>
        <w:tabs>
          <w:tab w:val="num" w:pos="590"/>
        </w:tabs>
        <w:ind w:left="840" w:hanging="420"/>
      </w:pPr>
      <w:rPr>
        <w:rFonts w:ascii="Wingdings" w:hAnsi="Wingdings" w:hint="default"/>
        <w:sz w:val="11"/>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2672A10"/>
    <w:multiLevelType w:val="hybridMultilevel"/>
    <w:tmpl w:val="CF0231D2"/>
    <w:lvl w:ilvl="0" w:tplc="C3BC86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D18475C"/>
    <w:multiLevelType w:val="hybridMultilevel"/>
    <w:tmpl w:val="9A74BD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0C3192"/>
    <w:multiLevelType w:val="hybridMultilevel"/>
    <w:tmpl w:val="CAC44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132029"/>
    <w:multiLevelType w:val="hybridMultilevel"/>
    <w:tmpl w:val="DE4A3A80"/>
    <w:lvl w:ilvl="0" w:tplc="0409000F">
      <w:start w:val="1"/>
      <w:numFmt w:val="decimal"/>
      <w:lvlText w:val="%1."/>
      <w:lvlJc w:val="left"/>
      <w:pPr>
        <w:ind w:left="566" w:hanging="420"/>
      </w:p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13" w15:restartNumberingAfterBreak="0">
    <w:nsid w:val="617C13D8"/>
    <w:multiLevelType w:val="hybridMultilevel"/>
    <w:tmpl w:val="DE4A3A80"/>
    <w:lvl w:ilvl="0" w:tplc="0409000F">
      <w:start w:val="1"/>
      <w:numFmt w:val="decimal"/>
      <w:lvlText w:val="%1."/>
      <w:lvlJc w:val="left"/>
      <w:pPr>
        <w:ind w:left="566" w:hanging="420"/>
      </w:p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14" w15:restartNumberingAfterBreak="0">
    <w:nsid w:val="63B55724"/>
    <w:multiLevelType w:val="hybridMultilevel"/>
    <w:tmpl w:val="A1DAB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F340A8"/>
    <w:multiLevelType w:val="hybridMultilevel"/>
    <w:tmpl w:val="6E7618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2"/>
  </w:num>
  <w:num w:numId="4">
    <w:abstractNumId w:val="14"/>
  </w:num>
  <w:num w:numId="5">
    <w:abstractNumId w:val="1"/>
  </w:num>
  <w:num w:numId="6">
    <w:abstractNumId w:val="10"/>
  </w:num>
  <w:num w:numId="7">
    <w:abstractNumId w:val="15"/>
  </w:num>
  <w:num w:numId="8">
    <w:abstractNumId w:val="5"/>
  </w:num>
  <w:num w:numId="9">
    <w:abstractNumId w:val="7"/>
  </w:num>
  <w:num w:numId="10">
    <w:abstractNumId w:val="11"/>
  </w:num>
  <w:num w:numId="11">
    <w:abstractNumId w:val="13"/>
  </w:num>
  <w:num w:numId="12">
    <w:abstractNumId w:val="3"/>
  </w:num>
  <w:num w:numId="13">
    <w:abstractNumId w:val="12"/>
  </w:num>
  <w:num w:numId="14">
    <w:abstractNumId w:val="4"/>
  </w:num>
  <w:num w:numId="15">
    <w:abstractNumId w:val="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BA"/>
    <w:rsid w:val="00001D1B"/>
    <w:rsid w:val="000052A7"/>
    <w:rsid w:val="00006ED4"/>
    <w:rsid w:val="000113C5"/>
    <w:rsid w:val="00014C73"/>
    <w:rsid w:val="00015137"/>
    <w:rsid w:val="00015897"/>
    <w:rsid w:val="000170FF"/>
    <w:rsid w:val="00022211"/>
    <w:rsid w:val="00024545"/>
    <w:rsid w:val="00024985"/>
    <w:rsid w:val="00026A2C"/>
    <w:rsid w:val="0002723F"/>
    <w:rsid w:val="000276C8"/>
    <w:rsid w:val="00027991"/>
    <w:rsid w:val="00030756"/>
    <w:rsid w:val="0003105D"/>
    <w:rsid w:val="00032D5A"/>
    <w:rsid w:val="00033975"/>
    <w:rsid w:val="000410E5"/>
    <w:rsid w:val="00041B18"/>
    <w:rsid w:val="00044AD4"/>
    <w:rsid w:val="00045D38"/>
    <w:rsid w:val="0004616A"/>
    <w:rsid w:val="00047C3B"/>
    <w:rsid w:val="0005299A"/>
    <w:rsid w:val="00054CC9"/>
    <w:rsid w:val="000558AB"/>
    <w:rsid w:val="0005716D"/>
    <w:rsid w:val="000604DD"/>
    <w:rsid w:val="00066274"/>
    <w:rsid w:val="00067D03"/>
    <w:rsid w:val="00070205"/>
    <w:rsid w:val="00072998"/>
    <w:rsid w:val="00073558"/>
    <w:rsid w:val="000774CB"/>
    <w:rsid w:val="00083ABA"/>
    <w:rsid w:val="00087743"/>
    <w:rsid w:val="00087986"/>
    <w:rsid w:val="000914C5"/>
    <w:rsid w:val="00091C16"/>
    <w:rsid w:val="00091E85"/>
    <w:rsid w:val="00092732"/>
    <w:rsid w:val="00092BB3"/>
    <w:rsid w:val="00097B66"/>
    <w:rsid w:val="000A0E74"/>
    <w:rsid w:val="000A2DE8"/>
    <w:rsid w:val="000A5014"/>
    <w:rsid w:val="000A6C40"/>
    <w:rsid w:val="000A7166"/>
    <w:rsid w:val="000B21A5"/>
    <w:rsid w:val="000B411B"/>
    <w:rsid w:val="000B543F"/>
    <w:rsid w:val="000B659D"/>
    <w:rsid w:val="000C469B"/>
    <w:rsid w:val="000C47BC"/>
    <w:rsid w:val="000C6A79"/>
    <w:rsid w:val="000E18F7"/>
    <w:rsid w:val="000E4C84"/>
    <w:rsid w:val="000E70E6"/>
    <w:rsid w:val="000F0CD5"/>
    <w:rsid w:val="000F3753"/>
    <w:rsid w:val="000F4800"/>
    <w:rsid w:val="00100DDF"/>
    <w:rsid w:val="001025A4"/>
    <w:rsid w:val="001028F2"/>
    <w:rsid w:val="001033F8"/>
    <w:rsid w:val="001102D8"/>
    <w:rsid w:val="00112366"/>
    <w:rsid w:val="00112DD2"/>
    <w:rsid w:val="00113DB9"/>
    <w:rsid w:val="0012479A"/>
    <w:rsid w:val="0012657C"/>
    <w:rsid w:val="001309AF"/>
    <w:rsid w:val="00132D0E"/>
    <w:rsid w:val="00134AF3"/>
    <w:rsid w:val="0013602E"/>
    <w:rsid w:val="001368F0"/>
    <w:rsid w:val="00136911"/>
    <w:rsid w:val="00137480"/>
    <w:rsid w:val="001401FE"/>
    <w:rsid w:val="0014022E"/>
    <w:rsid w:val="0014097C"/>
    <w:rsid w:val="00142C34"/>
    <w:rsid w:val="0014613B"/>
    <w:rsid w:val="00147244"/>
    <w:rsid w:val="001506D6"/>
    <w:rsid w:val="00152CA7"/>
    <w:rsid w:val="0015622A"/>
    <w:rsid w:val="00164E45"/>
    <w:rsid w:val="00165F46"/>
    <w:rsid w:val="001666E3"/>
    <w:rsid w:val="001714B4"/>
    <w:rsid w:val="00171740"/>
    <w:rsid w:val="00171D79"/>
    <w:rsid w:val="00172A27"/>
    <w:rsid w:val="001751F7"/>
    <w:rsid w:val="00177300"/>
    <w:rsid w:val="001805E6"/>
    <w:rsid w:val="00180E88"/>
    <w:rsid w:val="00180F7B"/>
    <w:rsid w:val="001820E7"/>
    <w:rsid w:val="00182F67"/>
    <w:rsid w:val="00184704"/>
    <w:rsid w:val="00185F01"/>
    <w:rsid w:val="00195AEC"/>
    <w:rsid w:val="00196188"/>
    <w:rsid w:val="00197772"/>
    <w:rsid w:val="001A17A1"/>
    <w:rsid w:val="001A56F0"/>
    <w:rsid w:val="001A5BD3"/>
    <w:rsid w:val="001A7920"/>
    <w:rsid w:val="001B0C12"/>
    <w:rsid w:val="001B28A6"/>
    <w:rsid w:val="001B31CA"/>
    <w:rsid w:val="001B723C"/>
    <w:rsid w:val="001C05B3"/>
    <w:rsid w:val="001C1DDC"/>
    <w:rsid w:val="001C219B"/>
    <w:rsid w:val="001C6322"/>
    <w:rsid w:val="001D0305"/>
    <w:rsid w:val="001D634A"/>
    <w:rsid w:val="001E0C63"/>
    <w:rsid w:val="001E1A0F"/>
    <w:rsid w:val="001E7672"/>
    <w:rsid w:val="001E7CD8"/>
    <w:rsid w:val="001F0DF4"/>
    <w:rsid w:val="001F0E0A"/>
    <w:rsid w:val="001F1C8E"/>
    <w:rsid w:val="001F372E"/>
    <w:rsid w:val="001F77A9"/>
    <w:rsid w:val="002018BA"/>
    <w:rsid w:val="00204D41"/>
    <w:rsid w:val="00207D53"/>
    <w:rsid w:val="00207EEA"/>
    <w:rsid w:val="0021098A"/>
    <w:rsid w:val="0021238E"/>
    <w:rsid w:val="00212D9A"/>
    <w:rsid w:val="00213520"/>
    <w:rsid w:val="002226EB"/>
    <w:rsid w:val="00222E95"/>
    <w:rsid w:val="002234CA"/>
    <w:rsid w:val="00226D60"/>
    <w:rsid w:val="0023238E"/>
    <w:rsid w:val="002361A3"/>
    <w:rsid w:val="002413B1"/>
    <w:rsid w:val="00242A13"/>
    <w:rsid w:val="002464D3"/>
    <w:rsid w:val="00246B17"/>
    <w:rsid w:val="0025157E"/>
    <w:rsid w:val="002519BE"/>
    <w:rsid w:val="00252CBE"/>
    <w:rsid w:val="00254BFC"/>
    <w:rsid w:val="00255146"/>
    <w:rsid w:val="00256329"/>
    <w:rsid w:val="00257345"/>
    <w:rsid w:val="00257723"/>
    <w:rsid w:val="00257886"/>
    <w:rsid w:val="00263164"/>
    <w:rsid w:val="00264789"/>
    <w:rsid w:val="002667AA"/>
    <w:rsid w:val="00267C69"/>
    <w:rsid w:val="00270DCF"/>
    <w:rsid w:val="0027131C"/>
    <w:rsid w:val="002722AA"/>
    <w:rsid w:val="00272CA3"/>
    <w:rsid w:val="00273671"/>
    <w:rsid w:val="00274D57"/>
    <w:rsid w:val="00277F26"/>
    <w:rsid w:val="00281437"/>
    <w:rsid w:val="0028241B"/>
    <w:rsid w:val="00283DF6"/>
    <w:rsid w:val="0028526B"/>
    <w:rsid w:val="00285841"/>
    <w:rsid w:val="0029149C"/>
    <w:rsid w:val="002934C4"/>
    <w:rsid w:val="00296035"/>
    <w:rsid w:val="00296A66"/>
    <w:rsid w:val="002972DA"/>
    <w:rsid w:val="00297898"/>
    <w:rsid w:val="002A012A"/>
    <w:rsid w:val="002A2ABD"/>
    <w:rsid w:val="002A5573"/>
    <w:rsid w:val="002A5BF5"/>
    <w:rsid w:val="002B5DBA"/>
    <w:rsid w:val="002C21C3"/>
    <w:rsid w:val="002C27D2"/>
    <w:rsid w:val="002C4FE6"/>
    <w:rsid w:val="002C7BA2"/>
    <w:rsid w:val="002D530F"/>
    <w:rsid w:val="002E0DAB"/>
    <w:rsid w:val="002E4348"/>
    <w:rsid w:val="002E491B"/>
    <w:rsid w:val="002E5003"/>
    <w:rsid w:val="002E53B7"/>
    <w:rsid w:val="002E6189"/>
    <w:rsid w:val="002E61AF"/>
    <w:rsid w:val="002E668B"/>
    <w:rsid w:val="002F0872"/>
    <w:rsid w:val="002F2983"/>
    <w:rsid w:val="002F32DA"/>
    <w:rsid w:val="002F341B"/>
    <w:rsid w:val="002F380C"/>
    <w:rsid w:val="002F50C5"/>
    <w:rsid w:val="002F657F"/>
    <w:rsid w:val="00300C79"/>
    <w:rsid w:val="003055B4"/>
    <w:rsid w:val="003152C5"/>
    <w:rsid w:val="00316B2B"/>
    <w:rsid w:val="003173C3"/>
    <w:rsid w:val="00317793"/>
    <w:rsid w:val="0032090D"/>
    <w:rsid w:val="00320AFD"/>
    <w:rsid w:val="003265D2"/>
    <w:rsid w:val="00333023"/>
    <w:rsid w:val="00334593"/>
    <w:rsid w:val="00334C24"/>
    <w:rsid w:val="0034007C"/>
    <w:rsid w:val="00343F5F"/>
    <w:rsid w:val="00345B86"/>
    <w:rsid w:val="00350D65"/>
    <w:rsid w:val="003514AD"/>
    <w:rsid w:val="003524AE"/>
    <w:rsid w:val="00355432"/>
    <w:rsid w:val="003568B8"/>
    <w:rsid w:val="003625F9"/>
    <w:rsid w:val="003634FB"/>
    <w:rsid w:val="00370CC0"/>
    <w:rsid w:val="003711E6"/>
    <w:rsid w:val="00371943"/>
    <w:rsid w:val="003728DF"/>
    <w:rsid w:val="00373B87"/>
    <w:rsid w:val="00384E71"/>
    <w:rsid w:val="00385635"/>
    <w:rsid w:val="00387719"/>
    <w:rsid w:val="00387D3A"/>
    <w:rsid w:val="00387D58"/>
    <w:rsid w:val="00387E4A"/>
    <w:rsid w:val="0039123F"/>
    <w:rsid w:val="003919A7"/>
    <w:rsid w:val="00391BD9"/>
    <w:rsid w:val="0039363E"/>
    <w:rsid w:val="003944FB"/>
    <w:rsid w:val="003945D7"/>
    <w:rsid w:val="00396680"/>
    <w:rsid w:val="003A2478"/>
    <w:rsid w:val="003A2696"/>
    <w:rsid w:val="003A3542"/>
    <w:rsid w:val="003A39C8"/>
    <w:rsid w:val="003A39E6"/>
    <w:rsid w:val="003B09FB"/>
    <w:rsid w:val="003B0DF3"/>
    <w:rsid w:val="003B1B67"/>
    <w:rsid w:val="003B386B"/>
    <w:rsid w:val="003B57E7"/>
    <w:rsid w:val="003B5FAE"/>
    <w:rsid w:val="003C0A48"/>
    <w:rsid w:val="003C1058"/>
    <w:rsid w:val="003C10A7"/>
    <w:rsid w:val="003C41E6"/>
    <w:rsid w:val="003C4A91"/>
    <w:rsid w:val="003C6850"/>
    <w:rsid w:val="003D0B83"/>
    <w:rsid w:val="003D1791"/>
    <w:rsid w:val="003D337C"/>
    <w:rsid w:val="003D3768"/>
    <w:rsid w:val="003E1AF3"/>
    <w:rsid w:val="003E1B83"/>
    <w:rsid w:val="003E1FFC"/>
    <w:rsid w:val="003E205F"/>
    <w:rsid w:val="003E56D7"/>
    <w:rsid w:val="003F0957"/>
    <w:rsid w:val="003F0997"/>
    <w:rsid w:val="003F1738"/>
    <w:rsid w:val="003F1E11"/>
    <w:rsid w:val="003F2210"/>
    <w:rsid w:val="003F221E"/>
    <w:rsid w:val="0040308C"/>
    <w:rsid w:val="0040328D"/>
    <w:rsid w:val="00403FE7"/>
    <w:rsid w:val="0040549C"/>
    <w:rsid w:val="004078E5"/>
    <w:rsid w:val="0041119A"/>
    <w:rsid w:val="00414887"/>
    <w:rsid w:val="00415E18"/>
    <w:rsid w:val="0041782C"/>
    <w:rsid w:val="00420788"/>
    <w:rsid w:val="004225C3"/>
    <w:rsid w:val="004237E1"/>
    <w:rsid w:val="00425ED0"/>
    <w:rsid w:val="004266FE"/>
    <w:rsid w:val="00426FDC"/>
    <w:rsid w:val="00430775"/>
    <w:rsid w:val="00432C76"/>
    <w:rsid w:val="004331F5"/>
    <w:rsid w:val="00435F15"/>
    <w:rsid w:val="00437AD0"/>
    <w:rsid w:val="004400D6"/>
    <w:rsid w:val="00442A5D"/>
    <w:rsid w:val="00442FCF"/>
    <w:rsid w:val="004447CD"/>
    <w:rsid w:val="00444B25"/>
    <w:rsid w:val="00446A37"/>
    <w:rsid w:val="00450864"/>
    <w:rsid w:val="004525C7"/>
    <w:rsid w:val="00453810"/>
    <w:rsid w:val="004557FF"/>
    <w:rsid w:val="004564D3"/>
    <w:rsid w:val="0046508F"/>
    <w:rsid w:val="00471B07"/>
    <w:rsid w:val="00473031"/>
    <w:rsid w:val="0048143F"/>
    <w:rsid w:val="00482315"/>
    <w:rsid w:val="00485FBA"/>
    <w:rsid w:val="00487840"/>
    <w:rsid w:val="00492FF8"/>
    <w:rsid w:val="00493336"/>
    <w:rsid w:val="00493379"/>
    <w:rsid w:val="00493EFA"/>
    <w:rsid w:val="00494259"/>
    <w:rsid w:val="00495093"/>
    <w:rsid w:val="00496951"/>
    <w:rsid w:val="0049770A"/>
    <w:rsid w:val="004A038C"/>
    <w:rsid w:val="004A3131"/>
    <w:rsid w:val="004A33FB"/>
    <w:rsid w:val="004A4151"/>
    <w:rsid w:val="004A4D50"/>
    <w:rsid w:val="004A4F0E"/>
    <w:rsid w:val="004B0004"/>
    <w:rsid w:val="004B1646"/>
    <w:rsid w:val="004B1CBB"/>
    <w:rsid w:val="004B335D"/>
    <w:rsid w:val="004B49AE"/>
    <w:rsid w:val="004B626A"/>
    <w:rsid w:val="004B6B54"/>
    <w:rsid w:val="004B7233"/>
    <w:rsid w:val="004C59EC"/>
    <w:rsid w:val="004C5A89"/>
    <w:rsid w:val="004C64BA"/>
    <w:rsid w:val="004C68D3"/>
    <w:rsid w:val="004D09C3"/>
    <w:rsid w:val="004D0FCD"/>
    <w:rsid w:val="004D1134"/>
    <w:rsid w:val="004D1E1A"/>
    <w:rsid w:val="004D2C66"/>
    <w:rsid w:val="004D426F"/>
    <w:rsid w:val="004D4AF2"/>
    <w:rsid w:val="004D612A"/>
    <w:rsid w:val="004E625A"/>
    <w:rsid w:val="004F0055"/>
    <w:rsid w:val="004F2D18"/>
    <w:rsid w:val="00500B10"/>
    <w:rsid w:val="00500F98"/>
    <w:rsid w:val="00502159"/>
    <w:rsid w:val="005024FB"/>
    <w:rsid w:val="00502F87"/>
    <w:rsid w:val="005150D8"/>
    <w:rsid w:val="00515BAF"/>
    <w:rsid w:val="0052146E"/>
    <w:rsid w:val="005251BC"/>
    <w:rsid w:val="00527305"/>
    <w:rsid w:val="00527378"/>
    <w:rsid w:val="00531CE9"/>
    <w:rsid w:val="00534519"/>
    <w:rsid w:val="00535602"/>
    <w:rsid w:val="00536AEB"/>
    <w:rsid w:val="00537FFD"/>
    <w:rsid w:val="00542FEC"/>
    <w:rsid w:val="0054447A"/>
    <w:rsid w:val="005533E5"/>
    <w:rsid w:val="00553E98"/>
    <w:rsid w:val="00554064"/>
    <w:rsid w:val="00554C3F"/>
    <w:rsid w:val="00555B53"/>
    <w:rsid w:val="00557F7B"/>
    <w:rsid w:val="005607F5"/>
    <w:rsid w:val="00561E98"/>
    <w:rsid w:val="00564A53"/>
    <w:rsid w:val="0056683A"/>
    <w:rsid w:val="005700AB"/>
    <w:rsid w:val="00570292"/>
    <w:rsid w:val="00572FF6"/>
    <w:rsid w:val="00573A7D"/>
    <w:rsid w:val="00574735"/>
    <w:rsid w:val="00575E03"/>
    <w:rsid w:val="00583F0D"/>
    <w:rsid w:val="005865A1"/>
    <w:rsid w:val="00592C9F"/>
    <w:rsid w:val="0059349D"/>
    <w:rsid w:val="00596169"/>
    <w:rsid w:val="00597260"/>
    <w:rsid w:val="005A229B"/>
    <w:rsid w:val="005A2BF4"/>
    <w:rsid w:val="005A3357"/>
    <w:rsid w:val="005A570A"/>
    <w:rsid w:val="005A7025"/>
    <w:rsid w:val="005A767F"/>
    <w:rsid w:val="005B06FE"/>
    <w:rsid w:val="005B345C"/>
    <w:rsid w:val="005B5AF9"/>
    <w:rsid w:val="005C0C39"/>
    <w:rsid w:val="005C14F2"/>
    <w:rsid w:val="005C1B97"/>
    <w:rsid w:val="005C5599"/>
    <w:rsid w:val="005C5D30"/>
    <w:rsid w:val="005C6D1A"/>
    <w:rsid w:val="005C743D"/>
    <w:rsid w:val="005D0CC6"/>
    <w:rsid w:val="005D12C9"/>
    <w:rsid w:val="005D3033"/>
    <w:rsid w:val="005D304E"/>
    <w:rsid w:val="005D6D0E"/>
    <w:rsid w:val="005D7D75"/>
    <w:rsid w:val="005E0AB4"/>
    <w:rsid w:val="005E6000"/>
    <w:rsid w:val="005E6C98"/>
    <w:rsid w:val="005F02B2"/>
    <w:rsid w:val="005F1BD8"/>
    <w:rsid w:val="005F1FCF"/>
    <w:rsid w:val="005F3278"/>
    <w:rsid w:val="00602D11"/>
    <w:rsid w:val="00603129"/>
    <w:rsid w:val="00604D4C"/>
    <w:rsid w:val="0060702B"/>
    <w:rsid w:val="006071D0"/>
    <w:rsid w:val="00607418"/>
    <w:rsid w:val="0061773F"/>
    <w:rsid w:val="0062076C"/>
    <w:rsid w:val="00620968"/>
    <w:rsid w:val="0062275F"/>
    <w:rsid w:val="00623436"/>
    <w:rsid w:val="0062518C"/>
    <w:rsid w:val="006320D4"/>
    <w:rsid w:val="0063231A"/>
    <w:rsid w:val="00632BCE"/>
    <w:rsid w:val="006332E7"/>
    <w:rsid w:val="00633317"/>
    <w:rsid w:val="00634363"/>
    <w:rsid w:val="00636DBF"/>
    <w:rsid w:val="006372A2"/>
    <w:rsid w:val="0064446B"/>
    <w:rsid w:val="00644CEE"/>
    <w:rsid w:val="00646DB6"/>
    <w:rsid w:val="00647255"/>
    <w:rsid w:val="00647826"/>
    <w:rsid w:val="00647F34"/>
    <w:rsid w:val="006504D2"/>
    <w:rsid w:val="00651CFD"/>
    <w:rsid w:val="00652B0E"/>
    <w:rsid w:val="00654E13"/>
    <w:rsid w:val="006562B4"/>
    <w:rsid w:val="00656EAB"/>
    <w:rsid w:val="00656F52"/>
    <w:rsid w:val="00661828"/>
    <w:rsid w:val="0066190F"/>
    <w:rsid w:val="00662A75"/>
    <w:rsid w:val="006650CB"/>
    <w:rsid w:val="0067263D"/>
    <w:rsid w:val="00676873"/>
    <w:rsid w:val="00682579"/>
    <w:rsid w:val="00682597"/>
    <w:rsid w:val="006860A6"/>
    <w:rsid w:val="00687696"/>
    <w:rsid w:val="00690579"/>
    <w:rsid w:val="00691151"/>
    <w:rsid w:val="00692672"/>
    <w:rsid w:val="00693101"/>
    <w:rsid w:val="00694C88"/>
    <w:rsid w:val="0069609A"/>
    <w:rsid w:val="0069613D"/>
    <w:rsid w:val="006A29A2"/>
    <w:rsid w:val="006A6CE0"/>
    <w:rsid w:val="006A7849"/>
    <w:rsid w:val="006B1581"/>
    <w:rsid w:val="006B15D4"/>
    <w:rsid w:val="006B1B0E"/>
    <w:rsid w:val="006B2D5C"/>
    <w:rsid w:val="006B49B5"/>
    <w:rsid w:val="006B59D5"/>
    <w:rsid w:val="006B69B8"/>
    <w:rsid w:val="006B7293"/>
    <w:rsid w:val="006C05DE"/>
    <w:rsid w:val="006C0C66"/>
    <w:rsid w:val="006C1E4E"/>
    <w:rsid w:val="006C2760"/>
    <w:rsid w:val="006C4779"/>
    <w:rsid w:val="006C4B42"/>
    <w:rsid w:val="006C5614"/>
    <w:rsid w:val="006C6785"/>
    <w:rsid w:val="006C697E"/>
    <w:rsid w:val="006D1344"/>
    <w:rsid w:val="006D1391"/>
    <w:rsid w:val="006D1CDC"/>
    <w:rsid w:val="006D39E2"/>
    <w:rsid w:val="006D6152"/>
    <w:rsid w:val="006D742D"/>
    <w:rsid w:val="006D7C80"/>
    <w:rsid w:val="006E1CC4"/>
    <w:rsid w:val="006E3458"/>
    <w:rsid w:val="006E3A26"/>
    <w:rsid w:val="006F5333"/>
    <w:rsid w:val="006F6133"/>
    <w:rsid w:val="006F72E1"/>
    <w:rsid w:val="00700B6F"/>
    <w:rsid w:val="0070368A"/>
    <w:rsid w:val="007052BD"/>
    <w:rsid w:val="00705F87"/>
    <w:rsid w:val="0070791A"/>
    <w:rsid w:val="00710D5B"/>
    <w:rsid w:val="00715515"/>
    <w:rsid w:val="007235BE"/>
    <w:rsid w:val="00724C77"/>
    <w:rsid w:val="00725A7D"/>
    <w:rsid w:val="0072637D"/>
    <w:rsid w:val="00726DD1"/>
    <w:rsid w:val="00727A61"/>
    <w:rsid w:val="0073053E"/>
    <w:rsid w:val="00730A17"/>
    <w:rsid w:val="00734506"/>
    <w:rsid w:val="00736D08"/>
    <w:rsid w:val="00741A8F"/>
    <w:rsid w:val="00741F8B"/>
    <w:rsid w:val="00742C0E"/>
    <w:rsid w:val="007448B7"/>
    <w:rsid w:val="00752D0E"/>
    <w:rsid w:val="00755857"/>
    <w:rsid w:val="00761B01"/>
    <w:rsid w:val="00763B14"/>
    <w:rsid w:val="00765812"/>
    <w:rsid w:val="007671D8"/>
    <w:rsid w:val="00771B69"/>
    <w:rsid w:val="00772069"/>
    <w:rsid w:val="00772410"/>
    <w:rsid w:val="00772E3D"/>
    <w:rsid w:val="00773478"/>
    <w:rsid w:val="00781650"/>
    <w:rsid w:val="007837FA"/>
    <w:rsid w:val="00786693"/>
    <w:rsid w:val="007970E6"/>
    <w:rsid w:val="007A18D9"/>
    <w:rsid w:val="007A1F92"/>
    <w:rsid w:val="007A252E"/>
    <w:rsid w:val="007A322F"/>
    <w:rsid w:val="007B0572"/>
    <w:rsid w:val="007B1ED1"/>
    <w:rsid w:val="007B1EF8"/>
    <w:rsid w:val="007B2D1E"/>
    <w:rsid w:val="007B4A0B"/>
    <w:rsid w:val="007B5D9B"/>
    <w:rsid w:val="007C12CA"/>
    <w:rsid w:val="007C1C33"/>
    <w:rsid w:val="007C21E1"/>
    <w:rsid w:val="007D108F"/>
    <w:rsid w:val="007D2578"/>
    <w:rsid w:val="007D42E7"/>
    <w:rsid w:val="007D4467"/>
    <w:rsid w:val="007D4782"/>
    <w:rsid w:val="007D4E8F"/>
    <w:rsid w:val="007D6584"/>
    <w:rsid w:val="007D7D38"/>
    <w:rsid w:val="007E28D6"/>
    <w:rsid w:val="007E2A1E"/>
    <w:rsid w:val="007E3A53"/>
    <w:rsid w:val="007E3C86"/>
    <w:rsid w:val="007E489A"/>
    <w:rsid w:val="007E5330"/>
    <w:rsid w:val="007E5AEB"/>
    <w:rsid w:val="007E7477"/>
    <w:rsid w:val="007F2D87"/>
    <w:rsid w:val="007F3F1F"/>
    <w:rsid w:val="007F48A2"/>
    <w:rsid w:val="007F5B34"/>
    <w:rsid w:val="007F780E"/>
    <w:rsid w:val="008004C8"/>
    <w:rsid w:val="0080667B"/>
    <w:rsid w:val="00806CE5"/>
    <w:rsid w:val="00810719"/>
    <w:rsid w:val="00810C59"/>
    <w:rsid w:val="0081102B"/>
    <w:rsid w:val="008220B7"/>
    <w:rsid w:val="008240F9"/>
    <w:rsid w:val="00824E69"/>
    <w:rsid w:val="00824F55"/>
    <w:rsid w:val="0082749B"/>
    <w:rsid w:val="00840A60"/>
    <w:rsid w:val="00840B62"/>
    <w:rsid w:val="00842213"/>
    <w:rsid w:val="008443C8"/>
    <w:rsid w:val="008444CA"/>
    <w:rsid w:val="00844FC2"/>
    <w:rsid w:val="008460B9"/>
    <w:rsid w:val="008472FB"/>
    <w:rsid w:val="008501EB"/>
    <w:rsid w:val="00850621"/>
    <w:rsid w:val="00853588"/>
    <w:rsid w:val="008538BB"/>
    <w:rsid w:val="00853F7C"/>
    <w:rsid w:val="00855B72"/>
    <w:rsid w:val="00855D93"/>
    <w:rsid w:val="00862021"/>
    <w:rsid w:val="00864B5F"/>
    <w:rsid w:val="008656B8"/>
    <w:rsid w:val="00867A22"/>
    <w:rsid w:val="00870ED2"/>
    <w:rsid w:val="00883514"/>
    <w:rsid w:val="00884816"/>
    <w:rsid w:val="00884D19"/>
    <w:rsid w:val="00887EF8"/>
    <w:rsid w:val="00894B03"/>
    <w:rsid w:val="00897363"/>
    <w:rsid w:val="008A3159"/>
    <w:rsid w:val="008A5AE8"/>
    <w:rsid w:val="008A5FAD"/>
    <w:rsid w:val="008A725D"/>
    <w:rsid w:val="008A7CEC"/>
    <w:rsid w:val="008B088E"/>
    <w:rsid w:val="008B2D0C"/>
    <w:rsid w:val="008B311B"/>
    <w:rsid w:val="008C32E8"/>
    <w:rsid w:val="008C409E"/>
    <w:rsid w:val="008C7374"/>
    <w:rsid w:val="008C7F0E"/>
    <w:rsid w:val="008D1C0A"/>
    <w:rsid w:val="008D78EE"/>
    <w:rsid w:val="008E2566"/>
    <w:rsid w:val="008E49C6"/>
    <w:rsid w:val="008E7926"/>
    <w:rsid w:val="008F0383"/>
    <w:rsid w:val="008F207D"/>
    <w:rsid w:val="008F227A"/>
    <w:rsid w:val="008F3F82"/>
    <w:rsid w:val="008F4717"/>
    <w:rsid w:val="009013F5"/>
    <w:rsid w:val="00904426"/>
    <w:rsid w:val="00904D7A"/>
    <w:rsid w:val="009055EF"/>
    <w:rsid w:val="00907DD5"/>
    <w:rsid w:val="0091031E"/>
    <w:rsid w:val="009112AF"/>
    <w:rsid w:val="0091476B"/>
    <w:rsid w:val="00914BF7"/>
    <w:rsid w:val="00917550"/>
    <w:rsid w:val="00920987"/>
    <w:rsid w:val="009248D9"/>
    <w:rsid w:val="00924C87"/>
    <w:rsid w:val="009263B1"/>
    <w:rsid w:val="0092699D"/>
    <w:rsid w:val="00926C72"/>
    <w:rsid w:val="00932052"/>
    <w:rsid w:val="009333C4"/>
    <w:rsid w:val="00937597"/>
    <w:rsid w:val="00944EB4"/>
    <w:rsid w:val="009462C0"/>
    <w:rsid w:val="00950507"/>
    <w:rsid w:val="00951847"/>
    <w:rsid w:val="00953CA4"/>
    <w:rsid w:val="009545CD"/>
    <w:rsid w:val="00955FA1"/>
    <w:rsid w:val="00962669"/>
    <w:rsid w:val="009668C0"/>
    <w:rsid w:val="0096791F"/>
    <w:rsid w:val="009710E6"/>
    <w:rsid w:val="00982308"/>
    <w:rsid w:val="0098235D"/>
    <w:rsid w:val="00982B7B"/>
    <w:rsid w:val="00982B8D"/>
    <w:rsid w:val="009831C8"/>
    <w:rsid w:val="00985B77"/>
    <w:rsid w:val="009909E5"/>
    <w:rsid w:val="00991946"/>
    <w:rsid w:val="0099220B"/>
    <w:rsid w:val="00992E5E"/>
    <w:rsid w:val="00994F04"/>
    <w:rsid w:val="009951C0"/>
    <w:rsid w:val="00996378"/>
    <w:rsid w:val="009A2B78"/>
    <w:rsid w:val="009B007E"/>
    <w:rsid w:val="009B250A"/>
    <w:rsid w:val="009B27CB"/>
    <w:rsid w:val="009B4074"/>
    <w:rsid w:val="009B4BDF"/>
    <w:rsid w:val="009B6D7C"/>
    <w:rsid w:val="009B6DD2"/>
    <w:rsid w:val="009B772E"/>
    <w:rsid w:val="009B7862"/>
    <w:rsid w:val="009C1B01"/>
    <w:rsid w:val="009C6D14"/>
    <w:rsid w:val="009D0912"/>
    <w:rsid w:val="009D14B4"/>
    <w:rsid w:val="009D30C4"/>
    <w:rsid w:val="009D730C"/>
    <w:rsid w:val="009D7F06"/>
    <w:rsid w:val="009E1438"/>
    <w:rsid w:val="009E3E55"/>
    <w:rsid w:val="009E54D9"/>
    <w:rsid w:val="009E63A4"/>
    <w:rsid w:val="009E64EF"/>
    <w:rsid w:val="009E7225"/>
    <w:rsid w:val="009F3650"/>
    <w:rsid w:val="009F472C"/>
    <w:rsid w:val="009F6E26"/>
    <w:rsid w:val="009F71D7"/>
    <w:rsid w:val="009F7E6F"/>
    <w:rsid w:val="00A05720"/>
    <w:rsid w:val="00A07E68"/>
    <w:rsid w:val="00A111B4"/>
    <w:rsid w:val="00A11362"/>
    <w:rsid w:val="00A11DAF"/>
    <w:rsid w:val="00A11EA3"/>
    <w:rsid w:val="00A21372"/>
    <w:rsid w:val="00A2344A"/>
    <w:rsid w:val="00A27A29"/>
    <w:rsid w:val="00A27EB7"/>
    <w:rsid w:val="00A33205"/>
    <w:rsid w:val="00A336CB"/>
    <w:rsid w:val="00A33809"/>
    <w:rsid w:val="00A35176"/>
    <w:rsid w:val="00A406CA"/>
    <w:rsid w:val="00A40893"/>
    <w:rsid w:val="00A41ACD"/>
    <w:rsid w:val="00A45E61"/>
    <w:rsid w:val="00A50622"/>
    <w:rsid w:val="00A52248"/>
    <w:rsid w:val="00A52732"/>
    <w:rsid w:val="00A52AF5"/>
    <w:rsid w:val="00A53358"/>
    <w:rsid w:val="00A538BA"/>
    <w:rsid w:val="00A53E58"/>
    <w:rsid w:val="00A5409E"/>
    <w:rsid w:val="00A54B7F"/>
    <w:rsid w:val="00A56839"/>
    <w:rsid w:val="00A63237"/>
    <w:rsid w:val="00A64672"/>
    <w:rsid w:val="00A64801"/>
    <w:rsid w:val="00A65A0D"/>
    <w:rsid w:val="00A71823"/>
    <w:rsid w:val="00A71890"/>
    <w:rsid w:val="00A7520D"/>
    <w:rsid w:val="00A80DB2"/>
    <w:rsid w:val="00A82538"/>
    <w:rsid w:val="00A82913"/>
    <w:rsid w:val="00A84526"/>
    <w:rsid w:val="00A862F8"/>
    <w:rsid w:val="00A864E0"/>
    <w:rsid w:val="00A87CA1"/>
    <w:rsid w:val="00A90828"/>
    <w:rsid w:val="00A90E49"/>
    <w:rsid w:val="00A917C8"/>
    <w:rsid w:val="00A91F5A"/>
    <w:rsid w:val="00A93EB2"/>
    <w:rsid w:val="00A94F3A"/>
    <w:rsid w:val="00AA6277"/>
    <w:rsid w:val="00AA77D5"/>
    <w:rsid w:val="00AB13E1"/>
    <w:rsid w:val="00AB3165"/>
    <w:rsid w:val="00AB46CA"/>
    <w:rsid w:val="00AB4FED"/>
    <w:rsid w:val="00AB7457"/>
    <w:rsid w:val="00AB7613"/>
    <w:rsid w:val="00AC0D85"/>
    <w:rsid w:val="00AC374B"/>
    <w:rsid w:val="00AD4323"/>
    <w:rsid w:val="00AD67EE"/>
    <w:rsid w:val="00AD6C1E"/>
    <w:rsid w:val="00AD7CC9"/>
    <w:rsid w:val="00AE4553"/>
    <w:rsid w:val="00AE6004"/>
    <w:rsid w:val="00AF0309"/>
    <w:rsid w:val="00AF51D5"/>
    <w:rsid w:val="00AF5253"/>
    <w:rsid w:val="00AF63BF"/>
    <w:rsid w:val="00AF664E"/>
    <w:rsid w:val="00AF741E"/>
    <w:rsid w:val="00AF7DD9"/>
    <w:rsid w:val="00B000F7"/>
    <w:rsid w:val="00B0098A"/>
    <w:rsid w:val="00B03D47"/>
    <w:rsid w:val="00B06C88"/>
    <w:rsid w:val="00B07A40"/>
    <w:rsid w:val="00B10268"/>
    <w:rsid w:val="00B2009C"/>
    <w:rsid w:val="00B21FA3"/>
    <w:rsid w:val="00B23F9A"/>
    <w:rsid w:val="00B24E5B"/>
    <w:rsid w:val="00B255D3"/>
    <w:rsid w:val="00B31EFE"/>
    <w:rsid w:val="00B320AA"/>
    <w:rsid w:val="00B32E01"/>
    <w:rsid w:val="00B34312"/>
    <w:rsid w:val="00B3641D"/>
    <w:rsid w:val="00B37186"/>
    <w:rsid w:val="00B424BC"/>
    <w:rsid w:val="00B4250E"/>
    <w:rsid w:val="00B43378"/>
    <w:rsid w:val="00B4470F"/>
    <w:rsid w:val="00B464F5"/>
    <w:rsid w:val="00B52128"/>
    <w:rsid w:val="00B528BB"/>
    <w:rsid w:val="00B52CFE"/>
    <w:rsid w:val="00B5352B"/>
    <w:rsid w:val="00B54D01"/>
    <w:rsid w:val="00B54EC0"/>
    <w:rsid w:val="00B55647"/>
    <w:rsid w:val="00B60561"/>
    <w:rsid w:val="00B617CD"/>
    <w:rsid w:val="00B62002"/>
    <w:rsid w:val="00B65B51"/>
    <w:rsid w:val="00B65C54"/>
    <w:rsid w:val="00B708A5"/>
    <w:rsid w:val="00B71562"/>
    <w:rsid w:val="00B71DC8"/>
    <w:rsid w:val="00B72D7F"/>
    <w:rsid w:val="00B74E6D"/>
    <w:rsid w:val="00B75835"/>
    <w:rsid w:val="00B765A0"/>
    <w:rsid w:val="00B8530E"/>
    <w:rsid w:val="00B861C8"/>
    <w:rsid w:val="00B86344"/>
    <w:rsid w:val="00B86D9E"/>
    <w:rsid w:val="00B91FD6"/>
    <w:rsid w:val="00B941CB"/>
    <w:rsid w:val="00B9506B"/>
    <w:rsid w:val="00B961B4"/>
    <w:rsid w:val="00B96421"/>
    <w:rsid w:val="00B971F4"/>
    <w:rsid w:val="00B97AE0"/>
    <w:rsid w:val="00B97D9C"/>
    <w:rsid w:val="00BA2064"/>
    <w:rsid w:val="00BA5995"/>
    <w:rsid w:val="00BA5BFF"/>
    <w:rsid w:val="00BA7329"/>
    <w:rsid w:val="00BB0B4B"/>
    <w:rsid w:val="00BB32C7"/>
    <w:rsid w:val="00BC468F"/>
    <w:rsid w:val="00BC4D26"/>
    <w:rsid w:val="00BD0640"/>
    <w:rsid w:val="00BD13B1"/>
    <w:rsid w:val="00BD662C"/>
    <w:rsid w:val="00BD7C6F"/>
    <w:rsid w:val="00BD7CEA"/>
    <w:rsid w:val="00BE00EA"/>
    <w:rsid w:val="00BE1AAF"/>
    <w:rsid w:val="00BE21E8"/>
    <w:rsid w:val="00BE34B3"/>
    <w:rsid w:val="00BE3B0F"/>
    <w:rsid w:val="00BE484C"/>
    <w:rsid w:val="00BF09B3"/>
    <w:rsid w:val="00BF2164"/>
    <w:rsid w:val="00BF42DB"/>
    <w:rsid w:val="00BF4EC9"/>
    <w:rsid w:val="00BF79CB"/>
    <w:rsid w:val="00C00458"/>
    <w:rsid w:val="00C02BEF"/>
    <w:rsid w:val="00C117CA"/>
    <w:rsid w:val="00C12817"/>
    <w:rsid w:val="00C153CB"/>
    <w:rsid w:val="00C16BA7"/>
    <w:rsid w:val="00C24217"/>
    <w:rsid w:val="00C31638"/>
    <w:rsid w:val="00C32948"/>
    <w:rsid w:val="00C34BCB"/>
    <w:rsid w:val="00C4118A"/>
    <w:rsid w:val="00C43D9A"/>
    <w:rsid w:val="00C54883"/>
    <w:rsid w:val="00C5530C"/>
    <w:rsid w:val="00C55472"/>
    <w:rsid w:val="00C56D8C"/>
    <w:rsid w:val="00C60E9E"/>
    <w:rsid w:val="00C60F9C"/>
    <w:rsid w:val="00C612E7"/>
    <w:rsid w:val="00C6260D"/>
    <w:rsid w:val="00C66EAA"/>
    <w:rsid w:val="00C6708B"/>
    <w:rsid w:val="00C7409A"/>
    <w:rsid w:val="00C75881"/>
    <w:rsid w:val="00C7675C"/>
    <w:rsid w:val="00C77DFD"/>
    <w:rsid w:val="00C809BD"/>
    <w:rsid w:val="00C81185"/>
    <w:rsid w:val="00C81E3C"/>
    <w:rsid w:val="00C82D46"/>
    <w:rsid w:val="00C832E4"/>
    <w:rsid w:val="00C90340"/>
    <w:rsid w:val="00C90C7D"/>
    <w:rsid w:val="00C92F0A"/>
    <w:rsid w:val="00C9585D"/>
    <w:rsid w:val="00C96B96"/>
    <w:rsid w:val="00C96C78"/>
    <w:rsid w:val="00CA0E07"/>
    <w:rsid w:val="00CA7B8B"/>
    <w:rsid w:val="00CB11FB"/>
    <w:rsid w:val="00CB1303"/>
    <w:rsid w:val="00CB23EF"/>
    <w:rsid w:val="00CB24D0"/>
    <w:rsid w:val="00CB3430"/>
    <w:rsid w:val="00CB7861"/>
    <w:rsid w:val="00CC0D60"/>
    <w:rsid w:val="00CC1E2D"/>
    <w:rsid w:val="00CC36B5"/>
    <w:rsid w:val="00CC750C"/>
    <w:rsid w:val="00CC7D0D"/>
    <w:rsid w:val="00CD463F"/>
    <w:rsid w:val="00CE0A1A"/>
    <w:rsid w:val="00CE2DB3"/>
    <w:rsid w:val="00CE31F6"/>
    <w:rsid w:val="00CE4544"/>
    <w:rsid w:val="00CE4DFD"/>
    <w:rsid w:val="00CE7CFA"/>
    <w:rsid w:val="00D00103"/>
    <w:rsid w:val="00D04CF3"/>
    <w:rsid w:val="00D05A7E"/>
    <w:rsid w:val="00D132AB"/>
    <w:rsid w:val="00D16064"/>
    <w:rsid w:val="00D17165"/>
    <w:rsid w:val="00D2030B"/>
    <w:rsid w:val="00D24A2C"/>
    <w:rsid w:val="00D266FF"/>
    <w:rsid w:val="00D32BD0"/>
    <w:rsid w:val="00D330B2"/>
    <w:rsid w:val="00D34485"/>
    <w:rsid w:val="00D363DD"/>
    <w:rsid w:val="00D36923"/>
    <w:rsid w:val="00D41E48"/>
    <w:rsid w:val="00D508FB"/>
    <w:rsid w:val="00D52A58"/>
    <w:rsid w:val="00D57E85"/>
    <w:rsid w:val="00D60691"/>
    <w:rsid w:val="00D622CC"/>
    <w:rsid w:val="00D62EF6"/>
    <w:rsid w:val="00D62F10"/>
    <w:rsid w:val="00D67BBC"/>
    <w:rsid w:val="00D67D13"/>
    <w:rsid w:val="00D717F4"/>
    <w:rsid w:val="00D71AC4"/>
    <w:rsid w:val="00D71DAD"/>
    <w:rsid w:val="00D72540"/>
    <w:rsid w:val="00D7407C"/>
    <w:rsid w:val="00D75479"/>
    <w:rsid w:val="00D77E42"/>
    <w:rsid w:val="00D816F0"/>
    <w:rsid w:val="00D82CC8"/>
    <w:rsid w:val="00D86A8D"/>
    <w:rsid w:val="00D876DB"/>
    <w:rsid w:val="00D87D15"/>
    <w:rsid w:val="00D916B9"/>
    <w:rsid w:val="00D93E22"/>
    <w:rsid w:val="00DA06FA"/>
    <w:rsid w:val="00DA1344"/>
    <w:rsid w:val="00DA1F29"/>
    <w:rsid w:val="00DA4938"/>
    <w:rsid w:val="00DA5982"/>
    <w:rsid w:val="00DA7054"/>
    <w:rsid w:val="00DB0AE3"/>
    <w:rsid w:val="00DB120B"/>
    <w:rsid w:val="00DB2BEF"/>
    <w:rsid w:val="00DB43CD"/>
    <w:rsid w:val="00DB5277"/>
    <w:rsid w:val="00DB6840"/>
    <w:rsid w:val="00DC0225"/>
    <w:rsid w:val="00DC1218"/>
    <w:rsid w:val="00DC1CDD"/>
    <w:rsid w:val="00DC1F07"/>
    <w:rsid w:val="00DC3CA8"/>
    <w:rsid w:val="00DC5C49"/>
    <w:rsid w:val="00DC695F"/>
    <w:rsid w:val="00DD0F9D"/>
    <w:rsid w:val="00DD43DA"/>
    <w:rsid w:val="00DD4722"/>
    <w:rsid w:val="00DD64A9"/>
    <w:rsid w:val="00DD6D52"/>
    <w:rsid w:val="00DE155F"/>
    <w:rsid w:val="00DE1FBF"/>
    <w:rsid w:val="00DE2EA7"/>
    <w:rsid w:val="00DE7C9E"/>
    <w:rsid w:val="00DF05F6"/>
    <w:rsid w:val="00DF27D5"/>
    <w:rsid w:val="00DF6B60"/>
    <w:rsid w:val="00DF6F6F"/>
    <w:rsid w:val="00E02330"/>
    <w:rsid w:val="00E02BFE"/>
    <w:rsid w:val="00E07450"/>
    <w:rsid w:val="00E120A1"/>
    <w:rsid w:val="00E12C7B"/>
    <w:rsid w:val="00E14596"/>
    <w:rsid w:val="00E14DC2"/>
    <w:rsid w:val="00E153F1"/>
    <w:rsid w:val="00E20FAC"/>
    <w:rsid w:val="00E26EE4"/>
    <w:rsid w:val="00E27CED"/>
    <w:rsid w:val="00E322C1"/>
    <w:rsid w:val="00E35481"/>
    <w:rsid w:val="00E36AF1"/>
    <w:rsid w:val="00E41C8B"/>
    <w:rsid w:val="00E43E9B"/>
    <w:rsid w:val="00E45398"/>
    <w:rsid w:val="00E465A7"/>
    <w:rsid w:val="00E47708"/>
    <w:rsid w:val="00E50E10"/>
    <w:rsid w:val="00E531F9"/>
    <w:rsid w:val="00E572B4"/>
    <w:rsid w:val="00E60B7C"/>
    <w:rsid w:val="00E6182D"/>
    <w:rsid w:val="00E64C32"/>
    <w:rsid w:val="00E65074"/>
    <w:rsid w:val="00E6550E"/>
    <w:rsid w:val="00E65623"/>
    <w:rsid w:val="00E6608B"/>
    <w:rsid w:val="00E673DC"/>
    <w:rsid w:val="00E67BF6"/>
    <w:rsid w:val="00E7450B"/>
    <w:rsid w:val="00E76262"/>
    <w:rsid w:val="00E80BF7"/>
    <w:rsid w:val="00E81560"/>
    <w:rsid w:val="00E822FF"/>
    <w:rsid w:val="00E84EE7"/>
    <w:rsid w:val="00E90771"/>
    <w:rsid w:val="00E922F9"/>
    <w:rsid w:val="00E92647"/>
    <w:rsid w:val="00E97CAD"/>
    <w:rsid w:val="00EA0780"/>
    <w:rsid w:val="00EA2B15"/>
    <w:rsid w:val="00EA56B8"/>
    <w:rsid w:val="00EA5D60"/>
    <w:rsid w:val="00EB0335"/>
    <w:rsid w:val="00EB0FF8"/>
    <w:rsid w:val="00EB26D0"/>
    <w:rsid w:val="00EB299A"/>
    <w:rsid w:val="00EB3B9B"/>
    <w:rsid w:val="00EB3CA4"/>
    <w:rsid w:val="00EB3DBF"/>
    <w:rsid w:val="00EB65FF"/>
    <w:rsid w:val="00EB7F3E"/>
    <w:rsid w:val="00EC0C15"/>
    <w:rsid w:val="00EC0F6A"/>
    <w:rsid w:val="00EC1B11"/>
    <w:rsid w:val="00EC23C0"/>
    <w:rsid w:val="00EC3492"/>
    <w:rsid w:val="00EC44D4"/>
    <w:rsid w:val="00ED34F2"/>
    <w:rsid w:val="00ED6419"/>
    <w:rsid w:val="00EE10AB"/>
    <w:rsid w:val="00EE1121"/>
    <w:rsid w:val="00EE1CE7"/>
    <w:rsid w:val="00EE1F03"/>
    <w:rsid w:val="00EE3699"/>
    <w:rsid w:val="00EE69D2"/>
    <w:rsid w:val="00EF0397"/>
    <w:rsid w:val="00EF3D6D"/>
    <w:rsid w:val="00EF4D7E"/>
    <w:rsid w:val="00EF52A4"/>
    <w:rsid w:val="00EF5770"/>
    <w:rsid w:val="00EF6AA2"/>
    <w:rsid w:val="00EF7F61"/>
    <w:rsid w:val="00F01640"/>
    <w:rsid w:val="00F02298"/>
    <w:rsid w:val="00F0257A"/>
    <w:rsid w:val="00F039B3"/>
    <w:rsid w:val="00F04749"/>
    <w:rsid w:val="00F06146"/>
    <w:rsid w:val="00F06CD9"/>
    <w:rsid w:val="00F07A62"/>
    <w:rsid w:val="00F10A23"/>
    <w:rsid w:val="00F1517D"/>
    <w:rsid w:val="00F15C53"/>
    <w:rsid w:val="00F2067B"/>
    <w:rsid w:val="00F20E59"/>
    <w:rsid w:val="00F227DC"/>
    <w:rsid w:val="00F23689"/>
    <w:rsid w:val="00F30AEE"/>
    <w:rsid w:val="00F31AF8"/>
    <w:rsid w:val="00F34430"/>
    <w:rsid w:val="00F370F8"/>
    <w:rsid w:val="00F3720E"/>
    <w:rsid w:val="00F37E74"/>
    <w:rsid w:val="00F406EC"/>
    <w:rsid w:val="00F41E5E"/>
    <w:rsid w:val="00F43136"/>
    <w:rsid w:val="00F43D97"/>
    <w:rsid w:val="00F522C8"/>
    <w:rsid w:val="00F5264D"/>
    <w:rsid w:val="00F533CF"/>
    <w:rsid w:val="00F539DF"/>
    <w:rsid w:val="00F551E7"/>
    <w:rsid w:val="00F5697A"/>
    <w:rsid w:val="00F56E1F"/>
    <w:rsid w:val="00F628DF"/>
    <w:rsid w:val="00F64657"/>
    <w:rsid w:val="00F64797"/>
    <w:rsid w:val="00F707B7"/>
    <w:rsid w:val="00F7157A"/>
    <w:rsid w:val="00F71DAE"/>
    <w:rsid w:val="00F74011"/>
    <w:rsid w:val="00F7587A"/>
    <w:rsid w:val="00F8018A"/>
    <w:rsid w:val="00F831E1"/>
    <w:rsid w:val="00F850BE"/>
    <w:rsid w:val="00F85F81"/>
    <w:rsid w:val="00F863D9"/>
    <w:rsid w:val="00F87BB9"/>
    <w:rsid w:val="00F90F27"/>
    <w:rsid w:val="00F91418"/>
    <w:rsid w:val="00F9233C"/>
    <w:rsid w:val="00F94074"/>
    <w:rsid w:val="00F94170"/>
    <w:rsid w:val="00F976FF"/>
    <w:rsid w:val="00FA0A58"/>
    <w:rsid w:val="00FA4100"/>
    <w:rsid w:val="00FA6825"/>
    <w:rsid w:val="00FA790C"/>
    <w:rsid w:val="00FA7BD7"/>
    <w:rsid w:val="00FB17A2"/>
    <w:rsid w:val="00FB2088"/>
    <w:rsid w:val="00FB3541"/>
    <w:rsid w:val="00FC089F"/>
    <w:rsid w:val="00FC1556"/>
    <w:rsid w:val="00FC25D7"/>
    <w:rsid w:val="00FC6C5F"/>
    <w:rsid w:val="00FC7947"/>
    <w:rsid w:val="00FC7E60"/>
    <w:rsid w:val="00FD0434"/>
    <w:rsid w:val="00FD04E1"/>
    <w:rsid w:val="00FD6113"/>
    <w:rsid w:val="00FD6590"/>
    <w:rsid w:val="00FD79E6"/>
    <w:rsid w:val="00FD7A2B"/>
    <w:rsid w:val="00FE08EA"/>
    <w:rsid w:val="00FE0EE3"/>
    <w:rsid w:val="00FE1818"/>
    <w:rsid w:val="00FE2A1A"/>
    <w:rsid w:val="00FE3F63"/>
    <w:rsid w:val="00FE4DB5"/>
    <w:rsid w:val="00FE5222"/>
    <w:rsid w:val="00FE6543"/>
    <w:rsid w:val="00FE7E54"/>
    <w:rsid w:val="00FF3138"/>
    <w:rsid w:val="00FF61D6"/>
    <w:rsid w:val="00FF6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98C888"/>
  <w15:docId w15:val="{D854D581-D93E-43DE-A691-762C7702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597"/>
    <w:rPr>
      <w:rFonts w:ascii="宋体" w:hAnsi="宋体" w:cs="宋体"/>
      <w:sz w:val="24"/>
      <w:szCs w:val="24"/>
    </w:rPr>
  </w:style>
  <w:style w:type="paragraph" w:styleId="1">
    <w:name w:val="heading 1"/>
    <w:basedOn w:val="a"/>
    <w:next w:val="a"/>
    <w:link w:val="10"/>
    <w:qFormat/>
    <w:rsid w:val="00A41ACD"/>
    <w:pPr>
      <w:keepNext/>
      <w:keepLines/>
      <w:widowControl w:val="0"/>
      <w:spacing w:before="340" w:after="330" w:line="578" w:lineRule="auto"/>
      <w:jc w:val="both"/>
      <w:outlineLvl w:val="0"/>
    </w:pPr>
    <w:rPr>
      <w:rFonts w:ascii="Calibri" w:hAnsi="Calibri" w:cs="Times New Roman"/>
      <w:b/>
      <w:kern w:val="44"/>
      <w:sz w:val="44"/>
      <w:szCs w:val="20"/>
    </w:rPr>
  </w:style>
  <w:style w:type="paragraph" w:styleId="2">
    <w:name w:val="heading 2"/>
    <w:basedOn w:val="a"/>
    <w:next w:val="a"/>
    <w:qFormat/>
    <w:locked/>
    <w:rsid w:val="00572FF6"/>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qFormat/>
    <w:locked/>
    <w:rsid w:val="00C43D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rsid w:val="00E80BF7"/>
    <w:pPr>
      <w:ind w:firstLineChars="200" w:firstLine="420"/>
    </w:pPr>
  </w:style>
  <w:style w:type="paragraph" w:styleId="a3">
    <w:name w:val="Body Text Indent"/>
    <w:basedOn w:val="a"/>
    <w:rsid w:val="00E80BF7"/>
    <w:pPr>
      <w:ind w:firstLineChars="300" w:firstLine="630"/>
    </w:pPr>
    <w:rPr>
      <w:rFonts w:ascii="楷体_GB2312" w:eastAsia="楷体_GB2312"/>
      <w:kern w:val="2"/>
      <w:sz w:val="21"/>
    </w:rPr>
  </w:style>
  <w:style w:type="paragraph" w:styleId="a4">
    <w:name w:val="header"/>
    <w:basedOn w:val="a"/>
    <w:rsid w:val="00E80BF7"/>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a5">
    <w:name w:val="footer"/>
    <w:basedOn w:val="a"/>
    <w:link w:val="a6"/>
    <w:rsid w:val="00E80BF7"/>
    <w:pPr>
      <w:tabs>
        <w:tab w:val="center" w:pos="4153"/>
        <w:tab w:val="right" w:pos="8306"/>
      </w:tabs>
      <w:snapToGrid w:val="0"/>
    </w:pPr>
    <w:rPr>
      <w:rFonts w:hAnsi="Times New Roman" w:cs="Times New Roman"/>
      <w:szCs w:val="20"/>
    </w:rPr>
  </w:style>
  <w:style w:type="paragraph" w:customStyle="1" w:styleId="p0">
    <w:name w:val="p0"/>
    <w:basedOn w:val="a"/>
    <w:rsid w:val="00E80BF7"/>
    <w:rPr>
      <w:szCs w:val="21"/>
    </w:rPr>
  </w:style>
  <w:style w:type="paragraph" w:styleId="a7">
    <w:name w:val="Balloon Text"/>
    <w:basedOn w:val="a"/>
    <w:link w:val="a8"/>
    <w:semiHidden/>
    <w:rsid w:val="00C60E9E"/>
    <w:rPr>
      <w:rFonts w:hAnsi="Times New Roman" w:cs="Times New Roman"/>
      <w:sz w:val="18"/>
      <w:szCs w:val="20"/>
    </w:rPr>
  </w:style>
  <w:style w:type="character" w:customStyle="1" w:styleId="a8">
    <w:name w:val="批注框文本 字符"/>
    <w:link w:val="a7"/>
    <w:semiHidden/>
    <w:locked/>
    <w:rsid w:val="00C60E9E"/>
    <w:rPr>
      <w:rFonts w:ascii="宋体" w:eastAsia="宋体"/>
      <w:sz w:val="18"/>
    </w:rPr>
  </w:style>
  <w:style w:type="paragraph" w:styleId="a9">
    <w:name w:val="Document Map"/>
    <w:basedOn w:val="a"/>
    <w:link w:val="aa"/>
    <w:semiHidden/>
    <w:rsid w:val="00C60E9E"/>
    <w:rPr>
      <w:rFonts w:hAnsi="Times New Roman" w:cs="Times New Roman"/>
      <w:sz w:val="18"/>
      <w:szCs w:val="20"/>
    </w:rPr>
  </w:style>
  <w:style w:type="character" w:customStyle="1" w:styleId="aa">
    <w:name w:val="文档结构图 字符"/>
    <w:link w:val="a9"/>
    <w:semiHidden/>
    <w:locked/>
    <w:rsid w:val="00C60E9E"/>
    <w:rPr>
      <w:rFonts w:ascii="宋体" w:eastAsia="宋体"/>
      <w:sz w:val="18"/>
    </w:rPr>
  </w:style>
  <w:style w:type="paragraph" w:customStyle="1" w:styleId="20">
    <w:name w:val="列出段落2"/>
    <w:basedOn w:val="a"/>
    <w:rsid w:val="00B24E5B"/>
    <w:pPr>
      <w:ind w:firstLineChars="200" w:firstLine="420"/>
    </w:pPr>
  </w:style>
  <w:style w:type="table" w:styleId="ab">
    <w:name w:val="Table Grid"/>
    <w:basedOn w:val="a1"/>
    <w:rsid w:val="00EE1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locked/>
    <w:rsid w:val="00A41ACD"/>
    <w:rPr>
      <w:rFonts w:ascii="Calibri" w:hAnsi="Calibri"/>
      <w:b/>
      <w:kern w:val="44"/>
      <w:sz w:val="44"/>
    </w:rPr>
  </w:style>
  <w:style w:type="character" w:customStyle="1" w:styleId="a6">
    <w:name w:val="页脚 字符"/>
    <w:link w:val="a5"/>
    <w:locked/>
    <w:rsid w:val="00A33205"/>
    <w:rPr>
      <w:rFonts w:ascii="宋体" w:eastAsia="宋体"/>
      <w:sz w:val="24"/>
    </w:rPr>
  </w:style>
  <w:style w:type="character" w:styleId="ac">
    <w:name w:val="Hyperlink"/>
    <w:uiPriority w:val="99"/>
    <w:rsid w:val="00FD04E1"/>
    <w:rPr>
      <w:color w:val="0000FF"/>
      <w:u w:val="single"/>
    </w:rPr>
  </w:style>
  <w:style w:type="paragraph" w:styleId="ad">
    <w:name w:val="Normal (Web)"/>
    <w:basedOn w:val="a"/>
    <w:rsid w:val="005F1FCF"/>
    <w:pPr>
      <w:spacing w:before="100" w:beforeAutospacing="1" w:after="100" w:afterAutospacing="1"/>
    </w:pPr>
  </w:style>
  <w:style w:type="character" w:styleId="ae">
    <w:name w:val="Strong"/>
    <w:qFormat/>
    <w:rsid w:val="004557FF"/>
    <w:rPr>
      <w:rFonts w:cs="Times New Roman"/>
      <w:b/>
      <w:bCs/>
    </w:rPr>
  </w:style>
  <w:style w:type="character" w:styleId="af">
    <w:name w:val="page number"/>
    <w:rsid w:val="00727A61"/>
    <w:rPr>
      <w:rFonts w:cs="Times New Roman"/>
    </w:rPr>
  </w:style>
  <w:style w:type="paragraph" w:customStyle="1" w:styleId="Default">
    <w:name w:val="Default"/>
    <w:rsid w:val="00727A61"/>
    <w:pPr>
      <w:autoSpaceDE w:val="0"/>
      <w:autoSpaceDN w:val="0"/>
      <w:adjustRightInd w:val="0"/>
    </w:pPr>
    <w:rPr>
      <w:rFonts w:ascii="BMBHNG+TimesNewRoman,BoldItalic" w:hAnsi="BMBHNG+TimesNewRoman,BoldItalic" w:cs="BMBHNG+TimesNewRoman,BoldItalic"/>
      <w:b/>
      <w:color w:val="000000"/>
      <w:sz w:val="24"/>
      <w:szCs w:val="24"/>
    </w:rPr>
  </w:style>
  <w:style w:type="paragraph" w:customStyle="1" w:styleId="CharCharCharChar">
    <w:name w:val="Char Char Char Char"/>
    <w:basedOn w:val="a"/>
    <w:rsid w:val="009E64EF"/>
    <w:pPr>
      <w:spacing w:after="160" w:line="240" w:lineRule="exact"/>
    </w:pPr>
    <w:rPr>
      <w:rFonts w:ascii="Verdana" w:hAnsi="Verdana" w:cs="Times New Roman"/>
      <w:sz w:val="20"/>
      <w:lang w:eastAsia="en-US"/>
    </w:rPr>
  </w:style>
  <w:style w:type="paragraph" w:styleId="TOC1">
    <w:name w:val="toc 1"/>
    <w:basedOn w:val="a"/>
    <w:next w:val="a"/>
    <w:autoRedefine/>
    <w:uiPriority w:val="39"/>
    <w:locked/>
    <w:rsid w:val="001714B4"/>
    <w:pPr>
      <w:tabs>
        <w:tab w:val="left" w:pos="630"/>
        <w:tab w:val="right" w:leader="dot" w:pos="10178"/>
      </w:tabs>
      <w:spacing w:line="360" w:lineRule="auto"/>
    </w:pPr>
    <w:rPr>
      <w:b/>
      <w:noProof/>
      <w:sz w:val="21"/>
      <w:szCs w:val="21"/>
      <w:lang w:val="en-GB"/>
    </w:rPr>
  </w:style>
  <w:style w:type="paragraph" w:styleId="TOC2">
    <w:name w:val="toc 2"/>
    <w:basedOn w:val="a"/>
    <w:next w:val="a"/>
    <w:autoRedefine/>
    <w:uiPriority w:val="39"/>
    <w:locked/>
    <w:rsid w:val="00A94F3A"/>
    <w:pPr>
      <w:ind w:leftChars="200" w:left="420"/>
    </w:pPr>
  </w:style>
  <w:style w:type="paragraph" w:styleId="TOC3">
    <w:name w:val="toc 3"/>
    <w:basedOn w:val="a"/>
    <w:next w:val="a"/>
    <w:autoRedefine/>
    <w:uiPriority w:val="39"/>
    <w:locked/>
    <w:rsid w:val="00A94F3A"/>
    <w:pPr>
      <w:ind w:leftChars="400" w:left="840"/>
    </w:pPr>
  </w:style>
  <w:style w:type="table" w:styleId="5">
    <w:name w:val="Table Grid 5"/>
    <w:basedOn w:val="a1"/>
    <w:rsid w:val="00CB130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0">
    <w:name w:val="annotation text"/>
    <w:basedOn w:val="a"/>
    <w:link w:val="af1"/>
    <w:rsid w:val="00DA1344"/>
    <w:rPr>
      <w:rFonts w:ascii="Times New Roman" w:hAnsi="Times New Roman" w:cs="Times New Roman"/>
      <w:sz w:val="20"/>
      <w:szCs w:val="20"/>
    </w:rPr>
  </w:style>
  <w:style w:type="character" w:customStyle="1" w:styleId="af1">
    <w:name w:val="批注文字 字符"/>
    <w:basedOn w:val="a0"/>
    <w:link w:val="af0"/>
    <w:rsid w:val="00DA1344"/>
  </w:style>
  <w:style w:type="paragraph" w:styleId="af2">
    <w:name w:val="List Paragraph"/>
    <w:basedOn w:val="a"/>
    <w:uiPriority w:val="34"/>
    <w:qFormat/>
    <w:rsid w:val="00B320AA"/>
    <w:pPr>
      <w:ind w:firstLineChars="200" w:firstLine="420"/>
    </w:pPr>
  </w:style>
  <w:style w:type="character" w:styleId="af3">
    <w:name w:val="Unresolved Mention"/>
    <w:basedOn w:val="a0"/>
    <w:uiPriority w:val="99"/>
    <w:semiHidden/>
    <w:unhideWhenUsed/>
    <w:rsid w:val="000052A7"/>
    <w:rPr>
      <w:color w:val="605E5C"/>
      <w:shd w:val="clear" w:color="auto" w:fill="E1DFDD"/>
    </w:rPr>
  </w:style>
  <w:style w:type="character" w:styleId="af4">
    <w:name w:val="FollowedHyperlink"/>
    <w:basedOn w:val="a0"/>
    <w:semiHidden/>
    <w:unhideWhenUsed/>
    <w:rsid w:val="000052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720"/>
          <w:marRight w:val="0"/>
          <w:marTop w:val="538"/>
          <w:marBottom w:val="0"/>
          <w:divBdr>
            <w:top w:val="none" w:sz="0" w:space="0" w:color="auto"/>
            <w:left w:val="none" w:sz="0" w:space="0" w:color="auto"/>
            <w:bottom w:val="none" w:sz="0" w:space="0" w:color="auto"/>
            <w:right w:val="none" w:sz="0" w:space="0" w:color="auto"/>
          </w:divBdr>
        </w:div>
        <w:div w:id="12">
          <w:marLeft w:val="720"/>
          <w:marRight w:val="0"/>
          <w:marTop w:val="538"/>
          <w:marBottom w:val="0"/>
          <w:divBdr>
            <w:top w:val="none" w:sz="0" w:space="0" w:color="auto"/>
            <w:left w:val="none" w:sz="0" w:space="0" w:color="auto"/>
            <w:bottom w:val="none" w:sz="0" w:space="0" w:color="auto"/>
            <w:right w:val="none" w:sz="0" w:space="0" w:color="auto"/>
          </w:divBdr>
        </w:div>
        <w:div w:id="23">
          <w:marLeft w:val="720"/>
          <w:marRight w:val="0"/>
          <w:marTop w:val="538"/>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14">
          <w:marLeft w:val="720"/>
          <w:marRight w:val="0"/>
          <w:marTop w:val="538"/>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31">
          <w:marLeft w:val="965"/>
          <w:marRight w:val="0"/>
          <w:marTop w:val="538"/>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sChild>
        <w:div w:id="22">
          <w:marLeft w:val="720"/>
          <w:marRight w:val="0"/>
          <w:marTop w:val="538"/>
          <w:marBottom w:val="0"/>
          <w:divBdr>
            <w:top w:val="none" w:sz="0" w:space="0" w:color="auto"/>
            <w:left w:val="none" w:sz="0" w:space="0" w:color="auto"/>
            <w:bottom w:val="none" w:sz="0" w:space="0" w:color="auto"/>
            <w:right w:val="none" w:sz="0" w:space="0" w:color="auto"/>
          </w:divBdr>
        </w:div>
      </w:divsChild>
    </w:div>
    <w:div w:id="5578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30334;&#24230;&#20113;&#21516;&#27493;&#30424;\02-&#24037;&#20316;\OBE\&#25105;&#30340;&#22823;&#32434;\CDIOstartKit\Appendix_B_Bloom.doc"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51D09-4907-436D-B5D4-5990D1C9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8287</TotalTime>
  <Pages>25</Pages>
  <Words>2490</Words>
  <Characters>14194</Characters>
  <Application>Microsoft Office Word</Application>
  <DocSecurity>0</DocSecurity>
  <Lines>118</Lines>
  <Paragraphs>33</Paragraphs>
  <ScaleCrop>false</ScaleCrop>
  <Company>Microsoft</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基于专业培养标准的专业课程计划设计流程图</dc:title>
  <dc:subject/>
  <dc:creator>Administrator</dc:creator>
  <cp:keywords/>
  <dc:description/>
  <cp:lastModifiedBy>李 文豪</cp:lastModifiedBy>
  <cp:revision>28</cp:revision>
  <cp:lastPrinted>2018-11-20T02:35:00Z</cp:lastPrinted>
  <dcterms:created xsi:type="dcterms:W3CDTF">2018-11-20T02:36:00Z</dcterms:created>
  <dcterms:modified xsi:type="dcterms:W3CDTF">2021-12-12T05:54:00Z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