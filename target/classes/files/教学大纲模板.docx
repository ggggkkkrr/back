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49886D" w14:textId="77777777" w:rsidR="00BB0B4B" w:rsidRPr="001C219B" w:rsidRDefault="00BB0B4B" w:rsidP="00BB0B4B">
      <w:pPr>
        <w:suppressAutoHyphens/>
        <w:jc w:val="center"/>
        <w:rPr>
          <w:rFonts w:ascii="Times New Roman" w:hAnsi="Times New Roman" w:cs="Times New Roman"/>
          <w:b/>
          <w:spacing w:val="-3"/>
          <w:sz w:val="36"/>
          <w:szCs w:val="36"/>
          <w:lang w:val="en-GB"/>
        </w:rPr>
      </w:pPr>
      <w:r w:rsidRPr="001C219B">
        <w:rPr>
          <w:rFonts w:ascii="Times New Roman" w:hAnsi="Times New Roman" w:cs="Times New Roman"/>
          <w:b/>
          <w:spacing w:val="-3"/>
          <w:sz w:val="36"/>
          <w:szCs w:val="36"/>
          <w:lang w:val="en-GB"/>
        </w:rPr>
        <w:t>汕头大学本科教学</w:t>
      </w:r>
    </w:p>
    <w:p w14:paraId="2D03A586" w14:textId="77777777" w:rsidR="00BB0B4B" w:rsidRPr="001C219B" w:rsidRDefault="00BB0B4B" w:rsidP="00BB0B4B">
      <w:pPr>
        <w:suppressAutoHyphens/>
        <w:jc w:val="center"/>
        <w:rPr>
          <w:rFonts w:ascii="Times New Roman" w:hAnsi="Times New Roman" w:cs="Times New Roman"/>
          <w:b/>
          <w:spacing w:val="-3"/>
          <w:sz w:val="36"/>
          <w:szCs w:val="36"/>
          <w:lang w:val="en-GB"/>
        </w:rPr>
      </w:pPr>
    </w:p>
    <w:p w14:paraId="7FF1DD1E" w14:textId="77777777" w:rsidR="00BB0B4B" w:rsidRPr="001C219B" w:rsidRDefault="00BB0B4B" w:rsidP="000A5014">
      <w:pPr>
        <w:suppressAutoHyphens/>
        <w:spacing w:beforeLines="50" w:before="120"/>
        <w:jc w:val="center"/>
        <w:rPr>
          <w:rFonts w:ascii="Times New Roman" w:hAnsi="Times New Roman" w:cs="Times New Roman"/>
          <w:b/>
          <w:bCs/>
          <w:spacing w:val="-3"/>
          <w:sz w:val="52"/>
          <w:szCs w:val="52"/>
          <w:lang w:val="en-GB"/>
        </w:rPr>
      </w:pPr>
      <w:r w:rsidRPr="001C219B">
        <w:rPr>
          <w:rFonts w:ascii="Times New Roman" w:hAnsi="Times New Roman" w:cs="Times New Roman"/>
          <w:b/>
          <w:bCs/>
          <w:spacing w:val="-3"/>
          <w:sz w:val="52"/>
          <w:szCs w:val="52"/>
          <w:lang w:val="en-GB"/>
        </w:rPr>
        <w:t>课程教学大纲</w:t>
      </w:r>
    </w:p>
    <w:p w14:paraId="7CBCC720" w14:textId="77777777" w:rsidR="00FA6825" w:rsidRPr="001C219B" w:rsidRDefault="00FA6825" w:rsidP="00727A61">
      <w:pPr>
        <w:suppressAutoHyphens/>
        <w:jc w:val="center"/>
        <w:rPr>
          <w:rFonts w:ascii="Times New Roman" w:hAnsi="Times New Roman" w:cs="Times New Roman"/>
          <w:b/>
          <w:spacing w:val="-3"/>
          <w:sz w:val="44"/>
          <w:szCs w:val="44"/>
          <w:lang w:val="en-GB"/>
        </w:rPr>
      </w:pPr>
    </w:p>
    <w:p w14:paraId="713000F2" w14:textId="77777777" w:rsidR="00FA6825" w:rsidRPr="001C219B" w:rsidRDefault="00FA6825" w:rsidP="00727A61">
      <w:pPr>
        <w:suppressAutoHyphens/>
        <w:jc w:val="right"/>
        <w:rPr>
          <w:rFonts w:ascii="Times New Roman" w:hAnsi="Times New Roman" w:cs="Times New Roman"/>
          <w:b/>
          <w:spacing w:val="-3"/>
          <w:lang w:val="en-GB"/>
        </w:rPr>
      </w:pPr>
    </w:p>
    <w:tbl>
      <w:tblPr>
        <w:tblW w:w="0" w:type="auto"/>
        <w:jc w:val="center"/>
        <w:tblLayout w:type="fixed"/>
        <w:tblLook w:val="0000" w:firstRow="0" w:lastRow="0" w:firstColumn="0" w:lastColumn="0" w:noHBand="0" w:noVBand="0"/>
      </w:tblPr>
      <w:tblGrid>
        <w:gridCol w:w="5107"/>
        <w:gridCol w:w="3827"/>
        <w:gridCol w:w="17"/>
      </w:tblGrid>
      <w:tr w:rsidR="00FA6825" w:rsidRPr="001C219B" w14:paraId="6863501F" w14:textId="77777777">
        <w:trPr>
          <w:jc w:val="center"/>
        </w:trPr>
        <w:tc>
          <w:tcPr>
            <w:tcW w:w="5107" w:type="dxa"/>
          </w:tcPr>
          <w:p w14:paraId="59A13A86" w14:textId="77777777" w:rsidR="00FA6825" w:rsidRPr="001C219B" w:rsidRDefault="00FA6825" w:rsidP="00C6260D">
            <w:pPr>
              <w:suppressAutoHyphens/>
              <w:rPr>
                <w:rFonts w:ascii="Times New Roman" w:eastAsia="黑体" w:hAnsi="Times New Roman" w:cs="Times New Roman"/>
                <w:b/>
                <w:spacing w:val="-3"/>
                <w:lang w:val="en-GB"/>
              </w:rPr>
            </w:pPr>
          </w:p>
          <w:p w14:paraId="194F1534" w14:textId="77777777" w:rsidR="00FA6825" w:rsidRPr="001C219B" w:rsidRDefault="00FA6825" w:rsidP="004564D3">
            <w:pPr>
              <w:suppressAutoHyphens/>
              <w:ind w:rightChars="-186" w:right="-446"/>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程</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名（</w:t>
            </w:r>
            <w:r w:rsidRPr="001C219B">
              <w:rPr>
                <w:rFonts w:ascii="Times New Roman" w:eastAsia="黑体" w:hAnsi="Times New Roman" w:cs="Times New Roman"/>
                <w:b/>
                <w:spacing w:val="-3"/>
                <w:lang w:val="en-GB"/>
              </w:rPr>
              <w:t>COURSE TITLE</w:t>
            </w:r>
            <w:r w:rsidRPr="001C219B">
              <w:rPr>
                <w:rFonts w:ascii="Times New Roman" w:eastAsia="黑体" w:hAnsi="Times New Roman" w:cs="Times New Roman"/>
                <w:b/>
                <w:spacing w:val="-3"/>
                <w:lang w:val="en-GB"/>
              </w:rPr>
              <w:t>）：</w:t>
            </w:r>
          </w:p>
        </w:tc>
        <w:tc>
          <w:tcPr>
            <w:tcW w:w="3844" w:type="dxa"/>
            <w:gridSpan w:val="2"/>
            <w:tcBorders>
              <w:bottom w:val="single" w:sz="4" w:space="0" w:color="auto"/>
            </w:tcBorders>
            <w:vAlign w:val="bottom"/>
          </w:tcPr>
          <w:p w14:paraId="09ED1C4C" w14:textId="77777777" w:rsidR="00FA6825" w:rsidRPr="001C219B" w:rsidRDefault="003C0A48" w:rsidP="00C6260D">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材料</w:t>
            </w:r>
            <w:r w:rsidR="00FA6825" w:rsidRPr="001C219B">
              <w:rPr>
                <w:rFonts w:ascii="Times New Roman" w:eastAsia="黑体" w:hAnsi="Times New Roman" w:cs="Times New Roman"/>
                <w:spacing w:val="-3"/>
                <w:lang w:val="en-GB"/>
              </w:rPr>
              <w:t>力学</w:t>
            </w:r>
          </w:p>
        </w:tc>
      </w:tr>
      <w:tr w:rsidR="00FA6825" w:rsidRPr="001C219B" w14:paraId="486E4FDD" w14:textId="77777777">
        <w:trPr>
          <w:jc w:val="center"/>
        </w:trPr>
        <w:tc>
          <w:tcPr>
            <w:tcW w:w="5107" w:type="dxa"/>
          </w:tcPr>
          <w:p w14:paraId="45059E29" w14:textId="77777777" w:rsidR="00FA6825" w:rsidRPr="001C219B" w:rsidRDefault="00FA6825" w:rsidP="00C6260D">
            <w:pPr>
              <w:suppressAutoHyphens/>
              <w:rPr>
                <w:rFonts w:ascii="Times New Roman" w:eastAsia="黑体" w:hAnsi="Times New Roman" w:cs="Times New Roman"/>
                <w:b/>
                <w:spacing w:val="-3"/>
                <w:lang w:val="en-GB"/>
              </w:rPr>
            </w:pPr>
          </w:p>
          <w:p w14:paraId="03917020"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课程代码（</w:t>
            </w:r>
            <w:r w:rsidRPr="001C219B">
              <w:rPr>
                <w:rFonts w:ascii="Times New Roman" w:eastAsia="黑体" w:hAnsi="Times New Roman" w:cs="Times New Roman"/>
                <w:b/>
                <w:spacing w:val="-3"/>
                <w:lang w:val="en-GB"/>
              </w:rPr>
              <w:t>COURSE CODE</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7D873E4F" w14:textId="77777777" w:rsidR="00FA6825" w:rsidRPr="001C219B" w:rsidRDefault="00F406EC" w:rsidP="00C6260D">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MEC2204A</w:t>
            </w:r>
          </w:p>
        </w:tc>
      </w:tr>
      <w:tr w:rsidR="00FA6825" w:rsidRPr="001C219B" w14:paraId="64290649" w14:textId="77777777">
        <w:trPr>
          <w:jc w:val="center"/>
        </w:trPr>
        <w:tc>
          <w:tcPr>
            <w:tcW w:w="5107" w:type="dxa"/>
          </w:tcPr>
          <w:p w14:paraId="4AFAB22B" w14:textId="77777777" w:rsidR="00FA6825" w:rsidRPr="001C219B" w:rsidRDefault="00FA6825" w:rsidP="00C6260D">
            <w:pPr>
              <w:suppressAutoHyphens/>
              <w:rPr>
                <w:rFonts w:ascii="Times New Roman" w:eastAsia="黑体" w:hAnsi="Times New Roman" w:cs="Times New Roman"/>
                <w:b/>
                <w:spacing w:val="-3"/>
                <w:lang w:val="en-GB"/>
              </w:rPr>
            </w:pPr>
          </w:p>
          <w:p w14:paraId="0E91F02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学</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分（</w:t>
            </w:r>
            <w:r w:rsidRPr="001C219B">
              <w:rPr>
                <w:rFonts w:ascii="Times New Roman" w:eastAsia="黑体" w:hAnsi="Times New Roman" w:cs="Times New Roman"/>
                <w:b/>
                <w:spacing w:val="-3"/>
                <w:lang w:val="en-GB"/>
              </w:rPr>
              <w:t>CREDIT VALUE</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0FB66AB9" w14:textId="77777777" w:rsidR="00FA6825" w:rsidRPr="001C219B" w:rsidRDefault="002464D3" w:rsidP="00C6260D">
            <w:pPr>
              <w:suppressAutoHyphens/>
              <w:rPr>
                <w:rFonts w:ascii="Times New Roman" w:eastAsia="黑体" w:hAnsi="Times New Roman" w:cs="Times New Roman"/>
                <w:spacing w:val="-3"/>
              </w:rPr>
            </w:pPr>
            <w:r w:rsidRPr="001C219B">
              <w:rPr>
                <w:rFonts w:ascii="Times New Roman" w:eastAsia="黑体" w:hAnsi="Times New Roman" w:cs="Times New Roman"/>
                <w:spacing w:val="-3"/>
              </w:rPr>
              <w:t>3</w:t>
            </w:r>
          </w:p>
        </w:tc>
      </w:tr>
      <w:tr w:rsidR="00FA6825" w:rsidRPr="006F3E2B" w14:paraId="1B1095CE" w14:textId="77777777">
        <w:trPr>
          <w:jc w:val="center"/>
        </w:trPr>
        <w:tc>
          <w:tcPr>
            <w:tcW w:w="5107" w:type="dxa"/>
          </w:tcPr>
          <w:p w14:paraId="14E2F883" w14:textId="77777777" w:rsidR="00FA6825" w:rsidRPr="001C219B" w:rsidRDefault="00FA6825" w:rsidP="00C6260D">
            <w:pPr>
              <w:suppressAutoHyphens/>
              <w:rPr>
                <w:rFonts w:ascii="Times New Roman" w:eastAsia="黑体" w:hAnsi="Times New Roman" w:cs="Times New Roman"/>
                <w:b/>
                <w:spacing w:val="-3"/>
                <w:lang w:val="en-GB"/>
              </w:rPr>
            </w:pPr>
          </w:p>
          <w:p w14:paraId="626472D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课内课时（</w:t>
            </w:r>
            <w:r w:rsidRPr="001C219B">
              <w:rPr>
                <w:rFonts w:ascii="Times New Roman" w:eastAsia="黑体" w:hAnsi="Times New Roman" w:cs="Times New Roman"/>
                <w:b/>
                <w:spacing w:val="-3"/>
                <w:lang w:val="en-GB"/>
              </w:rPr>
              <w:t>CONTACT OURS</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42964CE4" w14:textId="77777777" w:rsidR="00FA6825" w:rsidRPr="001C219B" w:rsidRDefault="003711E6" w:rsidP="003711E6">
            <w:pPr>
              <w:suppressAutoHyphens/>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总学时：</w:t>
            </w:r>
            <w:r w:rsidRPr="001C219B">
              <w:rPr>
                <w:rFonts w:ascii="Times New Roman" w:eastAsia="黑体" w:hAnsi="Times New Roman" w:cs="Times New Roman"/>
                <w:spacing w:val="-3"/>
                <w:lang w:val="en-GB"/>
              </w:rPr>
              <w:t>58</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 xml:space="preserve"> (</w:t>
            </w:r>
            <w:r w:rsidRPr="001C219B">
              <w:rPr>
                <w:rFonts w:ascii="Times New Roman" w:eastAsia="黑体" w:hAnsi="Times New Roman" w:cs="Times New Roman"/>
                <w:spacing w:val="-3"/>
                <w:lang w:val="en-GB"/>
              </w:rPr>
              <w:t>实验</w:t>
            </w:r>
            <w:r w:rsidRPr="001C219B">
              <w:rPr>
                <w:rFonts w:ascii="Times New Roman" w:eastAsia="黑体" w:hAnsi="Times New Roman" w:cs="Times New Roman"/>
                <w:spacing w:val="-3"/>
                <w:lang w:val="en-GB"/>
              </w:rPr>
              <w:t xml:space="preserve"> 8 </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 xml:space="preserve"> )     (</w:t>
            </w:r>
            <w:r w:rsidRPr="001C219B">
              <w:rPr>
                <w:rFonts w:ascii="Times New Roman" w:eastAsia="黑体" w:hAnsi="Times New Roman" w:cs="Times New Roman"/>
                <w:spacing w:val="-3"/>
                <w:lang w:val="en-GB"/>
              </w:rPr>
              <w:t>实践</w:t>
            </w:r>
            <w:r w:rsidRPr="001C219B">
              <w:rPr>
                <w:rFonts w:ascii="Times New Roman" w:eastAsia="黑体" w:hAnsi="Times New Roman" w:cs="Times New Roman"/>
                <w:spacing w:val="-3"/>
                <w:lang w:val="en-GB"/>
              </w:rPr>
              <w:t>2</w:t>
            </w:r>
            <w:r w:rsidRPr="001C219B">
              <w:rPr>
                <w:rFonts w:ascii="Times New Roman" w:eastAsia="黑体" w:hAnsi="Times New Roman" w:cs="Times New Roman"/>
                <w:spacing w:val="-3"/>
                <w:lang w:val="en-GB"/>
              </w:rPr>
              <w:t>学时</w:t>
            </w:r>
            <w:r w:rsidRPr="001C219B">
              <w:rPr>
                <w:rFonts w:ascii="Times New Roman" w:eastAsia="黑体" w:hAnsi="Times New Roman" w:cs="Times New Roman"/>
                <w:spacing w:val="-3"/>
                <w:lang w:val="en-GB"/>
              </w:rPr>
              <w:t>)</w:t>
            </w:r>
          </w:p>
        </w:tc>
      </w:tr>
      <w:tr w:rsidR="00FA6825" w:rsidRPr="001C219B" w14:paraId="1B524ACD" w14:textId="77777777">
        <w:trPr>
          <w:jc w:val="center"/>
        </w:trPr>
        <w:tc>
          <w:tcPr>
            <w:tcW w:w="5107" w:type="dxa"/>
          </w:tcPr>
          <w:p w14:paraId="664FC48B" w14:textId="77777777" w:rsidR="00FA6825" w:rsidRPr="001C219B" w:rsidRDefault="00FA6825" w:rsidP="00C6260D">
            <w:pPr>
              <w:suppressAutoHyphens/>
              <w:rPr>
                <w:rFonts w:ascii="Times New Roman" w:eastAsia="黑体" w:hAnsi="Times New Roman" w:cs="Times New Roman"/>
                <w:b/>
                <w:spacing w:val="-3"/>
                <w:lang w:val="en-GB"/>
              </w:rPr>
            </w:pPr>
          </w:p>
          <w:p w14:paraId="1D33F7FE"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先修课要求（</w:t>
            </w:r>
            <w:r w:rsidRPr="001C219B">
              <w:rPr>
                <w:rFonts w:ascii="Times New Roman" w:eastAsia="黑体" w:hAnsi="Times New Roman" w:cs="Times New Roman"/>
                <w:b/>
                <w:spacing w:val="-3"/>
                <w:lang w:val="en-GB"/>
              </w:rPr>
              <w:t>PRE-REQUISIT</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6DBD8989" w14:textId="643BE93C" w:rsidR="00FA6825" w:rsidRPr="001C219B" w:rsidRDefault="002464D3" w:rsidP="00AC374B">
            <w:pPr>
              <w:suppressAutoHyphens/>
              <w:rPr>
                <w:rFonts w:ascii="Times New Roman" w:eastAsia="黑体" w:hAnsi="Times New Roman" w:cs="Times New Roman"/>
                <w:spacing w:val="-3"/>
                <w:lang w:val="en-GB"/>
              </w:rPr>
            </w:pPr>
            <w:r w:rsidRPr="001C219B">
              <w:rPr>
                <w:rFonts w:ascii="Times New Roman" w:eastAsia="黑体" w:hAnsi="Times New Roman" w:cs="Times New Roman"/>
                <w:sz w:val="22"/>
              </w:rPr>
              <w:t>大学物理</w:t>
            </w:r>
            <w:r w:rsidR="00EC0F6A">
              <w:rPr>
                <w:rFonts w:ascii="Times New Roman" w:eastAsia="黑体" w:hAnsi="Times New Roman" w:cs="Times New Roman" w:hint="eastAsia"/>
                <w:sz w:val="22"/>
              </w:rPr>
              <w:t>，</w:t>
            </w:r>
            <w:r w:rsidRPr="001C219B">
              <w:rPr>
                <w:rFonts w:ascii="Times New Roman" w:eastAsia="黑体" w:hAnsi="Times New Roman" w:cs="Times New Roman"/>
                <w:sz w:val="22"/>
              </w:rPr>
              <w:t>高等数学</w:t>
            </w:r>
            <w:r w:rsidR="00EC0F6A">
              <w:rPr>
                <w:rFonts w:ascii="Times New Roman" w:eastAsia="黑体" w:hAnsi="Times New Roman" w:cs="Times New Roman" w:hint="eastAsia"/>
                <w:sz w:val="22"/>
              </w:rPr>
              <w:t>，</w:t>
            </w:r>
            <w:r w:rsidR="003C0A48" w:rsidRPr="001C219B">
              <w:rPr>
                <w:rFonts w:ascii="Times New Roman" w:eastAsia="黑体" w:hAnsi="Times New Roman" w:cs="Times New Roman"/>
                <w:sz w:val="22"/>
              </w:rPr>
              <w:t>理论力学</w:t>
            </w:r>
          </w:p>
        </w:tc>
      </w:tr>
      <w:tr w:rsidR="00FA6825" w:rsidRPr="001C219B" w14:paraId="7CFE2DF9" w14:textId="77777777">
        <w:trPr>
          <w:jc w:val="center"/>
        </w:trPr>
        <w:tc>
          <w:tcPr>
            <w:tcW w:w="5107" w:type="dxa"/>
          </w:tcPr>
          <w:p w14:paraId="3F0C6208" w14:textId="77777777" w:rsidR="00FA6825" w:rsidRPr="001C219B" w:rsidRDefault="00FA6825" w:rsidP="00C6260D">
            <w:pPr>
              <w:suppressAutoHyphens/>
              <w:rPr>
                <w:rFonts w:ascii="Times New Roman" w:eastAsia="黑体" w:hAnsi="Times New Roman" w:cs="Times New Roman"/>
                <w:b/>
                <w:spacing w:val="-3"/>
                <w:lang w:val="en-GB"/>
              </w:rPr>
            </w:pPr>
          </w:p>
          <w:p w14:paraId="5919924A"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开课单位（</w:t>
            </w:r>
            <w:r w:rsidRPr="001C219B">
              <w:rPr>
                <w:rFonts w:ascii="Times New Roman" w:eastAsia="黑体" w:hAnsi="Times New Roman" w:cs="Times New Roman"/>
                <w:b/>
                <w:spacing w:val="-3"/>
                <w:lang w:val="en-GB"/>
              </w:rPr>
              <w:t>DEPARTMENT/UNIT</w:t>
            </w:r>
            <w:r w:rsidRPr="001C219B">
              <w:rPr>
                <w:rFonts w:ascii="Times New Roman" w:eastAsia="黑体" w:hAnsi="Times New Roman" w:cs="Times New Roman"/>
                <w:b/>
                <w:spacing w:val="-3"/>
                <w:lang w:val="en-GB"/>
              </w:rPr>
              <w:t>）：</w:t>
            </w:r>
          </w:p>
        </w:tc>
        <w:tc>
          <w:tcPr>
            <w:tcW w:w="3844" w:type="dxa"/>
            <w:gridSpan w:val="2"/>
            <w:tcBorders>
              <w:top w:val="single" w:sz="4" w:space="0" w:color="auto"/>
              <w:bottom w:val="single" w:sz="4" w:space="0" w:color="auto"/>
            </w:tcBorders>
            <w:vAlign w:val="bottom"/>
          </w:tcPr>
          <w:p w14:paraId="450E025D" w14:textId="77777777" w:rsidR="00FA6825" w:rsidRPr="001C219B" w:rsidRDefault="00FA6825" w:rsidP="00C6260D">
            <w:pPr>
              <w:suppressAutoHyphens/>
              <w:rPr>
                <w:rFonts w:ascii="Times New Roman" w:eastAsia="黑体" w:hAnsi="Times New Roman" w:cs="Times New Roman"/>
                <w:spacing w:val="-3"/>
                <w:lang w:val="en-GB"/>
              </w:rPr>
            </w:pPr>
          </w:p>
          <w:p w14:paraId="457D8FB0" w14:textId="77777777" w:rsidR="00FA6825" w:rsidRPr="001C219B" w:rsidRDefault="002464D3" w:rsidP="00C6260D">
            <w:pPr>
              <w:suppressAutoHyphens/>
              <w:wordWrap w:val="0"/>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机电系</w:t>
            </w:r>
          </w:p>
        </w:tc>
      </w:tr>
      <w:tr w:rsidR="00FA6825" w:rsidRPr="001C219B" w14:paraId="5AD537D9" w14:textId="77777777">
        <w:trPr>
          <w:gridAfter w:val="1"/>
          <w:wAfter w:w="17" w:type="dxa"/>
          <w:jc w:val="center"/>
        </w:trPr>
        <w:tc>
          <w:tcPr>
            <w:tcW w:w="5107" w:type="dxa"/>
          </w:tcPr>
          <w:p w14:paraId="3E369DE5" w14:textId="77777777" w:rsidR="00FA6825" w:rsidRPr="001C219B" w:rsidRDefault="00FA6825" w:rsidP="00C6260D">
            <w:pPr>
              <w:suppressAutoHyphens/>
              <w:rPr>
                <w:rFonts w:ascii="Times New Roman" w:eastAsia="黑体" w:hAnsi="Times New Roman" w:cs="Times New Roman"/>
                <w:b/>
                <w:spacing w:val="-3"/>
                <w:lang w:val="en-GB"/>
              </w:rPr>
            </w:pPr>
          </w:p>
          <w:p w14:paraId="50543E85"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版</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本（</w:t>
            </w:r>
            <w:r w:rsidRPr="001C219B">
              <w:rPr>
                <w:rFonts w:ascii="Times New Roman" w:eastAsia="黑体" w:hAnsi="Times New Roman" w:cs="Times New Roman"/>
                <w:b/>
                <w:spacing w:val="-3"/>
                <w:lang w:val="en-GB"/>
              </w:rPr>
              <w:t>VERSION</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4AEF5679" w14:textId="7A54B1AB" w:rsidR="00FA6825" w:rsidRPr="001C219B" w:rsidRDefault="00FA6825" w:rsidP="00E6608B">
            <w:pPr>
              <w:suppressAutoHyphens/>
              <w:wordWrap w:val="0"/>
              <w:rPr>
                <w:rFonts w:ascii="Times New Roman" w:eastAsia="黑体" w:hAnsi="Times New Roman" w:cs="Times New Roman"/>
                <w:spacing w:val="-3"/>
                <w:lang w:val="en-GB"/>
              </w:rPr>
            </w:pPr>
            <w:r w:rsidRPr="001C219B">
              <w:rPr>
                <w:rFonts w:ascii="Times New Roman" w:eastAsia="黑体" w:hAnsi="Times New Roman" w:cs="Times New Roman"/>
                <w:spacing w:val="-3"/>
                <w:lang w:val="en-GB"/>
              </w:rPr>
              <w:t>201</w:t>
            </w:r>
            <w:r w:rsidR="002972DA">
              <w:rPr>
                <w:rFonts w:ascii="Times New Roman" w:eastAsia="黑体" w:hAnsi="Times New Roman" w:cs="Times New Roman"/>
                <w:spacing w:val="-3"/>
                <w:lang w:val="en-GB"/>
              </w:rPr>
              <w:t>8</w:t>
            </w:r>
            <w:r w:rsidRPr="001C219B">
              <w:rPr>
                <w:rFonts w:ascii="Times New Roman" w:eastAsia="黑体" w:hAnsi="Times New Roman" w:cs="Times New Roman"/>
                <w:spacing w:val="-3"/>
                <w:lang w:val="en-GB"/>
              </w:rPr>
              <w:t>1</w:t>
            </w:r>
            <w:r w:rsidR="00E6608B">
              <w:rPr>
                <w:rFonts w:ascii="Times New Roman" w:eastAsia="黑体" w:hAnsi="Times New Roman" w:cs="Times New Roman"/>
                <w:spacing w:val="-3"/>
                <w:lang w:val="en-GB"/>
              </w:rPr>
              <w:t>1</w:t>
            </w:r>
            <w:r w:rsidR="002972DA">
              <w:rPr>
                <w:rFonts w:ascii="Times New Roman" w:eastAsia="黑体" w:hAnsi="Times New Roman" w:cs="Times New Roman"/>
                <w:spacing w:val="-3"/>
                <w:lang w:val="en-GB"/>
              </w:rPr>
              <w:t>19</w:t>
            </w:r>
            <w:r w:rsidRPr="001C219B">
              <w:rPr>
                <w:rFonts w:ascii="Times New Roman" w:eastAsia="黑体" w:hAnsi="Times New Roman" w:cs="Times New Roman"/>
                <w:spacing w:val="-3"/>
                <w:lang w:val="en-GB"/>
              </w:rPr>
              <w:t xml:space="preserve">- </w:t>
            </w:r>
            <w:r w:rsidR="00EA0780" w:rsidRPr="001C219B">
              <w:rPr>
                <w:rFonts w:ascii="Times New Roman" w:eastAsia="黑体" w:hAnsi="Times New Roman" w:cs="Times New Roman"/>
                <w:spacing w:val="-3"/>
                <w:lang w:val="en-GB"/>
              </w:rPr>
              <w:t>MEC2204</w:t>
            </w:r>
            <w:r w:rsidRPr="001C219B">
              <w:rPr>
                <w:rFonts w:ascii="Times New Roman" w:eastAsia="黑体" w:hAnsi="Times New Roman" w:cs="Times New Roman"/>
                <w:spacing w:val="-3"/>
                <w:lang w:val="en-GB"/>
              </w:rPr>
              <w:t>A</w:t>
            </w:r>
          </w:p>
        </w:tc>
      </w:tr>
      <w:tr w:rsidR="00FA6825" w:rsidRPr="001C219B" w14:paraId="25D3B2CD" w14:textId="77777777">
        <w:trPr>
          <w:gridAfter w:val="1"/>
          <w:wAfter w:w="17" w:type="dxa"/>
          <w:jc w:val="center"/>
        </w:trPr>
        <w:tc>
          <w:tcPr>
            <w:tcW w:w="5107" w:type="dxa"/>
          </w:tcPr>
          <w:p w14:paraId="40CC5C25" w14:textId="77777777" w:rsidR="00FA6825" w:rsidRPr="001C219B" w:rsidRDefault="00FA6825" w:rsidP="00C6260D">
            <w:pPr>
              <w:suppressAutoHyphens/>
              <w:rPr>
                <w:rFonts w:ascii="Times New Roman" w:eastAsia="黑体" w:hAnsi="Times New Roman" w:cs="Times New Roman"/>
                <w:b/>
                <w:spacing w:val="-3"/>
                <w:lang w:val="en-GB"/>
              </w:rPr>
            </w:pPr>
          </w:p>
          <w:p w14:paraId="7AF7C8E3"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课程负责人（</w:t>
            </w:r>
            <w:r w:rsidRPr="001C219B">
              <w:rPr>
                <w:rFonts w:ascii="Times New Roman" w:eastAsia="黑体" w:hAnsi="Times New Roman" w:cs="Times New Roman"/>
                <w:b/>
                <w:spacing w:val="-3"/>
                <w:lang w:val="en-GB"/>
              </w:rPr>
              <w:t>COURSE COORDINATOR</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0EE29751" w14:textId="6B883ED3" w:rsidR="00FA6825" w:rsidRPr="001C219B" w:rsidRDefault="00FA6825" w:rsidP="008004C8">
            <w:pPr>
              <w:suppressAutoHyphens/>
              <w:wordWrap w:val="0"/>
              <w:ind w:right="1638"/>
              <w:rPr>
                <w:rFonts w:ascii="Times New Roman" w:eastAsia="黑体" w:hAnsi="Times New Roman" w:cs="Times New Roman"/>
                <w:spacing w:val="-3"/>
                <w:lang w:val="en-GB"/>
              </w:rPr>
            </w:pPr>
          </w:p>
        </w:tc>
      </w:tr>
      <w:tr w:rsidR="00FA6825" w:rsidRPr="001C219B" w14:paraId="56A695B7" w14:textId="77777777">
        <w:trPr>
          <w:gridAfter w:val="1"/>
          <w:wAfter w:w="17" w:type="dxa"/>
          <w:jc w:val="center"/>
        </w:trPr>
        <w:tc>
          <w:tcPr>
            <w:tcW w:w="5107" w:type="dxa"/>
          </w:tcPr>
          <w:p w14:paraId="457F3B0A" w14:textId="77777777" w:rsidR="00FA6825" w:rsidRPr="001C219B" w:rsidRDefault="00FA6825" w:rsidP="00C6260D">
            <w:pPr>
              <w:suppressAutoHyphens/>
              <w:rPr>
                <w:rFonts w:ascii="Times New Roman" w:eastAsia="黑体" w:hAnsi="Times New Roman" w:cs="Times New Roman"/>
                <w:b/>
                <w:spacing w:val="-3"/>
                <w:lang w:val="en-GB"/>
              </w:rPr>
            </w:pPr>
          </w:p>
          <w:p w14:paraId="3D08BCEF"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审</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核</w:t>
            </w:r>
            <w:r w:rsidRPr="001C219B">
              <w:rPr>
                <w:rFonts w:ascii="Times New Roman" w:eastAsia="黑体" w:hAnsi="Times New Roman" w:cs="Times New Roman"/>
                <w:b/>
                <w:spacing w:val="-3"/>
                <w:lang w:val="en-GB"/>
              </w:rPr>
              <w:t xml:space="preserve"> </w:t>
            </w:r>
            <w:r w:rsidRPr="001C219B">
              <w:rPr>
                <w:rFonts w:ascii="Times New Roman" w:eastAsia="黑体" w:hAnsi="Times New Roman" w:cs="Times New Roman"/>
                <w:b/>
                <w:spacing w:val="-3"/>
                <w:lang w:val="en-GB"/>
              </w:rPr>
              <w:t>人（</w:t>
            </w:r>
            <w:r w:rsidRPr="001C219B">
              <w:rPr>
                <w:rFonts w:ascii="Times New Roman" w:eastAsia="黑体" w:hAnsi="Times New Roman" w:cs="Times New Roman"/>
                <w:b/>
                <w:spacing w:val="-3"/>
                <w:lang w:val="en-GB"/>
              </w:rPr>
              <w:t>APPROVER</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1344EF8C" w14:textId="0F37D237" w:rsidR="00FA6825" w:rsidRPr="001C219B" w:rsidRDefault="00FA6825" w:rsidP="008004C8">
            <w:pPr>
              <w:suppressAutoHyphens/>
              <w:wordWrap w:val="0"/>
              <w:ind w:right="936"/>
              <w:rPr>
                <w:rFonts w:ascii="Times New Roman" w:eastAsia="黑体" w:hAnsi="Times New Roman" w:cs="Times New Roman"/>
                <w:spacing w:val="-3"/>
                <w:lang w:val="en-GB"/>
              </w:rPr>
            </w:pPr>
          </w:p>
        </w:tc>
      </w:tr>
      <w:tr w:rsidR="00FA6825" w:rsidRPr="001C219B" w14:paraId="4CF25446" w14:textId="77777777">
        <w:trPr>
          <w:gridAfter w:val="1"/>
          <w:wAfter w:w="17" w:type="dxa"/>
          <w:jc w:val="center"/>
        </w:trPr>
        <w:tc>
          <w:tcPr>
            <w:tcW w:w="5107" w:type="dxa"/>
          </w:tcPr>
          <w:p w14:paraId="4FCA6EBD" w14:textId="77777777" w:rsidR="00FA6825" w:rsidRPr="001C219B" w:rsidRDefault="00FA6825" w:rsidP="00C6260D">
            <w:pPr>
              <w:suppressAutoHyphens/>
              <w:rPr>
                <w:rFonts w:ascii="Times New Roman" w:eastAsia="黑体" w:hAnsi="Times New Roman" w:cs="Times New Roman"/>
                <w:b/>
                <w:spacing w:val="-3"/>
                <w:lang w:val="en-GB"/>
              </w:rPr>
            </w:pPr>
          </w:p>
          <w:p w14:paraId="240719A9" w14:textId="77777777" w:rsidR="00FA6825" w:rsidRPr="001C219B" w:rsidRDefault="00FA6825" w:rsidP="00C6260D">
            <w:pPr>
              <w:suppressAutoHyphens/>
              <w:rPr>
                <w:rFonts w:ascii="Times New Roman" w:eastAsia="黑体" w:hAnsi="Times New Roman" w:cs="Times New Roman"/>
                <w:b/>
                <w:spacing w:val="-3"/>
                <w:lang w:val="en-GB"/>
              </w:rPr>
            </w:pPr>
            <w:r w:rsidRPr="001C219B">
              <w:rPr>
                <w:rFonts w:ascii="Times New Roman" w:eastAsia="黑体" w:hAnsi="Times New Roman" w:cs="Times New Roman"/>
                <w:b/>
                <w:spacing w:val="-3"/>
                <w:lang w:val="en-GB"/>
              </w:rPr>
              <w:t>审核日期（</w:t>
            </w:r>
            <w:r w:rsidRPr="001C219B">
              <w:rPr>
                <w:rFonts w:ascii="Times New Roman" w:eastAsia="黑体" w:hAnsi="Times New Roman" w:cs="Times New Roman"/>
                <w:b/>
                <w:spacing w:val="-3"/>
                <w:lang w:val="en-GB"/>
              </w:rPr>
              <w:t>APPROVE DATE</w:t>
            </w:r>
            <w:r w:rsidRPr="001C219B">
              <w:rPr>
                <w:rFonts w:ascii="Times New Roman" w:eastAsia="黑体" w:hAnsi="Times New Roman" w:cs="Times New Roman"/>
                <w:b/>
                <w:spacing w:val="-3"/>
                <w:lang w:val="en-GB"/>
              </w:rPr>
              <w:t>）：</w:t>
            </w:r>
          </w:p>
        </w:tc>
        <w:tc>
          <w:tcPr>
            <w:tcW w:w="3827" w:type="dxa"/>
            <w:tcBorders>
              <w:top w:val="single" w:sz="4" w:space="0" w:color="auto"/>
              <w:bottom w:val="single" w:sz="4" w:space="0" w:color="auto"/>
            </w:tcBorders>
            <w:vAlign w:val="bottom"/>
          </w:tcPr>
          <w:p w14:paraId="3F70296F" w14:textId="77777777" w:rsidR="00FA6825" w:rsidRPr="001C219B" w:rsidRDefault="00FA6825" w:rsidP="008004C8">
            <w:pPr>
              <w:suppressAutoHyphens/>
              <w:rPr>
                <w:rFonts w:ascii="Times New Roman" w:eastAsia="黑体" w:hAnsi="Times New Roman" w:cs="Times New Roman"/>
                <w:spacing w:val="-3"/>
                <w:lang w:val="en-GB"/>
              </w:rPr>
            </w:pPr>
          </w:p>
        </w:tc>
      </w:tr>
    </w:tbl>
    <w:p w14:paraId="0797F02D" w14:textId="77777777" w:rsidR="00FA6825" w:rsidRPr="001C219B" w:rsidRDefault="00FA6825" w:rsidP="00727A61">
      <w:pPr>
        <w:suppressAutoHyphens/>
        <w:jc w:val="center"/>
        <w:rPr>
          <w:rFonts w:ascii="Times New Roman" w:eastAsia="黑体" w:hAnsi="Times New Roman" w:cs="Times New Roman"/>
          <w:b/>
          <w:spacing w:val="-3"/>
          <w:lang w:val="en-GB"/>
        </w:rPr>
      </w:pPr>
    </w:p>
    <w:p w14:paraId="6AE5B3A7" w14:textId="77777777" w:rsidR="00FA6825" w:rsidRPr="001C219B" w:rsidRDefault="00FA6825" w:rsidP="00727A61">
      <w:pPr>
        <w:suppressAutoHyphens/>
        <w:jc w:val="center"/>
        <w:rPr>
          <w:rFonts w:ascii="Times New Roman" w:eastAsia="黑体" w:hAnsi="Times New Roman" w:cs="Times New Roman"/>
          <w:b/>
          <w:spacing w:val="-3"/>
          <w:lang w:val="en-GB"/>
        </w:rPr>
      </w:pPr>
    </w:p>
    <w:p w14:paraId="092A0E8C" w14:textId="77777777" w:rsidR="00A94F3A" w:rsidRPr="001C219B" w:rsidRDefault="00A94F3A" w:rsidP="00727A61">
      <w:pPr>
        <w:suppressAutoHyphens/>
        <w:jc w:val="center"/>
        <w:rPr>
          <w:rFonts w:ascii="Times New Roman" w:eastAsia="黑体" w:hAnsi="Times New Roman" w:cs="Times New Roman"/>
          <w:b/>
          <w:spacing w:val="-3"/>
          <w:lang w:val="en-GB"/>
        </w:rPr>
      </w:pPr>
    </w:p>
    <w:p w14:paraId="2D7CD485" w14:textId="77777777" w:rsidR="00A94F3A" w:rsidRPr="001C219B" w:rsidRDefault="00A94F3A" w:rsidP="00727A61">
      <w:pPr>
        <w:suppressAutoHyphens/>
        <w:jc w:val="center"/>
        <w:rPr>
          <w:rFonts w:ascii="Times New Roman" w:eastAsia="黑体" w:hAnsi="Times New Roman" w:cs="Times New Roman"/>
          <w:b/>
          <w:spacing w:val="-3"/>
          <w:lang w:val="en-GB"/>
        </w:rPr>
      </w:pPr>
    </w:p>
    <w:p w14:paraId="28F1CCFB"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r w:rsidRPr="001C219B">
        <w:rPr>
          <w:rFonts w:ascii="Times New Roman" w:eastAsia="黑体" w:hAnsi="Times New Roman" w:cs="Times New Roman"/>
          <w:b/>
          <w:spacing w:val="-3"/>
          <w:sz w:val="30"/>
          <w:szCs w:val="30"/>
          <w:lang w:val="en-GB"/>
        </w:rPr>
        <w:t>汕头大学</w:t>
      </w:r>
      <w:r w:rsidR="002464D3" w:rsidRPr="001C219B">
        <w:rPr>
          <w:rFonts w:ascii="Times New Roman" w:eastAsia="黑体" w:hAnsi="Times New Roman" w:cs="Times New Roman"/>
          <w:b/>
          <w:spacing w:val="-3"/>
          <w:sz w:val="30"/>
          <w:szCs w:val="30"/>
          <w:lang w:val="en-GB"/>
        </w:rPr>
        <w:t>工学院</w:t>
      </w:r>
    </w:p>
    <w:p w14:paraId="5F518AC7"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p>
    <w:p w14:paraId="5645ED14" w14:textId="77777777" w:rsidR="00FA6825" w:rsidRPr="001C219B" w:rsidRDefault="00FA6825" w:rsidP="00727A61">
      <w:pPr>
        <w:suppressAutoHyphens/>
        <w:jc w:val="center"/>
        <w:rPr>
          <w:rFonts w:ascii="Times New Roman" w:eastAsia="黑体" w:hAnsi="Times New Roman" w:cs="Times New Roman"/>
          <w:b/>
          <w:spacing w:val="-3"/>
          <w:sz w:val="30"/>
          <w:szCs w:val="30"/>
          <w:lang w:val="en-GB"/>
        </w:rPr>
      </w:pPr>
    </w:p>
    <w:p w14:paraId="7FBFE276" w14:textId="57EA856E" w:rsidR="00BB0B4B" w:rsidRPr="001C219B" w:rsidRDefault="00FA6825" w:rsidP="00727A61">
      <w:pPr>
        <w:suppressAutoHyphens/>
        <w:jc w:val="center"/>
        <w:rPr>
          <w:rFonts w:ascii="Times New Roman" w:eastAsia="黑体" w:hAnsi="Times New Roman" w:cs="Times New Roman"/>
          <w:b/>
          <w:spacing w:val="-3"/>
          <w:sz w:val="30"/>
          <w:szCs w:val="30"/>
          <w:lang w:val="en-GB"/>
        </w:rPr>
        <w:sectPr w:rsidR="00BB0B4B" w:rsidRPr="001C219B" w:rsidSect="00A94F3A">
          <w:headerReference w:type="default" r:id="rId8"/>
          <w:footerReference w:type="even" r:id="rId9"/>
          <w:footerReference w:type="default" r:id="rId10"/>
          <w:headerReference w:type="first" r:id="rId11"/>
          <w:pgSz w:w="12240" w:h="15840"/>
          <w:pgMar w:top="1152" w:right="900" w:bottom="1152" w:left="1152" w:header="720" w:footer="720" w:gutter="0"/>
          <w:pgNumType w:start="1"/>
          <w:cols w:space="720"/>
          <w:titlePg/>
          <w:docGrid w:linePitch="360"/>
        </w:sectPr>
      </w:pPr>
      <w:r w:rsidRPr="001C219B">
        <w:rPr>
          <w:rFonts w:ascii="Times New Roman" w:eastAsia="黑体" w:hAnsi="Times New Roman" w:cs="Times New Roman"/>
          <w:b/>
          <w:spacing w:val="-3"/>
          <w:sz w:val="30"/>
          <w:szCs w:val="30"/>
          <w:lang w:val="en-GB"/>
        </w:rPr>
        <w:t>20</w:t>
      </w:r>
      <w:r w:rsidR="002464D3" w:rsidRPr="001C219B">
        <w:rPr>
          <w:rFonts w:ascii="Times New Roman" w:eastAsia="黑体" w:hAnsi="Times New Roman" w:cs="Times New Roman"/>
          <w:b/>
          <w:spacing w:val="-3"/>
          <w:sz w:val="30"/>
          <w:szCs w:val="30"/>
          <w:lang w:val="en-GB"/>
        </w:rPr>
        <w:t>1</w:t>
      </w:r>
      <w:r w:rsidR="002972DA">
        <w:rPr>
          <w:rFonts w:ascii="Times New Roman" w:eastAsia="黑体" w:hAnsi="Times New Roman" w:cs="Times New Roman"/>
          <w:b/>
          <w:spacing w:val="-3"/>
          <w:sz w:val="30"/>
          <w:szCs w:val="30"/>
          <w:lang w:val="en-GB"/>
        </w:rPr>
        <w:t>8</w:t>
      </w:r>
      <w:r w:rsidRPr="001C219B">
        <w:rPr>
          <w:rFonts w:ascii="Times New Roman" w:eastAsia="黑体" w:hAnsi="Times New Roman" w:cs="Times New Roman"/>
          <w:b/>
          <w:spacing w:val="-3"/>
          <w:sz w:val="30"/>
          <w:szCs w:val="30"/>
          <w:lang w:val="en-GB"/>
        </w:rPr>
        <w:t>年</w:t>
      </w:r>
      <w:r w:rsidR="00623436" w:rsidRPr="001C219B">
        <w:rPr>
          <w:rFonts w:ascii="Times New Roman" w:eastAsia="黑体" w:hAnsi="Times New Roman" w:cs="Times New Roman"/>
          <w:b/>
          <w:spacing w:val="-3"/>
          <w:sz w:val="30"/>
          <w:szCs w:val="30"/>
          <w:lang w:val="en-GB"/>
        </w:rPr>
        <w:t>1</w:t>
      </w:r>
      <w:r w:rsidR="00E6608B">
        <w:rPr>
          <w:rFonts w:ascii="Times New Roman" w:eastAsia="黑体" w:hAnsi="Times New Roman" w:cs="Times New Roman"/>
          <w:b/>
          <w:spacing w:val="-3"/>
          <w:sz w:val="30"/>
          <w:szCs w:val="30"/>
          <w:lang w:val="en-GB"/>
        </w:rPr>
        <w:t>1</w:t>
      </w:r>
      <w:r w:rsidRPr="001C219B">
        <w:rPr>
          <w:rFonts w:ascii="Times New Roman" w:eastAsia="黑体" w:hAnsi="Times New Roman" w:cs="Times New Roman"/>
          <w:b/>
          <w:spacing w:val="-3"/>
          <w:sz w:val="30"/>
          <w:szCs w:val="30"/>
          <w:lang w:val="en-GB"/>
        </w:rPr>
        <w:t>月</w:t>
      </w:r>
    </w:p>
    <w:p w14:paraId="7F5FD7C0" w14:textId="77777777" w:rsidR="00BB0B4B" w:rsidRPr="001C219B" w:rsidRDefault="00BB0B4B" w:rsidP="00BB0B4B">
      <w:pPr>
        <w:suppressAutoHyphens/>
        <w:jc w:val="center"/>
        <w:rPr>
          <w:rFonts w:ascii="Times New Roman" w:hAnsi="Times New Roman" w:cs="Times New Roman"/>
          <w:b/>
          <w:spacing w:val="-3"/>
          <w:sz w:val="32"/>
          <w:szCs w:val="32"/>
          <w:lang w:val="en-GB"/>
        </w:rPr>
      </w:pPr>
      <w:r w:rsidRPr="001C219B">
        <w:rPr>
          <w:rFonts w:ascii="Times New Roman" w:hAnsi="Times New Roman" w:cs="Times New Roman"/>
          <w:b/>
          <w:spacing w:val="-3"/>
          <w:sz w:val="32"/>
          <w:szCs w:val="32"/>
          <w:lang w:val="en-GB"/>
        </w:rPr>
        <w:lastRenderedPageBreak/>
        <w:t>目</w:t>
      </w:r>
      <w:r w:rsidRPr="001C219B">
        <w:rPr>
          <w:rFonts w:ascii="Times New Roman" w:hAnsi="Times New Roman" w:cs="Times New Roman"/>
          <w:b/>
          <w:spacing w:val="-3"/>
          <w:sz w:val="32"/>
          <w:szCs w:val="32"/>
          <w:lang w:val="en-GB"/>
        </w:rPr>
        <w:t xml:space="preserve"> </w:t>
      </w:r>
      <w:r w:rsidRPr="001C219B">
        <w:rPr>
          <w:rFonts w:ascii="Times New Roman" w:hAnsi="Times New Roman" w:cs="Times New Roman"/>
          <w:b/>
          <w:spacing w:val="-3"/>
          <w:sz w:val="32"/>
          <w:szCs w:val="32"/>
          <w:lang w:val="en-GB"/>
        </w:rPr>
        <w:t>录</w:t>
      </w:r>
    </w:p>
    <w:p w14:paraId="1AE4EFF1" w14:textId="77777777" w:rsidR="00BB0B4B" w:rsidRPr="001C219B" w:rsidRDefault="00BB0B4B" w:rsidP="00BB0B4B">
      <w:pPr>
        <w:suppressAutoHyphens/>
        <w:jc w:val="center"/>
        <w:rPr>
          <w:rFonts w:ascii="Times New Roman" w:hAnsi="Times New Roman" w:cs="Times New Roman"/>
          <w:b/>
          <w:spacing w:val="-3"/>
          <w:sz w:val="32"/>
          <w:szCs w:val="32"/>
          <w:lang w:val="en-GB"/>
        </w:rPr>
      </w:pPr>
    </w:p>
    <w:p w14:paraId="00C9026D" w14:textId="68E25B77" w:rsidR="005F02B2" w:rsidRDefault="00A27EB7">
      <w:pPr>
        <w:pStyle w:val="TOC1"/>
        <w:rPr>
          <w:rFonts w:asciiTheme="minorHAnsi" w:eastAsiaTheme="minorEastAsia" w:hAnsiTheme="minorHAnsi" w:cstheme="minorBidi"/>
          <w:b w:val="0"/>
          <w:kern w:val="2"/>
          <w:szCs w:val="22"/>
          <w:lang w:val="en-US"/>
        </w:rPr>
      </w:pPr>
      <w:r w:rsidRPr="001C219B">
        <w:rPr>
          <w:rFonts w:ascii="Times New Roman" w:hAnsi="Times New Roman" w:cs="Times New Roman"/>
          <w:spacing w:val="-3"/>
        </w:rPr>
        <w:fldChar w:fldCharType="begin"/>
      </w:r>
      <w:r w:rsidR="00BB0B4B" w:rsidRPr="001C219B">
        <w:rPr>
          <w:rFonts w:ascii="Times New Roman" w:hAnsi="Times New Roman" w:cs="Times New Roman"/>
          <w:spacing w:val="-3"/>
        </w:rPr>
        <w:instrText xml:space="preserve"> TOC \o "1-3" \h \z \u </w:instrText>
      </w:r>
      <w:r w:rsidRPr="001C219B">
        <w:rPr>
          <w:rFonts w:ascii="Times New Roman" w:hAnsi="Times New Roman" w:cs="Times New Roman"/>
          <w:spacing w:val="-3"/>
        </w:rPr>
        <w:fldChar w:fldCharType="separate"/>
      </w:r>
      <w:hyperlink w:anchor="_Toc86757712" w:history="1">
        <w:r w:rsidR="005F02B2" w:rsidRPr="00116EE3">
          <w:rPr>
            <w:rStyle w:val="ac"/>
            <w:rFonts w:ascii="Times New Roman" w:hAnsi="Times New Roman"/>
          </w:rPr>
          <w:t>1</w:t>
        </w:r>
        <w:r w:rsidR="005F02B2" w:rsidRPr="00116EE3">
          <w:rPr>
            <w:rStyle w:val="ac"/>
            <w:rFonts w:ascii="Times New Roman" w:hAnsi="Times New Roman"/>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课程基本信息</w:t>
        </w:r>
        <w:r w:rsidR="005F02B2" w:rsidRPr="00116EE3">
          <w:rPr>
            <w:rStyle w:val="ac"/>
            <w:rFonts w:ascii="Times New Roman" w:hAnsi="Times New Roman"/>
          </w:rPr>
          <w:t xml:space="preserve"> </w:t>
        </w:r>
        <w:r w:rsidR="005F02B2" w:rsidRPr="00116EE3">
          <w:rPr>
            <w:rStyle w:val="ac"/>
            <w:rFonts w:ascii="Times New Roman" w:hAnsi="Times New Roman"/>
          </w:rPr>
          <w:t>（</w:t>
        </w:r>
        <w:r w:rsidR="005F02B2" w:rsidRPr="00116EE3">
          <w:rPr>
            <w:rStyle w:val="ac"/>
            <w:rFonts w:ascii="Times New Roman" w:hAnsi="Times New Roman"/>
          </w:rPr>
          <w:t>Course Basic Information</w:t>
        </w:r>
        <w:r w:rsidR="005F02B2" w:rsidRPr="00116EE3">
          <w:rPr>
            <w:rStyle w:val="ac"/>
            <w:rFonts w:ascii="Times New Roman" w:hAnsi="Times New Roman"/>
          </w:rPr>
          <w:t>）</w:t>
        </w:r>
        <w:r w:rsidR="005F02B2">
          <w:rPr>
            <w:webHidden/>
          </w:rPr>
          <w:tab/>
        </w:r>
        <w:r w:rsidR="005F02B2">
          <w:rPr>
            <w:webHidden/>
          </w:rPr>
          <w:fldChar w:fldCharType="begin"/>
        </w:r>
        <w:r w:rsidR="005F02B2">
          <w:rPr>
            <w:webHidden/>
          </w:rPr>
          <w:instrText xml:space="preserve"> PAGEREF _Toc86757712 \h </w:instrText>
        </w:r>
        <w:r w:rsidR="005F02B2">
          <w:rPr>
            <w:webHidden/>
          </w:rPr>
        </w:r>
        <w:r w:rsidR="005F02B2">
          <w:rPr>
            <w:webHidden/>
          </w:rPr>
          <w:fldChar w:fldCharType="separate"/>
        </w:r>
        <w:r w:rsidR="005F02B2">
          <w:rPr>
            <w:webHidden/>
          </w:rPr>
          <w:t>1</w:t>
        </w:r>
        <w:r w:rsidR="005F02B2">
          <w:rPr>
            <w:webHidden/>
          </w:rPr>
          <w:fldChar w:fldCharType="end"/>
        </w:r>
      </w:hyperlink>
    </w:p>
    <w:p w14:paraId="3A6ECBD7" w14:textId="2A327A50" w:rsidR="005F02B2" w:rsidRDefault="00091669">
      <w:pPr>
        <w:pStyle w:val="TOC1"/>
        <w:rPr>
          <w:rFonts w:asciiTheme="minorHAnsi" w:eastAsiaTheme="minorEastAsia" w:hAnsiTheme="minorHAnsi" w:cstheme="minorBidi"/>
          <w:b w:val="0"/>
          <w:kern w:val="2"/>
          <w:szCs w:val="22"/>
          <w:lang w:val="en-US"/>
        </w:rPr>
      </w:pPr>
      <w:hyperlink w:anchor="_Toc86757713" w:history="1">
        <w:r w:rsidR="005F02B2" w:rsidRPr="00116EE3">
          <w:rPr>
            <w:rStyle w:val="ac"/>
            <w:rFonts w:ascii="Times New Roman" w:hAnsi="Times New Roman"/>
          </w:rPr>
          <w:t>2</w:t>
        </w:r>
        <w:r w:rsidR="005F02B2" w:rsidRPr="00116EE3">
          <w:rPr>
            <w:rStyle w:val="ac"/>
            <w:rFonts w:ascii="Times New Roman" w:hAnsi="Times New Roman"/>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预期学习结果</w:t>
        </w:r>
        <w:r w:rsidR="005F02B2" w:rsidRPr="00116EE3">
          <w:rPr>
            <w:rStyle w:val="ac"/>
            <w:rFonts w:ascii="Times New Roman" w:hAnsi="Times New Roman"/>
          </w:rPr>
          <w:t xml:space="preserve"> </w:t>
        </w:r>
        <w:r w:rsidR="005F02B2" w:rsidRPr="00116EE3">
          <w:rPr>
            <w:rStyle w:val="ac"/>
            <w:rFonts w:ascii="Times New Roman" w:hAnsi="Times New Roman"/>
          </w:rPr>
          <w:t>（</w:t>
        </w:r>
        <w:r w:rsidR="005F02B2" w:rsidRPr="00116EE3">
          <w:rPr>
            <w:rStyle w:val="ac"/>
            <w:rFonts w:ascii="Times New Roman" w:hAnsi="Times New Roman"/>
          </w:rPr>
          <w:t>Intended Learning Outcomes</w:t>
        </w:r>
        <w:r w:rsidR="005F02B2" w:rsidRPr="00116EE3">
          <w:rPr>
            <w:rStyle w:val="ac"/>
            <w:rFonts w:ascii="Times New Roman" w:hAnsi="Times New Roman"/>
          </w:rPr>
          <w:t>，</w:t>
        </w:r>
        <w:r w:rsidR="005F02B2" w:rsidRPr="00116EE3">
          <w:rPr>
            <w:rStyle w:val="ac"/>
            <w:rFonts w:ascii="Times New Roman" w:hAnsi="Times New Roman"/>
          </w:rPr>
          <w:t>ILO</w:t>
        </w:r>
        <w:r w:rsidR="005F02B2" w:rsidRPr="00116EE3">
          <w:rPr>
            <w:rStyle w:val="ac"/>
            <w:rFonts w:ascii="Times New Roman" w:hAnsi="Times New Roman"/>
          </w:rPr>
          <w:t>）</w:t>
        </w:r>
        <w:r w:rsidR="005F02B2">
          <w:rPr>
            <w:webHidden/>
          </w:rPr>
          <w:tab/>
        </w:r>
        <w:r w:rsidR="005F02B2">
          <w:rPr>
            <w:webHidden/>
          </w:rPr>
          <w:fldChar w:fldCharType="begin"/>
        </w:r>
        <w:r w:rsidR="005F02B2">
          <w:rPr>
            <w:webHidden/>
          </w:rPr>
          <w:instrText xml:space="preserve"> PAGEREF _Toc86757713 \h </w:instrText>
        </w:r>
        <w:r w:rsidR="005F02B2">
          <w:rPr>
            <w:webHidden/>
          </w:rPr>
        </w:r>
        <w:r w:rsidR="005F02B2">
          <w:rPr>
            <w:webHidden/>
          </w:rPr>
          <w:fldChar w:fldCharType="separate"/>
        </w:r>
        <w:r w:rsidR="005F02B2">
          <w:rPr>
            <w:webHidden/>
          </w:rPr>
          <w:t>2</w:t>
        </w:r>
        <w:r w:rsidR="005F02B2">
          <w:rPr>
            <w:webHidden/>
          </w:rPr>
          <w:fldChar w:fldCharType="end"/>
        </w:r>
      </w:hyperlink>
    </w:p>
    <w:p w14:paraId="478ED272" w14:textId="51FC4A04" w:rsidR="005F02B2" w:rsidRDefault="00091669">
      <w:pPr>
        <w:pStyle w:val="TOC1"/>
        <w:rPr>
          <w:rFonts w:asciiTheme="minorHAnsi" w:eastAsiaTheme="minorEastAsia" w:hAnsiTheme="minorHAnsi" w:cstheme="minorBidi"/>
          <w:b w:val="0"/>
          <w:kern w:val="2"/>
          <w:szCs w:val="22"/>
          <w:lang w:val="en-US"/>
        </w:rPr>
      </w:pPr>
      <w:hyperlink w:anchor="_Toc86757714" w:history="1">
        <w:r w:rsidR="005F02B2" w:rsidRPr="00116EE3">
          <w:rPr>
            <w:rStyle w:val="ac"/>
            <w:rFonts w:ascii="Times New Roman" w:hAnsi="Times New Roman"/>
          </w:rPr>
          <w:t>3</w:t>
        </w:r>
        <w:r w:rsidR="005F02B2" w:rsidRPr="00116EE3">
          <w:rPr>
            <w:rStyle w:val="ac"/>
            <w:rFonts w:ascii="Times New Roman" w:hAnsi="Times New Roman"/>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主要教学环节</w:t>
        </w:r>
        <w:r w:rsidR="005F02B2" w:rsidRPr="00116EE3">
          <w:rPr>
            <w:rStyle w:val="ac"/>
            <w:rFonts w:ascii="Times New Roman" w:hAnsi="Times New Roman"/>
          </w:rPr>
          <w:t xml:space="preserve"> </w:t>
        </w:r>
        <w:r w:rsidR="005F02B2" w:rsidRPr="00116EE3">
          <w:rPr>
            <w:rStyle w:val="ac"/>
            <w:rFonts w:ascii="Times New Roman" w:hAnsi="Times New Roman"/>
          </w:rPr>
          <w:t>（</w:t>
        </w:r>
        <w:r w:rsidR="005F02B2" w:rsidRPr="00116EE3">
          <w:rPr>
            <w:rStyle w:val="ac"/>
            <w:rFonts w:ascii="Times New Roman" w:hAnsi="Times New Roman"/>
          </w:rPr>
          <w:t>Teaching and Learning Activities</w:t>
        </w:r>
        <w:r w:rsidR="005F02B2" w:rsidRPr="00116EE3">
          <w:rPr>
            <w:rStyle w:val="ac"/>
            <w:rFonts w:ascii="Times New Roman" w:hAnsi="Times New Roman"/>
          </w:rPr>
          <w:t>）</w:t>
        </w:r>
        <w:r w:rsidR="005F02B2">
          <w:rPr>
            <w:webHidden/>
          </w:rPr>
          <w:tab/>
        </w:r>
        <w:r w:rsidR="005F02B2">
          <w:rPr>
            <w:webHidden/>
          </w:rPr>
          <w:fldChar w:fldCharType="begin"/>
        </w:r>
        <w:r w:rsidR="005F02B2">
          <w:rPr>
            <w:webHidden/>
          </w:rPr>
          <w:instrText xml:space="preserve"> PAGEREF _Toc86757714 \h </w:instrText>
        </w:r>
        <w:r w:rsidR="005F02B2">
          <w:rPr>
            <w:webHidden/>
          </w:rPr>
        </w:r>
        <w:r w:rsidR="005F02B2">
          <w:rPr>
            <w:webHidden/>
          </w:rPr>
          <w:fldChar w:fldCharType="separate"/>
        </w:r>
        <w:r w:rsidR="005F02B2">
          <w:rPr>
            <w:webHidden/>
          </w:rPr>
          <w:t>3</w:t>
        </w:r>
        <w:r w:rsidR="005F02B2">
          <w:rPr>
            <w:webHidden/>
          </w:rPr>
          <w:fldChar w:fldCharType="end"/>
        </w:r>
      </w:hyperlink>
    </w:p>
    <w:p w14:paraId="4D2C2E77" w14:textId="08E47EFA"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15" w:history="1">
        <w:r w:rsidR="005F02B2" w:rsidRPr="00116EE3">
          <w:rPr>
            <w:rStyle w:val="ac"/>
            <w:rFonts w:ascii="Times New Roman" w:hAnsi="Times New Roman"/>
            <w:noProof/>
          </w:rPr>
          <w:t>教学环节结构</w:t>
        </w:r>
        <w:r w:rsidR="005F02B2" w:rsidRPr="00116EE3">
          <w:rPr>
            <w:rStyle w:val="ac"/>
            <w:rFonts w:ascii="Times New Roman" w:hAnsi="Times New Roman"/>
            <w:noProof/>
          </w:rPr>
          <w:t>:</w:t>
        </w:r>
        <w:r w:rsidR="005F02B2">
          <w:rPr>
            <w:noProof/>
            <w:webHidden/>
          </w:rPr>
          <w:tab/>
        </w:r>
        <w:r w:rsidR="005F02B2">
          <w:rPr>
            <w:noProof/>
            <w:webHidden/>
          </w:rPr>
          <w:fldChar w:fldCharType="begin"/>
        </w:r>
        <w:r w:rsidR="005F02B2">
          <w:rPr>
            <w:noProof/>
            <w:webHidden/>
          </w:rPr>
          <w:instrText xml:space="preserve"> PAGEREF _Toc86757715 \h </w:instrText>
        </w:r>
        <w:r w:rsidR="005F02B2">
          <w:rPr>
            <w:noProof/>
            <w:webHidden/>
          </w:rPr>
        </w:r>
        <w:r w:rsidR="005F02B2">
          <w:rPr>
            <w:noProof/>
            <w:webHidden/>
          </w:rPr>
          <w:fldChar w:fldCharType="separate"/>
        </w:r>
        <w:r w:rsidR="005F02B2">
          <w:rPr>
            <w:noProof/>
            <w:webHidden/>
          </w:rPr>
          <w:t>3</w:t>
        </w:r>
        <w:r w:rsidR="005F02B2">
          <w:rPr>
            <w:noProof/>
            <w:webHidden/>
          </w:rPr>
          <w:fldChar w:fldCharType="end"/>
        </w:r>
      </w:hyperlink>
    </w:p>
    <w:p w14:paraId="32FF56E9" w14:textId="12AC262C"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16" w:history="1">
        <w:r w:rsidR="005F02B2" w:rsidRPr="00116EE3">
          <w:rPr>
            <w:rStyle w:val="ac"/>
            <w:rFonts w:ascii="Times New Roman" w:hAnsi="Times New Roman"/>
            <w:noProof/>
          </w:rPr>
          <w:t>教学环节细则</w:t>
        </w:r>
        <w:r w:rsidR="005F02B2" w:rsidRPr="00116EE3">
          <w:rPr>
            <w:rStyle w:val="ac"/>
            <w:rFonts w:ascii="Times New Roman" w:hAnsi="Times New Roman"/>
            <w:noProof/>
          </w:rPr>
          <w:t>:</w:t>
        </w:r>
        <w:r w:rsidR="005F02B2">
          <w:rPr>
            <w:noProof/>
            <w:webHidden/>
          </w:rPr>
          <w:tab/>
        </w:r>
        <w:r w:rsidR="005F02B2">
          <w:rPr>
            <w:noProof/>
            <w:webHidden/>
          </w:rPr>
          <w:fldChar w:fldCharType="begin"/>
        </w:r>
        <w:r w:rsidR="005F02B2">
          <w:rPr>
            <w:noProof/>
            <w:webHidden/>
          </w:rPr>
          <w:instrText xml:space="preserve"> PAGEREF _Toc86757716 \h </w:instrText>
        </w:r>
        <w:r w:rsidR="005F02B2">
          <w:rPr>
            <w:noProof/>
            <w:webHidden/>
          </w:rPr>
        </w:r>
        <w:r w:rsidR="005F02B2">
          <w:rPr>
            <w:noProof/>
            <w:webHidden/>
          </w:rPr>
          <w:fldChar w:fldCharType="separate"/>
        </w:r>
        <w:r w:rsidR="005F02B2">
          <w:rPr>
            <w:noProof/>
            <w:webHidden/>
          </w:rPr>
          <w:t>4</w:t>
        </w:r>
        <w:r w:rsidR="005F02B2">
          <w:rPr>
            <w:noProof/>
            <w:webHidden/>
          </w:rPr>
          <w:fldChar w:fldCharType="end"/>
        </w:r>
      </w:hyperlink>
    </w:p>
    <w:p w14:paraId="08B5EDA8" w14:textId="324DB433" w:rsidR="005F02B2" w:rsidRDefault="00091669">
      <w:pPr>
        <w:pStyle w:val="TOC1"/>
        <w:rPr>
          <w:rFonts w:asciiTheme="minorHAnsi" w:eastAsiaTheme="minorEastAsia" w:hAnsiTheme="minorHAnsi" w:cstheme="minorBidi"/>
          <w:b w:val="0"/>
          <w:kern w:val="2"/>
          <w:szCs w:val="22"/>
          <w:lang w:val="en-US"/>
        </w:rPr>
      </w:pPr>
      <w:hyperlink w:anchor="_Toc86757717" w:history="1">
        <w:r w:rsidR="005F02B2" w:rsidRPr="00116EE3">
          <w:rPr>
            <w:rStyle w:val="ac"/>
            <w:rFonts w:ascii="Times New Roman" w:hAnsi="Times New Roman"/>
          </w:rPr>
          <w:t>4</w:t>
        </w:r>
        <w:r w:rsidR="005F02B2" w:rsidRPr="00116EE3">
          <w:rPr>
            <w:rStyle w:val="ac"/>
            <w:rFonts w:ascii="Times New Roman" w:hAnsi="Times New Roman"/>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课程考核</w:t>
        </w:r>
        <w:r w:rsidR="005F02B2" w:rsidRPr="00116EE3">
          <w:rPr>
            <w:rStyle w:val="ac"/>
            <w:rFonts w:ascii="Times New Roman" w:hAnsi="Times New Roman"/>
          </w:rPr>
          <w:t xml:space="preserve"> </w:t>
        </w:r>
        <w:r w:rsidR="005F02B2" w:rsidRPr="00116EE3">
          <w:rPr>
            <w:rStyle w:val="ac"/>
            <w:rFonts w:ascii="Times New Roman" w:hAnsi="Times New Roman"/>
          </w:rPr>
          <w:t>（</w:t>
        </w:r>
        <w:r w:rsidR="005F02B2" w:rsidRPr="00116EE3">
          <w:rPr>
            <w:rStyle w:val="ac"/>
            <w:rFonts w:ascii="Times New Roman" w:hAnsi="Times New Roman"/>
          </w:rPr>
          <w:t>Assessment Scheme</w:t>
        </w:r>
        <w:r w:rsidR="005F02B2" w:rsidRPr="00116EE3">
          <w:rPr>
            <w:rStyle w:val="ac"/>
            <w:rFonts w:ascii="Times New Roman" w:hAnsi="Times New Roman"/>
          </w:rPr>
          <w:t>）</w:t>
        </w:r>
        <w:r w:rsidR="005F02B2">
          <w:rPr>
            <w:webHidden/>
          </w:rPr>
          <w:tab/>
        </w:r>
        <w:r w:rsidR="005F02B2">
          <w:rPr>
            <w:webHidden/>
          </w:rPr>
          <w:fldChar w:fldCharType="begin"/>
        </w:r>
        <w:r w:rsidR="005F02B2">
          <w:rPr>
            <w:webHidden/>
          </w:rPr>
          <w:instrText xml:space="preserve"> PAGEREF _Toc86757717 \h </w:instrText>
        </w:r>
        <w:r w:rsidR="005F02B2">
          <w:rPr>
            <w:webHidden/>
          </w:rPr>
        </w:r>
        <w:r w:rsidR="005F02B2">
          <w:rPr>
            <w:webHidden/>
          </w:rPr>
          <w:fldChar w:fldCharType="separate"/>
        </w:r>
        <w:r w:rsidR="005F02B2">
          <w:rPr>
            <w:webHidden/>
          </w:rPr>
          <w:t>5</w:t>
        </w:r>
        <w:r w:rsidR="005F02B2">
          <w:rPr>
            <w:webHidden/>
          </w:rPr>
          <w:fldChar w:fldCharType="end"/>
        </w:r>
      </w:hyperlink>
    </w:p>
    <w:p w14:paraId="466B04AC" w14:textId="3D92F695"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18" w:history="1">
        <w:r w:rsidR="005F02B2" w:rsidRPr="00116EE3">
          <w:rPr>
            <w:rStyle w:val="ac"/>
            <w:rFonts w:ascii="Times New Roman" w:hAnsi="Times New Roman"/>
            <w:noProof/>
          </w:rPr>
          <w:t>课程考核结构</w:t>
        </w:r>
        <w:r w:rsidR="005F02B2" w:rsidRPr="00116EE3">
          <w:rPr>
            <w:rStyle w:val="ac"/>
            <w:rFonts w:ascii="Times New Roman" w:hAnsi="Times New Roman"/>
            <w:noProof/>
          </w:rPr>
          <w:t>:</w:t>
        </w:r>
        <w:r w:rsidR="005F02B2">
          <w:rPr>
            <w:noProof/>
            <w:webHidden/>
          </w:rPr>
          <w:tab/>
        </w:r>
        <w:r w:rsidR="005F02B2">
          <w:rPr>
            <w:noProof/>
            <w:webHidden/>
          </w:rPr>
          <w:fldChar w:fldCharType="begin"/>
        </w:r>
        <w:r w:rsidR="005F02B2">
          <w:rPr>
            <w:noProof/>
            <w:webHidden/>
          </w:rPr>
          <w:instrText xml:space="preserve"> PAGEREF _Toc86757718 \h </w:instrText>
        </w:r>
        <w:r w:rsidR="005F02B2">
          <w:rPr>
            <w:noProof/>
            <w:webHidden/>
          </w:rPr>
        </w:r>
        <w:r w:rsidR="005F02B2">
          <w:rPr>
            <w:noProof/>
            <w:webHidden/>
          </w:rPr>
          <w:fldChar w:fldCharType="separate"/>
        </w:r>
        <w:r w:rsidR="005F02B2">
          <w:rPr>
            <w:noProof/>
            <w:webHidden/>
          </w:rPr>
          <w:t>5</w:t>
        </w:r>
        <w:r w:rsidR="005F02B2">
          <w:rPr>
            <w:noProof/>
            <w:webHidden/>
          </w:rPr>
          <w:fldChar w:fldCharType="end"/>
        </w:r>
      </w:hyperlink>
    </w:p>
    <w:p w14:paraId="129F0EA2" w14:textId="6A3B9084"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19" w:history="1">
        <w:r w:rsidR="005F02B2" w:rsidRPr="00116EE3">
          <w:rPr>
            <w:rStyle w:val="ac"/>
            <w:rFonts w:ascii="Times New Roman" w:hAnsi="Times New Roman"/>
            <w:noProof/>
          </w:rPr>
          <w:t>课程考核细则</w:t>
        </w:r>
        <w:r w:rsidR="005F02B2" w:rsidRPr="00116EE3">
          <w:rPr>
            <w:rStyle w:val="ac"/>
            <w:rFonts w:ascii="Times New Roman" w:hAnsi="Times New Roman"/>
            <w:noProof/>
          </w:rPr>
          <w:t>:</w:t>
        </w:r>
        <w:r w:rsidR="005F02B2">
          <w:rPr>
            <w:noProof/>
            <w:webHidden/>
          </w:rPr>
          <w:tab/>
        </w:r>
        <w:r w:rsidR="005F02B2">
          <w:rPr>
            <w:noProof/>
            <w:webHidden/>
          </w:rPr>
          <w:fldChar w:fldCharType="begin"/>
        </w:r>
        <w:r w:rsidR="005F02B2">
          <w:rPr>
            <w:noProof/>
            <w:webHidden/>
          </w:rPr>
          <w:instrText xml:space="preserve"> PAGEREF _Toc86757719 \h </w:instrText>
        </w:r>
        <w:r w:rsidR="005F02B2">
          <w:rPr>
            <w:noProof/>
            <w:webHidden/>
          </w:rPr>
        </w:r>
        <w:r w:rsidR="005F02B2">
          <w:rPr>
            <w:noProof/>
            <w:webHidden/>
          </w:rPr>
          <w:fldChar w:fldCharType="separate"/>
        </w:r>
        <w:r w:rsidR="005F02B2">
          <w:rPr>
            <w:noProof/>
            <w:webHidden/>
          </w:rPr>
          <w:t>5</w:t>
        </w:r>
        <w:r w:rsidR="005F02B2">
          <w:rPr>
            <w:noProof/>
            <w:webHidden/>
          </w:rPr>
          <w:fldChar w:fldCharType="end"/>
        </w:r>
      </w:hyperlink>
    </w:p>
    <w:p w14:paraId="7B010FA6" w14:textId="6865F5FB"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20" w:history="1">
        <w:r w:rsidR="005F02B2" w:rsidRPr="00116EE3">
          <w:rPr>
            <w:rStyle w:val="ac"/>
            <w:rFonts w:ascii="Times New Roman" w:hAnsi="Times New Roman"/>
            <w:noProof/>
          </w:rPr>
          <w:t>课程考核评估标准</w:t>
        </w:r>
        <w:r w:rsidR="005F02B2" w:rsidRPr="00116EE3">
          <w:rPr>
            <w:rStyle w:val="ac"/>
            <w:rFonts w:ascii="Times New Roman" w:hAnsi="Times New Roman"/>
            <w:noProof/>
          </w:rPr>
          <w:t>:</w:t>
        </w:r>
        <w:r w:rsidR="005F02B2">
          <w:rPr>
            <w:noProof/>
            <w:webHidden/>
          </w:rPr>
          <w:tab/>
        </w:r>
        <w:r w:rsidR="005F02B2">
          <w:rPr>
            <w:noProof/>
            <w:webHidden/>
          </w:rPr>
          <w:fldChar w:fldCharType="begin"/>
        </w:r>
        <w:r w:rsidR="005F02B2">
          <w:rPr>
            <w:noProof/>
            <w:webHidden/>
          </w:rPr>
          <w:instrText xml:space="preserve"> PAGEREF _Toc86757720 \h </w:instrText>
        </w:r>
        <w:r w:rsidR="005F02B2">
          <w:rPr>
            <w:noProof/>
            <w:webHidden/>
          </w:rPr>
        </w:r>
        <w:r w:rsidR="005F02B2">
          <w:rPr>
            <w:noProof/>
            <w:webHidden/>
          </w:rPr>
          <w:fldChar w:fldCharType="separate"/>
        </w:r>
        <w:r w:rsidR="005F02B2">
          <w:rPr>
            <w:noProof/>
            <w:webHidden/>
          </w:rPr>
          <w:t>8</w:t>
        </w:r>
        <w:r w:rsidR="005F02B2">
          <w:rPr>
            <w:noProof/>
            <w:webHidden/>
          </w:rPr>
          <w:fldChar w:fldCharType="end"/>
        </w:r>
      </w:hyperlink>
    </w:p>
    <w:p w14:paraId="72C25959" w14:textId="4A63B6D4"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21" w:history="1">
        <w:r w:rsidR="005F02B2" w:rsidRPr="00116EE3">
          <w:rPr>
            <w:rStyle w:val="ac"/>
            <w:rFonts w:ascii="Times New Roman" w:hAnsi="Times New Roman" w:cs="Times New Roman"/>
            <w:noProof/>
          </w:rPr>
          <w:t>考核项目</w:t>
        </w:r>
        <w:r w:rsidR="005F02B2" w:rsidRPr="00116EE3">
          <w:rPr>
            <w:rStyle w:val="ac"/>
            <w:rFonts w:ascii="Times New Roman" w:hAnsi="Times New Roman" w:cs="Times New Roman"/>
            <w:noProof/>
          </w:rPr>
          <w:t>1</w:t>
        </w:r>
        <w:r w:rsidR="005F02B2" w:rsidRPr="00116EE3">
          <w:rPr>
            <w:rStyle w:val="ac"/>
            <w:rFonts w:ascii="Times New Roman" w:hAnsi="Times New Roman" w:cs="Times New Roman"/>
            <w:noProof/>
          </w:rPr>
          <w:t>：平时作业</w:t>
        </w:r>
        <w:r w:rsidR="005F02B2">
          <w:rPr>
            <w:noProof/>
            <w:webHidden/>
          </w:rPr>
          <w:tab/>
        </w:r>
        <w:r w:rsidR="005F02B2">
          <w:rPr>
            <w:noProof/>
            <w:webHidden/>
          </w:rPr>
          <w:fldChar w:fldCharType="begin"/>
        </w:r>
        <w:r w:rsidR="005F02B2">
          <w:rPr>
            <w:noProof/>
            <w:webHidden/>
          </w:rPr>
          <w:instrText xml:space="preserve"> PAGEREF _Toc86757721 \h </w:instrText>
        </w:r>
        <w:r w:rsidR="005F02B2">
          <w:rPr>
            <w:noProof/>
            <w:webHidden/>
          </w:rPr>
        </w:r>
        <w:r w:rsidR="005F02B2">
          <w:rPr>
            <w:noProof/>
            <w:webHidden/>
          </w:rPr>
          <w:fldChar w:fldCharType="separate"/>
        </w:r>
        <w:r w:rsidR="005F02B2">
          <w:rPr>
            <w:noProof/>
            <w:webHidden/>
          </w:rPr>
          <w:t>8</w:t>
        </w:r>
        <w:r w:rsidR="005F02B2">
          <w:rPr>
            <w:noProof/>
            <w:webHidden/>
          </w:rPr>
          <w:fldChar w:fldCharType="end"/>
        </w:r>
      </w:hyperlink>
    </w:p>
    <w:p w14:paraId="24EAA9E3" w14:textId="5507F93B"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22" w:history="1">
        <w:r w:rsidR="005F02B2" w:rsidRPr="00116EE3">
          <w:rPr>
            <w:rStyle w:val="ac"/>
            <w:rFonts w:ascii="Times New Roman" w:hAnsi="Times New Roman" w:cs="Times New Roman"/>
            <w:noProof/>
          </w:rPr>
          <w:t>考核项目</w:t>
        </w:r>
        <w:r w:rsidR="005F02B2" w:rsidRPr="00116EE3">
          <w:rPr>
            <w:rStyle w:val="ac"/>
            <w:rFonts w:ascii="Times New Roman" w:hAnsi="Times New Roman" w:cs="Times New Roman"/>
            <w:noProof/>
          </w:rPr>
          <w:t>2</w:t>
        </w:r>
        <w:r w:rsidR="005F02B2" w:rsidRPr="00116EE3">
          <w:rPr>
            <w:rStyle w:val="ac"/>
            <w:rFonts w:ascii="Times New Roman" w:hAnsi="Times New Roman" w:cs="Times New Roman"/>
            <w:noProof/>
          </w:rPr>
          <w:t>：实验</w:t>
        </w:r>
        <w:r w:rsidR="005F02B2">
          <w:rPr>
            <w:noProof/>
            <w:webHidden/>
          </w:rPr>
          <w:tab/>
        </w:r>
        <w:r w:rsidR="005F02B2">
          <w:rPr>
            <w:noProof/>
            <w:webHidden/>
          </w:rPr>
          <w:fldChar w:fldCharType="begin"/>
        </w:r>
        <w:r w:rsidR="005F02B2">
          <w:rPr>
            <w:noProof/>
            <w:webHidden/>
          </w:rPr>
          <w:instrText xml:space="preserve"> PAGEREF _Toc86757722 \h </w:instrText>
        </w:r>
        <w:r w:rsidR="005F02B2">
          <w:rPr>
            <w:noProof/>
            <w:webHidden/>
          </w:rPr>
        </w:r>
        <w:r w:rsidR="005F02B2">
          <w:rPr>
            <w:noProof/>
            <w:webHidden/>
          </w:rPr>
          <w:fldChar w:fldCharType="separate"/>
        </w:r>
        <w:r w:rsidR="005F02B2">
          <w:rPr>
            <w:noProof/>
            <w:webHidden/>
          </w:rPr>
          <w:t>10</w:t>
        </w:r>
        <w:r w:rsidR="005F02B2">
          <w:rPr>
            <w:noProof/>
            <w:webHidden/>
          </w:rPr>
          <w:fldChar w:fldCharType="end"/>
        </w:r>
      </w:hyperlink>
    </w:p>
    <w:p w14:paraId="59843B5C" w14:textId="245AB7D9"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23" w:history="1">
        <w:r w:rsidR="005F02B2" w:rsidRPr="00116EE3">
          <w:rPr>
            <w:rStyle w:val="ac"/>
            <w:rFonts w:ascii="Times New Roman" w:hAnsi="Times New Roman" w:cs="Times New Roman"/>
            <w:noProof/>
          </w:rPr>
          <w:t>考核项目</w:t>
        </w:r>
        <w:r w:rsidR="005F02B2" w:rsidRPr="00116EE3">
          <w:rPr>
            <w:rStyle w:val="ac"/>
            <w:rFonts w:ascii="Times New Roman" w:hAnsi="Times New Roman" w:cs="Times New Roman"/>
            <w:noProof/>
          </w:rPr>
          <w:t>3</w:t>
        </w:r>
        <w:r w:rsidR="005F02B2" w:rsidRPr="00116EE3">
          <w:rPr>
            <w:rStyle w:val="ac"/>
            <w:rFonts w:ascii="Times New Roman" w:hAnsi="Times New Roman" w:cs="Times New Roman"/>
            <w:noProof/>
          </w:rPr>
          <w:t>：项目</w:t>
        </w:r>
        <w:r w:rsidR="005F02B2">
          <w:rPr>
            <w:noProof/>
            <w:webHidden/>
          </w:rPr>
          <w:tab/>
        </w:r>
        <w:r w:rsidR="005F02B2">
          <w:rPr>
            <w:noProof/>
            <w:webHidden/>
          </w:rPr>
          <w:fldChar w:fldCharType="begin"/>
        </w:r>
        <w:r w:rsidR="005F02B2">
          <w:rPr>
            <w:noProof/>
            <w:webHidden/>
          </w:rPr>
          <w:instrText xml:space="preserve"> PAGEREF _Toc86757723 \h </w:instrText>
        </w:r>
        <w:r w:rsidR="005F02B2">
          <w:rPr>
            <w:noProof/>
            <w:webHidden/>
          </w:rPr>
        </w:r>
        <w:r w:rsidR="005F02B2">
          <w:rPr>
            <w:noProof/>
            <w:webHidden/>
          </w:rPr>
          <w:fldChar w:fldCharType="separate"/>
        </w:r>
        <w:r w:rsidR="005F02B2">
          <w:rPr>
            <w:noProof/>
            <w:webHidden/>
          </w:rPr>
          <w:t>13</w:t>
        </w:r>
        <w:r w:rsidR="005F02B2">
          <w:rPr>
            <w:noProof/>
            <w:webHidden/>
          </w:rPr>
          <w:fldChar w:fldCharType="end"/>
        </w:r>
      </w:hyperlink>
    </w:p>
    <w:p w14:paraId="40E626B7" w14:textId="41BA6C3A"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24" w:history="1">
        <w:r w:rsidR="005F02B2" w:rsidRPr="00116EE3">
          <w:rPr>
            <w:rStyle w:val="ac"/>
            <w:rFonts w:ascii="Times New Roman" w:hAnsi="Times New Roman" w:cs="Times New Roman"/>
            <w:noProof/>
          </w:rPr>
          <w:t>考核项目</w:t>
        </w:r>
        <w:r w:rsidR="005F02B2" w:rsidRPr="00116EE3">
          <w:rPr>
            <w:rStyle w:val="ac"/>
            <w:rFonts w:ascii="Times New Roman" w:hAnsi="Times New Roman" w:cs="Times New Roman"/>
            <w:noProof/>
          </w:rPr>
          <w:t>4</w:t>
        </w:r>
        <w:r w:rsidR="005F02B2" w:rsidRPr="00116EE3">
          <w:rPr>
            <w:rStyle w:val="ac"/>
            <w:rFonts w:ascii="Times New Roman" w:hAnsi="Times New Roman" w:cs="Times New Roman"/>
            <w:noProof/>
          </w:rPr>
          <w:t>：期中考试</w:t>
        </w:r>
        <w:r w:rsidR="005F02B2">
          <w:rPr>
            <w:noProof/>
            <w:webHidden/>
          </w:rPr>
          <w:tab/>
        </w:r>
        <w:r w:rsidR="005F02B2">
          <w:rPr>
            <w:noProof/>
            <w:webHidden/>
          </w:rPr>
          <w:fldChar w:fldCharType="begin"/>
        </w:r>
        <w:r w:rsidR="005F02B2">
          <w:rPr>
            <w:noProof/>
            <w:webHidden/>
          </w:rPr>
          <w:instrText xml:space="preserve"> PAGEREF _Toc86757724 \h </w:instrText>
        </w:r>
        <w:r w:rsidR="005F02B2">
          <w:rPr>
            <w:noProof/>
            <w:webHidden/>
          </w:rPr>
        </w:r>
        <w:r w:rsidR="005F02B2">
          <w:rPr>
            <w:noProof/>
            <w:webHidden/>
          </w:rPr>
          <w:fldChar w:fldCharType="separate"/>
        </w:r>
        <w:r w:rsidR="005F02B2">
          <w:rPr>
            <w:noProof/>
            <w:webHidden/>
          </w:rPr>
          <w:t>14</w:t>
        </w:r>
        <w:r w:rsidR="005F02B2">
          <w:rPr>
            <w:noProof/>
            <w:webHidden/>
          </w:rPr>
          <w:fldChar w:fldCharType="end"/>
        </w:r>
      </w:hyperlink>
    </w:p>
    <w:p w14:paraId="586822B4" w14:textId="28CEC630"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25" w:history="1">
        <w:r w:rsidR="005F02B2" w:rsidRPr="00116EE3">
          <w:rPr>
            <w:rStyle w:val="ac"/>
            <w:rFonts w:ascii="Times New Roman" w:hAnsi="Times New Roman" w:cs="Times New Roman"/>
            <w:noProof/>
          </w:rPr>
          <w:t>考核项目</w:t>
        </w:r>
        <w:r w:rsidR="005F02B2" w:rsidRPr="00116EE3">
          <w:rPr>
            <w:rStyle w:val="ac"/>
            <w:rFonts w:ascii="Times New Roman" w:hAnsi="Times New Roman" w:cs="Times New Roman"/>
            <w:noProof/>
          </w:rPr>
          <w:t>5</w:t>
        </w:r>
        <w:r w:rsidR="005F02B2" w:rsidRPr="00116EE3">
          <w:rPr>
            <w:rStyle w:val="ac"/>
            <w:rFonts w:ascii="Times New Roman" w:hAnsi="Times New Roman" w:cs="Times New Roman"/>
            <w:noProof/>
          </w:rPr>
          <w:t>：期末考试</w:t>
        </w:r>
        <w:r w:rsidR="005F02B2">
          <w:rPr>
            <w:noProof/>
            <w:webHidden/>
          </w:rPr>
          <w:tab/>
        </w:r>
        <w:r w:rsidR="005F02B2">
          <w:rPr>
            <w:noProof/>
            <w:webHidden/>
          </w:rPr>
          <w:fldChar w:fldCharType="begin"/>
        </w:r>
        <w:r w:rsidR="005F02B2">
          <w:rPr>
            <w:noProof/>
            <w:webHidden/>
          </w:rPr>
          <w:instrText xml:space="preserve"> PAGEREF _Toc86757725 \h </w:instrText>
        </w:r>
        <w:r w:rsidR="005F02B2">
          <w:rPr>
            <w:noProof/>
            <w:webHidden/>
          </w:rPr>
        </w:r>
        <w:r w:rsidR="005F02B2">
          <w:rPr>
            <w:noProof/>
            <w:webHidden/>
          </w:rPr>
          <w:fldChar w:fldCharType="separate"/>
        </w:r>
        <w:r w:rsidR="005F02B2">
          <w:rPr>
            <w:noProof/>
            <w:webHidden/>
          </w:rPr>
          <w:t>15</w:t>
        </w:r>
        <w:r w:rsidR="005F02B2">
          <w:rPr>
            <w:noProof/>
            <w:webHidden/>
          </w:rPr>
          <w:fldChar w:fldCharType="end"/>
        </w:r>
      </w:hyperlink>
    </w:p>
    <w:p w14:paraId="2E0846A2" w14:textId="0675BEAA" w:rsidR="005F02B2" w:rsidRDefault="00091669">
      <w:pPr>
        <w:pStyle w:val="TOC1"/>
        <w:rPr>
          <w:rFonts w:asciiTheme="minorHAnsi" w:eastAsiaTheme="minorEastAsia" w:hAnsiTheme="minorHAnsi" w:cstheme="minorBidi"/>
          <w:b w:val="0"/>
          <w:kern w:val="2"/>
          <w:szCs w:val="22"/>
          <w:lang w:val="en-US"/>
        </w:rPr>
      </w:pPr>
      <w:hyperlink w:anchor="_Toc86757726" w:history="1">
        <w:r w:rsidR="005F02B2" w:rsidRPr="00116EE3">
          <w:rPr>
            <w:rStyle w:val="ac"/>
            <w:rFonts w:ascii="Times New Roman" w:hAnsi="Times New Roman"/>
          </w:rPr>
          <w:t>5</w:t>
        </w:r>
        <w:r w:rsidR="005F02B2" w:rsidRPr="00116EE3">
          <w:rPr>
            <w:rStyle w:val="ac"/>
            <w:rFonts w:ascii="Times New Roman" w:hAnsi="Times New Roman"/>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学习进度</w:t>
        </w:r>
        <w:r w:rsidR="005F02B2" w:rsidRPr="00116EE3">
          <w:rPr>
            <w:rStyle w:val="ac"/>
            <w:rFonts w:ascii="Times New Roman" w:hAnsi="Times New Roman"/>
          </w:rPr>
          <w:t xml:space="preserve"> </w:t>
        </w:r>
        <w:r w:rsidR="005F02B2" w:rsidRPr="00116EE3">
          <w:rPr>
            <w:rStyle w:val="ac"/>
            <w:rFonts w:ascii="Times New Roman" w:hAnsi="Times New Roman"/>
          </w:rPr>
          <w:t>（</w:t>
        </w:r>
        <w:r w:rsidR="005F02B2" w:rsidRPr="00116EE3">
          <w:rPr>
            <w:rStyle w:val="ac"/>
            <w:rFonts w:ascii="Times New Roman" w:hAnsi="Times New Roman"/>
          </w:rPr>
          <w:t>Course Schedule</w:t>
        </w:r>
        <w:r w:rsidR="005F02B2" w:rsidRPr="00116EE3">
          <w:rPr>
            <w:rStyle w:val="ac"/>
            <w:rFonts w:ascii="Times New Roman" w:hAnsi="Times New Roman"/>
          </w:rPr>
          <w:t>）</w:t>
        </w:r>
        <w:r w:rsidR="005F02B2">
          <w:rPr>
            <w:webHidden/>
          </w:rPr>
          <w:tab/>
        </w:r>
        <w:r w:rsidR="005F02B2">
          <w:rPr>
            <w:webHidden/>
          </w:rPr>
          <w:fldChar w:fldCharType="begin"/>
        </w:r>
        <w:r w:rsidR="005F02B2">
          <w:rPr>
            <w:webHidden/>
          </w:rPr>
          <w:instrText xml:space="preserve"> PAGEREF _Toc86757726 \h </w:instrText>
        </w:r>
        <w:r w:rsidR="005F02B2">
          <w:rPr>
            <w:webHidden/>
          </w:rPr>
        </w:r>
        <w:r w:rsidR="005F02B2">
          <w:rPr>
            <w:webHidden/>
          </w:rPr>
          <w:fldChar w:fldCharType="separate"/>
        </w:r>
        <w:r w:rsidR="005F02B2">
          <w:rPr>
            <w:webHidden/>
          </w:rPr>
          <w:t>18</w:t>
        </w:r>
        <w:r w:rsidR="005F02B2">
          <w:rPr>
            <w:webHidden/>
          </w:rPr>
          <w:fldChar w:fldCharType="end"/>
        </w:r>
      </w:hyperlink>
    </w:p>
    <w:p w14:paraId="0E8A7644" w14:textId="2BD1E46F" w:rsidR="005F02B2" w:rsidRDefault="00091669">
      <w:pPr>
        <w:pStyle w:val="TOC1"/>
        <w:rPr>
          <w:rFonts w:asciiTheme="minorHAnsi" w:eastAsiaTheme="minorEastAsia" w:hAnsiTheme="minorHAnsi" w:cstheme="minorBidi"/>
          <w:b w:val="0"/>
          <w:kern w:val="2"/>
          <w:szCs w:val="22"/>
          <w:lang w:val="en-US"/>
        </w:rPr>
      </w:pPr>
      <w:hyperlink w:anchor="_Toc86757727" w:history="1">
        <w:r w:rsidR="005F02B2" w:rsidRPr="00116EE3">
          <w:rPr>
            <w:rStyle w:val="ac"/>
            <w:rFonts w:ascii="Times New Roman" w:hAnsi="Times New Roman"/>
            <w:spacing w:val="-3"/>
          </w:rPr>
          <w:t>6</w:t>
        </w:r>
        <w:r w:rsidR="005F02B2" w:rsidRPr="00116EE3">
          <w:rPr>
            <w:rStyle w:val="ac"/>
            <w:rFonts w:ascii="Times New Roman" w:hAnsi="Times New Roman"/>
            <w:spacing w:val="-3"/>
          </w:rPr>
          <w:t>、</w:t>
        </w:r>
        <w:r w:rsidR="005F02B2">
          <w:rPr>
            <w:rFonts w:asciiTheme="minorHAnsi" w:eastAsiaTheme="minorEastAsia" w:hAnsiTheme="minorHAnsi" w:cstheme="minorBidi"/>
            <w:b w:val="0"/>
            <w:kern w:val="2"/>
            <w:szCs w:val="22"/>
            <w:lang w:val="en-US"/>
          </w:rPr>
          <w:tab/>
        </w:r>
        <w:r w:rsidR="005F02B2" w:rsidRPr="00116EE3">
          <w:rPr>
            <w:rStyle w:val="ac"/>
            <w:rFonts w:ascii="Times New Roman" w:hAnsi="Times New Roman"/>
          </w:rPr>
          <w:t>附录：实验及实践</w:t>
        </w:r>
        <w:r w:rsidR="005F02B2">
          <w:rPr>
            <w:webHidden/>
          </w:rPr>
          <w:tab/>
        </w:r>
        <w:r w:rsidR="005F02B2">
          <w:rPr>
            <w:webHidden/>
          </w:rPr>
          <w:fldChar w:fldCharType="begin"/>
        </w:r>
        <w:r w:rsidR="005F02B2">
          <w:rPr>
            <w:webHidden/>
          </w:rPr>
          <w:instrText xml:space="preserve"> PAGEREF _Toc86757727 \h </w:instrText>
        </w:r>
        <w:r w:rsidR="005F02B2">
          <w:rPr>
            <w:webHidden/>
          </w:rPr>
        </w:r>
        <w:r w:rsidR="005F02B2">
          <w:rPr>
            <w:webHidden/>
          </w:rPr>
          <w:fldChar w:fldCharType="separate"/>
        </w:r>
        <w:r w:rsidR="005F02B2">
          <w:rPr>
            <w:webHidden/>
          </w:rPr>
          <w:t>19</w:t>
        </w:r>
        <w:r w:rsidR="005F02B2">
          <w:rPr>
            <w:webHidden/>
          </w:rPr>
          <w:fldChar w:fldCharType="end"/>
        </w:r>
      </w:hyperlink>
    </w:p>
    <w:p w14:paraId="70E7D821" w14:textId="7B1503A8"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28" w:history="1">
        <w:r w:rsidR="005F02B2" w:rsidRPr="00116EE3">
          <w:rPr>
            <w:rStyle w:val="ac"/>
            <w:rFonts w:ascii="Times New Roman" w:hAnsi="Times New Roman"/>
            <w:noProof/>
          </w:rPr>
          <w:t>实验环节汇总表</w:t>
        </w:r>
        <w:r w:rsidR="005F02B2">
          <w:rPr>
            <w:noProof/>
            <w:webHidden/>
          </w:rPr>
          <w:tab/>
        </w:r>
        <w:r w:rsidR="005F02B2">
          <w:rPr>
            <w:noProof/>
            <w:webHidden/>
          </w:rPr>
          <w:fldChar w:fldCharType="begin"/>
        </w:r>
        <w:r w:rsidR="005F02B2">
          <w:rPr>
            <w:noProof/>
            <w:webHidden/>
          </w:rPr>
          <w:instrText xml:space="preserve"> PAGEREF _Toc86757728 \h </w:instrText>
        </w:r>
        <w:r w:rsidR="005F02B2">
          <w:rPr>
            <w:noProof/>
            <w:webHidden/>
          </w:rPr>
        </w:r>
        <w:r w:rsidR="005F02B2">
          <w:rPr>
            <w:noProof/>
            <w:webHidden/>
          </w:rPr>
          <w:fldChar w:fldCharType="separate"/>
        </w:r>
        <w:r w:rsidR="005F02B2">
          <w:rPr>
            <w:noProof/>
            <w:webHidden/>
          </w:rPr>
          <w:t>19</w:t>
        </w:r>
        <w:r w:rsidR="005F02B2">
          <w:rPr>
            <w:noProof/>
            <w:webHidden/>
          </w:rPr>
          <w:fldChar w:fldCharType="end"/>
        </w:r>
      </w:hyperlink>
    </w:p>
    <w:p w14:paraId="095B6A7E" w14:textId="731FE218" w:rsidR="005F02B2" w:rsidRDefault="00091669">
      <w:pPr>
        <w:pStyle w:val="TOC2"/>
        <w:tabs>
          <w:tab w:val="right" w:leader="dot" w:pos="10178"/>
        </w:tabs>
        <w:ind w:left="480"/>
        <w:rPr>
          <w:rFonts w:asciiTheme="minorHAnsi" w:eastAsiaTheme="minorEastAsia" w:hAnsiTheme="minorHAnsi" w:cstheme="minorBidi"/>
          <w:noProof/>
          <w:kern w:val="2"/>
          <w:sz w:val="21"/>
          <w:szCs w:val="22"/>
        </w:rPr>
      </w:pPr>
      <w:hyperlink w:anchor="_Toc86757729" w:history="1">
        <w:r w:rsidR="005F02B2" w:rsidRPr="00116EE3">
          <w:rPr>
            <w:rStyle w:val="ac"/>
            <w:rFonts w:ascii="Times New Roman" w:hAnsi="Times New Roman"/>
            <w:noProof/>
          </w:rPr>
          <w:t>实践环节汇总表</w:t>
        </w:r>
        <w:r w:rsidR="005F02B2">
          <w:rPr>
            <w:noProof/>
            <w:webHidden/>
          </w:rPr>
          <w:tab/>
        </w:r>
        <w:r w:rsidR="005F02B2">
          <w:rPr>
            <w:noProof/>
            <w:webHidden/>
          </w:rPr>
          <w:fldChar w:fldCharType="begin"/>
        </w:r>
        <w:r w:rsidR="005F02B2">
          <w:rPr>
            <w:noProof/>
            <w:webHidden/>
          </w:rPr>
          <w:instrText xml:space="preserve"> PAGEREF _Toc86757729 \h </w:instrText>
        </w:r>
        <w:r w:rsidR="005F02B2">
          <w:rPr>
            <w:noProof/>
            <w:webHidden/>
          </w:rPr>
        </w:r>
        <w:r w:rsidR="005F02B2">
          <w:rPr>
            <w:noProof/>
            <w:webHidden/>
          </w:rPr>
          <w:fldChar w:fldCharType="separate"/>
        </w:r>
        <w:r w:rsidR="005F02B2">
          <w:rPr>
            <w:noProof/>
            <w:webHidden/>
          </w:rPr>
          <w:t>19</w:t>
        </w:r>
        <w:r w:rsidR="005F02B2">
          <w:rPr>
            <w:noProof/>
            <w:webHidden/>
          </w:rPr>
          <w:fldChar w:fldCharType="end"/>
        </w:r>
      </w:hyperlink>
    </w:p>
    <w:p w14:paraId="13112B09" w14:textId="14C123D6"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0" w:history="1">
        <w:r w:rsidR="005F02B2" w:rsidRPr="00116EE3">
          <w:rPr>
            <w:rStyle w:val="ac"/>
            <w:rFonts w:ascii="Times New Roman" w:hAnsi="Times New Roman" w:cs="Times New Roman"/>
            <w:noProof/>
            <w:spacing w:val="-3"/>
            <w:lang w:val="en-GB"/>
          </w:rPr>
          <w:t>实验一</w:t>
        </w:r>
        <w:r w:rsidR="005F02B2">
          <w:rPr>
            <w:noProof/>
            <w:webHidden/>
          </w:rPr>
          <w:tab/>
        </w:r>
        <w:r w:rsidR="005F02B2">
          <w:rPr>
            <w:noProof/>
            <w:webHidden/>
          </w:rPr>
          <w:fldChar w:fldCharType="begin"/>
        </w:r>
        <w:r w:rsidR="005F02B2">
          <w:rPr>
            <w:noProof/>
            <w:webHidden/>
          </w:rPr>
          <w:instrText xml:space="preserve"> PAGEREF _Toc86757730 \h </w:instrText>
        </w:r>
        <w:r w:rsidR="005F02B2">
          <w:rPr>
            <w:noProof/>
            <w:webHidden/>
          </w:rPr>
        </w:r>
        <w:r w:rsidR="005F02B2">
          <w:rPr>
            <w:noProof/>
            <w:webHidden/>
          </w:rPr>
          <w:fldChar w:fldCharType="separate"/>
        </w:r>
        <w:r w:rsidR="005F02B2">
          <w:rPr>
            <w:noProof/>
            <w:webHidden/>
          </w:rPr>
          <w:t>19</w:t>
        </w:r>
        <w:r w:rsidR="005F02B2">
          <w:rPr>
            <w:noProof/>
            <w:webHidden/>
          </w:rPr>
          <w:fldChar w:fldCharType="end"/>
        </w:r>
      </w:hyperlink>
    </w:p>
    <w:p w14:paraId="14ACA1C8" w14:textId="7978B312"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1" w:history="1">
        <w:r w:rsidR="005F02B2" w:rsidRPr="00116EE3">
          <w:rPr>
            <w:rStyle w:val="ac"/>
            <w:rFonts w:ascii="Times New Roman" w:hAnsi="Times New Roman" w:cs="Times New Roman"/>
            <w:noProof/>
          </w:rPr>
          <w:t>实验二</w:t>
        </w:r>
        <w:r w:rsidR="005F02B2">
          <w:rPr>
            <w:noProof/>
            <w:webHidden/>
          </w:rPr>
          <w:tab/>
        </w:r>
        <w:r w:rsidR="005F02B2">
          <w:rPr>
            <w:noProof/>
            <w:webHidden/>
          </w:rPr>
          <w:fldChar w:fldCharType="begin"/>
        </w:r>
        <w:r w:rsidR="005F02B2">
          <w:rPr>
            <w:noProof/>
            <w:webHidden/>
          </w:rPr>
          <w:instrText xml:space="preserve"> PAGEREF _Toc86757731 \h </w:instrText>
        </w:r>
        <w:r w:rsidR="005F02B2">
          <w:rPr>
            <w:noProof/>
            <w:webHidden/>
          </w:rPr>
        </w:r>
        <w:r w:rsidR="005F02B2">
          <w:rPr>
            <w:noProof/>
            <w:webHidden/>
          </w:rPr>
          <w:fldChar w:fldCharType="separate"/>
        </w:r>
        <w:r w:rsidR="005F02B2">
          <w:rPr>
            <w:noProof/>
            <w:webHidden/>
          </w:rPr>
          <w:t>20</w:t>
        </w:r>
        <w:r w:rsidR="005F02B2">
          <w:rPr>
            <w:noProof/>
            <w:webHidden/>
          </w:rPr>
          <w:fldChar w:fldCharType="end"/>
        </w:r>
      </w:hyperlink>
    </w:p>
    <w:p w14:paraId="3DC74142" w14:textId="6D2C4E15"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2" w:history="1">
        <w:r w:rsidR="005F02B2" w:rsidRPr="00116EE3">
          <w:rPr>
            <w:rStyle w:val="ac"/>
            <w:rFonts w:ascii="Times New Roman" w:hAnsi="Times New Roman" w:cs="Times New Roman"/>
            <w:noProof/>
          </w:rPr>
          <w:t>实验三</w:t>
        </w:r>
        <w:r w:rsidR="005F02B2">
          <w:rPr>
            <w:noProof/>
            <w:webHidden/>
          </w:rPr>
          <w:tab/>
        </w:r>
        <w:r w:rsidR="005F02B2">
          <w:rPr>
            <w:noProof/>
            <w:webHidden/>
          </w:rPr>
          <w:fldChar w:fldCharType="begin"/>
        </w:r>
        <w:r w:rsidR="005F02B2">
          <w:rPr>
            <w:noProof/>
            <w:webHidden/>
          </w:rPr>
          <w:instrText xml:space="preserve"> PAGEREF _Toc86757732 \h </w:instrText>
        </w:r>
        <w:r w:rsidR="005F02B2">
          <w:rPr>
            <w:noProof/>
            <w:webHidden/>
          </w:rPr>
        </w:r>
        <w:r w:rsidR="005F02B2">
          <w:rPr>
            <w:noProof/>
            <w:webHidden/>
          </w:rPr>
          <w:fldChar w:fldCharType="separate"/>
        </w:r>
        <w:r w:rsidR="005F02B2">
          <w:rPr>
            <w:noProof/>
            <w:webHidden/>
          </w:rPr>
          <w:t>21</w:t>
        </w:r>
        <w:r w:rsidR="005F02B2">
          <w:rPr>
            <w:noProof/>
            <w:webHidden/>
          </w:rPr>
          <w:fldChar w:fldCharType="end"/>
        </w:r>
      </w:hyperlink>
    </w:p>
    <w:p w14:paraId="201F6562" w14:textId="5A5208A6"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3" w:history="1">
        <w:r w:rsidR="005F02B2" w:rsidRPr="00116EE3">
          <w:rPr>
            <w:rStyle w:val="ac"/>
            <w:rFonts w:ascii="Times New Roman" w:hAnsi="Times New Roman" w:cs="Times New Roman"/>
            <w:noProof/>
          </w:rPr>
          <w:t>实验四</w:t>
        </w:r>
        <w:r w:rsidR="005F02B2">
          <w:rPr>
            <w:noProof/>
            <w:webHidden/>
          </w:rPr>
          <w:tab/>
        </w:r>
        <w:r w:rsidR="005F02B2">
          <w:rPr>
            <w:noProof/>
            <w:webHidden/>
          </w:rPr>
          <w:fldChar w:fldCharType="begin"/>
        </w:r>
        <w:r w:rsidR="005F02B2">
          <w:rPr>
            <w:noProof/>
            <w:webHidden/>
          </w:rPr>
          <w:instrText xml:space="preserve"> PAGEREF _Toc86757733 \h </w:instrText>
        </w:r>
        <w:r w:rsidR="005F02B2">
          <w:rPr>
            <w:noProof/>
            <w:webHidden/>
          </w:rPr>
        </w:r>
        <w:r w:rsidR="005F02B2">
          <w:rPr>
            <w:noProof/>
            <w:webHidden/>
          </w:rPr>
          <w:fldChar w:fldCharType="separate"/>
        </w:r>
        <w:r w:rsidR="005F02B2">
          <w:rPr>
            <w:noProof/>
            <w:webHidden/>
          </w:rPr>
          <w:t>22</w:t>
        </w:r>
        <w:r w:rsidR="005F02B2">
          <w:rPr>
            <w:noProof/>
            <w:webHidden/>
          </w:rPr>
          <w:fldChar w:fldCharType="end"/>
        </w:r>
      </w:hyperlink>
    </w:p>
    <w:p w14:paraId="6F81235C" w14:textId="4DE18271"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4" w:history="1">
        <w:r w:rsidR="005F02B2" w:rsidRPr="00116EE3">
          <w:rPr>
            <w:rStyle w:val="ac"/>
            <w:rFonts w:ascii="Times New Roman" w:hAnsi="Times New Roman" w:cs="Times New Roman"/>
            <w:noProof/>
          </w:rPr>
          <w:t>实验五</w:t>
        </w:r>
        <w:r w:rsidR="005F02B2">
          <w:rPr>
            <w:noProof/>
            <w:webHidden/>
          </w:rPr>
          <w:tab/>
        </w:r>
        <w:r w:rsidR="005F02B2">
          <w:rPr>
            <w:noProof/>
            <w:webHidden/>
          </w:rPr>
          <w:fldChar w:fldCharType="begin"/>
        </w:r>
        <w:r w:rsidR="005F02B2">
          <w:rPr>
            <w:noProof/>
            <w:webHidden/>
          </w:rPr>
          <w:instrText xml:space="preserve"> PAGEREF _Toc86757734 \h </w:instrText>
        </w:r>
        <w:r w:rsidR="005F02B2">
          <w:rPr>
            <w:noProof/>
            <w:webHidden/>
          </w:rPr>
        </w:r>
        <w:r w:rsidR="005F02B2">
          <w:rPr>
            <w:noProof/>
            <w:webHidden/>
          </w:rPr>
          <w:fldChar w:fldCharType="separate"/>
        </w:r>
        <w:r w:rsidR="005F02B2">
          <w:rPr>
            <w:noProof/>
            <w:webHidden/>
          </w:rPr>
          <w:t>22</w:t>
        </w:r>
        <w:r w:rsidR="005F02B2">
          <w:rPr>
            <w:noProof/>
            <w:webHidden/>
          </w:rPr>
          <w:fldChar w:fldCharType="end"/>
        </w:r>
      </w:hyperlink>
    </w:p>
    <w:p w14:paraId="48367A8E" w14:textId="2313E7C8" w:rsidR="005F02B2" w:rsidRDefault="00091669">
      <w:pPr>
        <w:pStyle w:val="TOC3"/>
        <w:tabs>
          <w:tab w:val="right" w:leader="dot" w:pos="10178"/>
        </w:tabs>
        <w:ind w:left="960"/>
        <w:rPr>
          <w:rFonts w:asciiTheme="minorHAnsi" w:eastAsiaTheme="minorEastAsia" w:hAnsiTheme="minorHAnsi" w:cstheme="minorBidi"/>
          <w:noProof/>
          <w:kern w:val="2"/>
          <w:sz w:val="21"/>
          <w:szCs w:val="22"/>
        </w:rPr>
      </w:pPr>
      <w:hyperlink w:anchor="_Toc86757735" w:history="1">
        <w:r w:rsidR="005F02B2" w:rsidRPr="00116EE3">
          <w:rPr>
            <w:rStyle w:val="ac"/>
            <w:rFonts w:ascii="Times New Roman" w:hAnsi="Times New Roman" w:cs="Times New Roman"/>
            <w:noProof/>
          </w:rPr>
          <w:t>实践一</w:t>
        </w:r>
        <w:r w:rsidR="005F02B2">
          <w:rPr>
            <w:noProof/>
            <w:webHidden/>
          </w:rPr>
          <w:tab/>
        </w:r>
        <w:r w:rsidR="005F02B2">
          <w:rPr>
            <w:noProof/>
            <w:webHidden/>
          </w:rPr>
          <w:fldChar w:fldCharType="begin"/>
        </w:r>
        <w:r w:rsidR="005F02B2">
          <w:rPr>
            <w:noProof/>
            <w:webHidden/>
          </w:rPr>
          <w:instrText xml:space="preserve"> PAGEREF _Toc86757735 \h </w:instrText>
        </w:r>
        <w:r w:rsidR="005F02B2">
          <w:rPr>
            <w:noProof/>
            <w:webHidden/>
          </w:rPr>
        </w:r>
        <w:r w:rsidR="005F02B2">
          <w:rPr>
            <w:noProof/>
            <w:webHidden/>
          </w:rPr>
          <w:fldChar w:fldCharType="separate"/>
        </w:r>
        <w:r w:rsidR="005F02B2">
          <w:rPr>
            <w:noProof/>
            <w:webHidden/>
          </w:rPr>
          <w:t>23</w:t>
        </w:r>
        <w:r w:rsidR="005F02B2">
          <w:rPr>
            <w:noProof/>
            <w:webHidden/>
          </w:rPr>
          <w:fldChar w:fldCharType="end"/>
        </w:r>
      </w:hyperlink>
    </w:p>
    <w:p w14:paraId="4C6D6591" w14:textId="6D08766B" w:rsidR="00A94F3A" w:rsidRPr="001C219B" w:rsidRDefault="00A27EB7" w:rsidP="00165F46">
      <w:pPr>
        <w:suppressAutoHyphens/>
        <w:spacing w:line="300" w:lineRule="auto"/>
        <w:jc w:val="center"/>
        <w:rPr>
          <w:rFonts w:ascii="Times New Roman" w:hAnsi="Times New Roman" w:cs="Times New Roman"/>
          <w:b/>
          <w:spacing w:val="-3"/>
          <w:sz w:val="21"/>
          <w:szCs w:val="21"/>
          <w:lang w:val="en-GB"/>
        </w:rPr>
        <w:sectPr w:rsidR="00A94F3A" w:rsidRPr="001C219B" w:rsidSect="00A94F3A">
          <w:pgSz w:w="12240" w:h="15840"/>
          <w:pgMar w:top="1152" w:right="900" w:bottom="1152" w:left="1152" w:header="720" w:footer="720" w:gutter="0"/>
          <w:pgNumType w:start="1"/>
          <w:cols w:space="720"/>
          <w:titlePg/>
          <w:docGrid w:linePitch="360"/>
        </w:sectPr>
      </w:pPr>
      <w:r w:rsidRPr="001C219B">
        <w:rPr>
          <w:rFonts w:ascii="Times New Roman" w:hAnsi="Times New Roman" w:cs="Times New Roman"/>
          <w:b/>
          <w:spacing w:val="-3"/>
          <w:sz w:val="21"/>
          <w:szCs w:val="21"/>
          <w:lang w:val="en-GB"/>
        </w:rPr>
        <w:fldChar w:fldCharType="end"/>
      </w:r>
    </w:p>
    <w:p w14:paraId="1BDE37F5" w14:textId="764AAA88" w:rsidR="00FA6825" w:rsidRPr="001C219B" w:rsidRDefault="00FA6825" w:rsidP="00B90CE9">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0" w:name="_Toc86757712"/>
      <w:r w:rsidRPr="001C219B">
        <w:rPr>
          <w:rFonts w:ascii="Times New Roman" w:hAnsi="Times New Roman"/>
          <w:sz w:val="24"/>
          <w:szCs w:val="24"/>
          <w:lang w:val="en-GB"/>
        </w:rPr>
        <w:lastRenderedPageBreak/>
        <w:t>课程</w:t>
      </w:r>
      <w:r w:rsidR="00CB24D0">
        <w:rPr>
          <w:rFonts w:ascii="Times New Roman" w:hAnsi="Times New Roman" w:hint="eastAsia"/>
          <w:sz w:val="24"/>
          <w:szCs w:val="24"/>
          <w:lang w:val="en-GB"/>
        </w:rPr>
        <w:t>基本信息</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 xml:space="preserve">Course </w:t>
      </w:r>
      <w:r w:rsidR="00CB24D0">
        <w:rPr>
          <w:rFonts w:ascii="Times New Roman" w:hAnsi="Times New Roman" w:hint="eastAsia"/>
          <w:sz w:val="24"/>
          <w:szCs w:val="24"/>
          <w:lang w:val="en-GB"/>
        </w:rPr>
        <w:t>Basic</w:t>
      </w:r>
      <w:r w:rsidR="00CB24D0">
        <w:rPr>
          <w:rFonts w:ascii="Times New Roman" w:hAnsi="Times New Roman"/>
          <w:sz w:val="24"/>
          <w:szCs w:val="24"/>
          <w:lang w:val="en-GB"/>
        </w:rPr>
        <w:t xml:space="preserve"> </w:t>
      </w:r>
      <w:r w:rsidR="00CB24D0">
        <w:rPr>
          <w:rFonts w:ascii="Times New Roman" w:hAnsi="Times New Roman" w:hint="eastAsia"/>
          <w:sz w:val="24"/>
          <w:szCs w:val="24"/>
          <w:lang w:val="en-GB"/>
        </w:rPr>
        <w:t>Information</w:t>
      </w:r>
      <w:r w:rsidRPr="001C219B">
        <w:rPr>
          <w:rFonts w:ascii="Times New Roman" w:hAnsi="Times New Roman"/>
          <w:sz w:val="24"/>
          <w:szCs w:val="24"/>
          <w:lang w:val="en-GB"/>
        </w:rPr>
        <w:t>）</w:t>
      </w:r>
      <w:bookmarkEnd w:id="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261"/>
        <w:gridCol w:w="5245"/>
        <w:gridCol w:w="2410"/>
        <w:gridCol w:w="5056"/>
      </w:tblGrid>
      <w:tr w:rsidR="005F02B2" w:rsidRPr="001C219B" w14:paraId="21178362" w14:textId="77777777" w:rsidTr="005F02B2">
        <w:trPr>
          <w:trHeight w:val="454"/>
          <w:jc w:val="center"/>
        </w:trPr>
        <w:tc>
          <w:tcPr>
            <w:tcW w:w="1261" w:type="dxa"/>
            <w:tcBorders>
              <w:bottom w:val="single" w:sz="12" w:space="0" w:color="000000"/>
            </w:tcBorders>
            <w:shd w:val="clear" w:color="auto" w:fill="auto"/>
            <w:vAlign w:val="center"/>
          </w:tcPr>
          <w:p w14:paraId="43A9B0B5" w14:textId="34FF42C5" w:rsidR="005F02B2" w:rsidRPr="009A2B78" w:rsidRDefault="005F02B2" w:rsidP="00866D69">
            <w:pPr>
              <w:widowControl w:val="0"/>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spacing w:val="-3"/>
                <w:kern w:val="2"/>
                <w:sz w:val="21"/>
                <w:lang w:val="en-GB"/>
              </w:rPr>
              <w:t>课程代码</w:t>
            </w:r>
            <w:r w:rsidRPr="009A2B78">
              <w:rPr>
                <w:rFonts w:ascii="Times New Roman" w:hAnsi="Times New Roman" w:cs="Times New Roman"/>
                <w:b/>
                <w:bCs/>
                <w:spacing w:val="-3"/>
                <w:kern w:val="2"/>
                <w:sz w:val="21"/>
                <w:lang w:val="en-GB"/>
              </w:rPr>
              <w:t>：</w:t>
            </w:r>
          </w:p>
        </w:tc>
        <w:tc>
          <w:tcPr>
            <w:tcW w:w="5245" w:type="dxa"/>
            <w:tcBorders>
              <w:bottom w:val="single" w:sz="12" w:space="0" w:color="000000"/>
            </w:tcBorders>
            <w:shd w:val="clear" w:color="auto" w:fill="auto"/>
            <w:vAlign w:val="center"/>
          </w:tcPr>
          <w:p w14:paraId="38FB7DBC" w14:textId="77777777" w:rsidR="005F02B2" w:rsidRPr="001C219B" w:rsidRDefault="005F02B2"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eastAsia="黑体" w:hAnsi="Times New Roman" w:cs="Times New Roman"/>
                <w:spacing w:val="-3"/>
                <w:lang w:val="en-GB"/>
              </w:rPr>
              <w:t>MEC2204A</w:t>
            </w:r>
          </w:p>
        </w:tc>
        <w:tc>
          <w:tcPr>
            <w:tcW w:w="2410" w:type="dxa"/>
            <w:tcBorders>
              <w:bottom w:val="single" w:sz="12" w:space="0" w:color="000000"/>
            </w:tcBorders>
            <w:shd w:val="clear" w:color="auto" w:fill="auto"/>
            <w:vAlign w:val="center"/>
          </w:tcPr>
          <w:p w14:paraId="23136E2A" w14:textId="72367FB3" w:rsidR="005F02B2" w:rsidRPr="005F02B2" w:rsidRDefault="005F02B2" w:rsidP="00866D69">
            <w:pPr>
              <w:widowControl w:val="0"/>
              <w:adjustRightInd w:val="0"/>
              <w:snapToGrid w:val="0"/>
              <w:spacing w:beforeLines="50" w:before="163" w:line="360" w:lineRule="auto"/>
              <w:jc w:val="center"/>
              <w:rPr>
                <w:rFonts w:ascii="Times New Roman" w:hAnsi="Times New Roman" w:cs="Times New Roman"/>
                <w:b/>
                <w:bCs/>
                <w:kern w:val="2"/>
                <w:sz w:val="21"/>
              </w:rPr>
            </w:pPr>
            <w:r w:rsidRPr="005F02B2">
              <w:rPr>
                <w:rFonts w:ascii="Times New Roman" w:hAnsi="Times New Roman" w:cs="Times New Roman" w:hint="eastAsia"/>
                <w:b/>
                <w:bCs/>
                <w:kern w:val="2"/>
                <w:sz w:val="21"/>
              </w:rPr>
              <w:t>课程名称：</w:t>
            </w:r>
          </w:p>
        </w:tc>
        <w:tc>
          <w:tcPr>
            <w:tcW w:w="5056" w:type="dxa"/>
            <w:tcBorders>
              <w:bottom w:val="single" w:sz="12" w:space="0" w:color="000000"/>
            </w:tcBorders>
            <w:shd w:val="clear" w:color="auto" w:fill="auto"/>
            <w:vAlign w:val="center"/>
          </w:tcPr>
          <w:p w14:paraId="5FECF8F4" w14:textId="00C81766" w:rsidR="005F02B2" w:rsidRPr="001C219B" w:rsidRDefault="005F02B2" w:rsidP="00866D69">
            <w:pPr>
              <w:widowControl w:val="0"/>
              <w:adjustRightInd w:val="0"/>
              <w:snapToGrid w:val="0"/>
              <w:spacing w:beforeLines="50" w:before="163" w:line="360" w:lineRule="auto"/>
              <w:jc w:val="center"/>
              <w:rPr>
                <w:rFonts w:ascii="Times New Roman" w:hAnsi="Times New Roman" w:cs="Times New Roman"/>
                <w:kern w:val="2"/>
                <w:sz w:val="21"/>
              </w:rPr>
            </w:pPr>
            <w:r>
              <w:rPr>
                <w:rFonts w:ascii="Times New Roman" w:hAnsi="Times New Roman" w:cs="Times New Roman" w:hint="eastAsia"/>
                <w:kern w:val="2"/>
                <w:sz w:val="21"/>
              </w:rPr>
              <w:t>材料力学</w:t>
            </w:r>
          </w:p>
        </w:tc>
      </w:tr>
      <w:tr w:rsidR="00CB24D0" w:rsidRPr="001C219B" w14:paraId="56963522" w14:textId="77777777" w:rsidTr="00CB24D0">
        <w:trPr>
          <w:trHeight w:val="2787"/>
          <w:jc w:val="center"/>
        </w:trPr>
        <w:tc>
          <w:tcPr>
            <w:tcW w:w="1261" w:type="dxa"/>
            <w:shd w:val="clear" w:color="auto" w:fill="auto"/>
            <w:vAlign w:val="center"/>
          </w:tcPr>
          <w:p w14:paraId="1402B843" w14:textId="30A51BB9" w:rsidR="00CB24D0" w:rsidRPr="00AB7613"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Pr>
                <w:rFonts w:ascii="Times New Roman" w:hAnsi="Times New Roman" w:cs="Times New Roman" w:hint="eastAsia"/>
                <w:b/>
                <w:bCs/>
                <w:spacing w:val="-3"/>
                <w:kern w:val="2"/>
                <w:sz w:val="21"/>
                <w:szCs w:val="21"/>
                <w:lang w:val="en-GB"/>
              </w:rPr>
              <w:t>课程简介</w:t>
            </w:r>
            <w:r w:rsidRPr="00AB7613">
              <w:rPr>
                <w:rFonts w:ascii="Times New Roman" w:hAnsi="Times New Roman" w:cs="Times New Roman"/>
                <w:b/>
                <w:bCs/>
                <w:spacing w:val="-3"/>
                <w:kern w:val="2"/>
                <w:sz w:val="21"/>
                <w:szCs w:val="21"/>
                <w:lang w:val="en-GB"/>
              </w:rPr>
              <w:t>：</w:t>
            </w:r>
            <w:r w:rsidRPr="00AB7613">
              <w:rPr>
                <w:rFonts w:ascii="Times New Roman" w:hAnsi="Times New Roman" w:cs="Times New Roman"/>
                <w:b/>
                <w:bCs/>
                <w:spacing w:val="-3"/>
                <w:kern w:val="2"/>
                <w:sz w:val="21"/>
                <w:szCs w:val="21"/>
                <w:lang w:val="en-GB"/>
              </w:rPr>
              <w:t xml:space="preserve"> </w:t>
            </w:r>
          </w:p>
        </w:tc>
        <w:tc>
          <w:tcPr>
            <w:tcW w:w="12711" w:type="dxa"/>
            <w:gridSpan w:val="3"/>
            <w:shd w:val="clear" w:color="auto" w:fill="auto"/>
            <w:vAlign w:val="center"/>
          </w:tcPr>
          <w:p w14:paraId="4763B150" w14:textId="262A03F2" w:rsidR="00CB24D0" w:rsidRPr="00CB24D0" w:rsidRDefault="00CB24D0" w:rsidP="00CB24D0">
            <w:pPr>
              <w:tabs>
                <w:tab w:val="left" w:pos="-720"/>
              </w:tabs>
              <w:suppressAutoHyphens/>
              <w:ind w:firstLineChars="210" w:firstLine="441"/>
              <w:rPr>
                <w:rFonts w:ascii="Times New Roman" w:hAnsi="Times New Roman" w:cs="Times New Roman"/>
                <w:kern w:val="2"/>
                <w:sz w:val="21"/>
                <w:szCs w:val="21"/>
              </w:rPr>
            </w:pPr>
            <w:r w:rsidRPr="001C219B">
              <w:rPr>
                <w:rFonts w:ascii="Times New Roman" w:hAnsi="Times New Roman" w:cs="Times New Roman"/>
                <w:sz w:val="21"/>
                <w:szCs w:val="21"/>
              </w:rPr>
              <w:t>材料力学（</w:t>
            </w:r>
            <w:r w:rsidRPr="001C219B">
              <w:rPr>
                <w:rFonts w:ascii="Times New Roman" w:hAnsi="Times New Roman" w:cs="Times New Roman"/>
                <w:sz w:val="21"/>
                <w:szCs w:val="21"/>
              </w:rPr>
              <w:t>Mechanics of Materials</w:t>
            </w:r>
            <w:r w:rsidRPr="001C219B">
              <w:rPr>
                <w:rFonts w:ascii="Times New Roman" w:hAnsi="Times New Roman" w:cs="Times New Roman"/>
                <w:sz w:val="21"/>
                <w:szCs w:val="21"/>
              </w:rPr>
              <w:t>）是</w:t>
            </w:r>
            <w:r>
              <w:rPr>
                <w:rFonts w:ascii="Times New Roman" w:hAnsi="Times New Roman" w:cs="Times New Roman" w:hint="eastAsia"/>
                <w:sz w:val="21"/>
                <w:szCs w:val="21"/>
              </w:rPr>
              <w:t>机械设计制造及其</w:t>
            </w:r>
            <w:r>
              <w:rPr>
                <w:rFonts w:ascii="Times New Roman" w:hAnsi="Times New Roman" w:cs="Times New Roman"/>
                <w:sz w:val="21"/>
                <w:szCs w:val="21"/>
              </w:rPr>
              <w:t>自动化</w:t>
            </w:r>
            <w:r w:rsidRPr="001C219B">
              <w:rPr>
                <w:rFonts w:ascii="Times New Roman" w:hAnsi="Times New Roman" w:cs="Times New Roman"/>
                <w:sz w:val="21"/>
                <w:szCs w:val="21"/>
              </w:rPr>
              <w:t>专业</w:t>
            </w:r>
            <w:r>
              <w:rPr>
                <w:rFonts w:ascii="Times New Roman" w:hAnsi="Times New Roman" w:cs="Times New Roman" w:hint="eastAsia"/>
                <w:sz w:val="21"/>
                <w:szCs w:val="21"/>
              </w:rPr>
              <w:t>的</w:t>
            </w:r>
            <w:r>
              <w:rPr>
                <w:rFonts w:ascii="Times New Roman" w:hAnsi="Times New Roman" w:cs="Times New Roman"/>
                <w:sz w:val="21"/>
                <w:szCs w:val="21"/>
              </w:rPr>
              <w:t>专业基础</w:t>
            </w:r>
            <w:r w:rsidRPr="001C219B">
              <w:rPr>
                <w:rFonts w:ascii="Times New Roman" w:hAnsi="Times New Roman" w:cs="Times New Roman"/>
                <w:sz w:val="21"/>
                <w:szCs w:val="21"/>
              </w:rPr>
              <w:t>课程。根据机电专业的特点，要求学生正确理解</w:t>
            </w:r>
            <w:r>
              <w:rPr>
                <w:rFonts w:ascii="Times New Roman" w:hAnsi="Times New Roman" w:cs="Times New Roman" w:hint="eastAsia"/>
                <w:sz w:val="21"/>
                <w:szCs w:val="21"/>
              </w:rPr>
              <w:t>材料</w:t>
            </w:r>
            <w:r>
              <w:rPr>
                <w:rFonts w:ascii="Times New Roman" w:hAnsi="Times New Roman" w:cs="Times New Roman"/>
                <w:sz w:val="21"/>
                <w:szCs w:val="21"/>
              </w:rPr>
              <w:t>力学相关的</w:t>
            </w:r>
            <w:r w:rsidRPr="001C219B">
              <w:rPr>
                <w:rFonts w:ascii="Times New Roman" w:hAnsi="Times New Roman" w:cs="Times New Roman"/>
                <w:sz w:val="21"/>
                <w:szCs w:val="21"/>
              </w:rPr>
              <w:t>基本概念，掌握简单变形构件强度、刚度、稳定性的分析原理和计算方法，包括轴向拉伸，剪切，扭转，弯曲以及组合变形。</w:t>
            </w:r>
            <w:r>
              <w:rPr>
                <w:rFonts w:ascii="Times New Roman" w:hAnsi="Times New Roman" w:cs="Times New Roman" w:hint="eastAsia"/>
                <w:sz w:val="21"/>
                <w:szCs w:val="21"/>
              </w:rPr>
              <w:t>利用</w:t>
            </w:r>
            <w:r>
              <w:rPr>
                <w:rFonts w:ascii="Times New Roman" w:hAnsi="Times New Roman" w:cs="Times New Roman"/>
                <w:sz w:val="21"/>
                <w:szCs w:val="21"/>
              </w:rPr>
              <w:t>强度理论对</w:t>
            </w:r>
            <w:r w:rsidRPr="001C219B">
              <w:rPr>
                <w:rFonts w:ascii="Times New Roman" w:hAnsi="Times New Roman" w:cs="Times New Roman"/>
                <w:sz w:val="21"/>
                <w:szCs w:val="21"/>
              </w:rPr>
              <w:t>复杂应力状态下</w:t>
            </w:r>
            <w:r>
              <w:rPr>
                <w:rFonts w:ascii="Times New Roman" w:hAnsi="Times New Roman" w:cs="Times New Roman" w:hint="eastAsia"/>
                <w:sz w:val="21"/>
                <w:szCs w:val="21"/>
              </w:rPr>
              <w:t>构件工作状态</w:t>
            </w:r>
            <w:r>
              <w:rPr>
                <w:rFonts w:ascii="Times New Roman" w:hAnsi="Times New Roman" w:cs="Times New Roman"/>
                <w:sz w:val="21"/>
                <w:szCs w:val="21"/>
              </w:rPr>
              <w:t>进行判断，</w:t>
            </w:r>
            <w:r w:rsidRPr="001C219B">
              <w:rPr>
                <w:rFonts w:ascii="Times New Roman" w:hAnsi="Times New Roman" w:cs="Times New Roman"/>
                <w:sz w:val="21"/>
                <w:szCs w:val="21"/>
              </w:rPr>
              <w:t>为合理的机械设计打下基础。通过</w:t>
            </w:r>
            <w:r>
              <w:rPr>
                <w:rFonts w:ascii="Times New Roman" w:hAnsi="Times New Roman" w:cs="Times New Roman" w:hint="eastAsia"/>
                <w:sz w:val="21"/>
                <w:szCs w:val="21"/>
              </w:rPr>
              <w:t>材料</w:t>
            </w:r>
            <w:r>
              <w:rPr>
                <w:rFonts w:ascii="Times New Roman" w:hAnsi="Times New Roman" w:cs="Times New Roman"/>
                <w:sz w:val="21"/>
                <w:szCs w:val="21"/>
              </w:rPr>
              <w:t>力学的</w:t>
            </w:r>
            <w:r w:rsidRPr="001C219B">
              <w:rPr>
                <w:rFonts w:ascii="Times New Roman" w:hAnsi="Times New Roman" w:cs="Times New Roman"/>
                <w:sz w:val="21"/>
                <w:szCs w:val="21"/>
              </w:rPr>
              <w:t>实验课，不但可以帮助学生巩固和加深对所学理论知识的理解，还能提高学生对课程内容的兴趣，建立理论与工程实际之间的联系，培养和训练学生的实验技能和动手能力。</w:t>
            </w:r>
          </w:p>
        </w:tc>
      </w:tr>
      <w:tr w:rsidR="00CB24D0" w:rsidRPr="001C219B" w14:paraId="351D75C0" w14:textId="77777777" w:rsidTr="005F02B2">
        <w:trPr>
          <w:trHeight w:val="1400"/>
          <w:jc w:val="center"/>
        </w:trPr>
        <w:tc>
          <w:tcPr>
            <w:tcW w:w="1261" w:type="dxa"/>
            <w:shd w:val="clear" w:color="auto" w:fill="auto"/>
            <w:vAlign w:val="center"/>
          </w:tcPr>
          <w:p w14:paraId="5B8148D8" w14:textId="36B45FDD" w:rsidR="00CB24D0" w:rsidRPr="00AB7613"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kern w:val="2"/>
                <w:sz w:val="21"/>
              </w:rPr>
              <w:t>先修要求</w:t>
            </w:r>
            <w:r w:rsidRPr="00AB7613">
              <w:rPr>
                <w:rFonts w:ascii="Times New Roman" w:hAnsi="Times New Roman" w:cs="Times New Roman"/>
                <w:b/>
                <w:bCs/>
                <w:kern w:val="2"/>
                <w:sz w:val="21"/>
              </w:rPr>
              <w:t>：</w:t>
            </w:r>
          </w:p>
        </w:tc>
        <w:tc>
          <w:tcPr>
            <w:tcW w:w="12711" w:type="dxa"/>
            <w:gridSpan w:val="3"/>
            <w:shd w:val="clear" w:color="auto" w:fill="auto"/>
            <w:vAlign w:val="center"/>
          </w:tcPr>
          <w:p w14:paraId="09D46B1A" w14:textId="75A3FC54" w:rsidR="00CB24D0" w:rsidRPr="00CB24D0" w:rsidRDefault="00CB24D0" w:rsidP="00CB24D0">
            <w:pPr>
              <w:tabs>
                <w:tab w:val="left" w:pos="-720"/>
              </w:tabs>
              <w:suppressAutoHyphens/>
              <w:spacing w:line="360" w:lineRule="auto"/>
              <w:ind w:leftChars="200" w:left="480"/>
              <w:jc w:val="both"/>
              <w:rPr>
                <w:rFonts w:ascii="Times New Roman" w:hAnsi="Times New Roman" w:cs="Times New Roman"/>
                <w:kern w:val="2"/>
                <w:sz w:val="21"/>
                <w:szCs w:val="21"/>
              </w:rPr>
            </w:pPr>
            <w:r w:rsidRPr="001C219B">
              <w:rPr>
                <w:rFonts w:ascii="Times New Roman" w:hAnsi="Times New Roman" w:cs="Times New Roman"/>
                <w:sz w:val="21"/>
                <w:szCs w:val="21"/>
              </w:rPr>
              <w:t>大学物理</w:t>
            </w:r>
            <w:r>
              <w:rPr>
                <w:rFonts w:ascii="Times New Roman" w:hAnsi="Times New Roman" w:cs="Times New Roman" w:hint="eastAsia"/>
                <w:sz w:val="21"/>
                <w:szCs w:val="21"/>
              </w:rPr>
              <w:t>，</w:t>
            </w:r>
            <w:r w:rsidRPr="001C219B">
              <w:rPr>
                <w:rFonts w:ascii="Times New Roman" w:hAnsi="Times New Roman" w:cs="Times New Roman"/>
                <w:sz w:val="21"/>
                <w:szCs w:val="21"/>
              </w:rPr>
              <w:t>高等数学</w:t>
            </w:r>
            <w:r>
              <w:rPr>
                <w:rFonts w:ascii="Times New Roman" w:hAnsi="Times New Roman" w:cs="Times New Roman" w:hint="eastAsia"/>
                <w:sz w:val="21"/>
                <w:szCs w:val="21"/>
              </w:rPr>
              <w:t>，</w:t>
            </w:r>
            <w:r w:rsidRPr="001C219B">
              <w:rPr>
                <w:rFonts w:ascii="Times New Roman" w:hAnsi="Times New Roman" w:cs="Times New Roman"/>
                <w:sz w:val="21"/>
                <w:szCs w:val="21"/>
              </w:rPr>
              <w:t>理论力学</w:t>
            </w:r>
          </w:p>
        </w:tc>
      </w:tr>
      <w:tr w:rsidR="00CB24D0" w:rsidRPr="001C219B" w14:paraId="6B2314C6" w14:textId="77777777" w:rsidTr="005F02B2">
        <w:trPr>
          <w:trHeight w:val="1109"/>
          <w:jc w:val="center"/>
        </w:trPr>
        <w:tc>
          <w:tcPr>
            <w:tcW w:w="1261" w:type="dxa"/>
            <w:shd w:val="clear" w:color="auto" w:fill="auto"/>
            <w:vAlign w:val="center"/>
          </w:tcPr>
          <w:p w14:paraId="463B0E28" w14:textId="03DFDACC" w:rsidR="00CB24D0" w:rsidRPr="006E1CC4" w:rsidRDefault="00CB24D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课程教材</w:t>
            </w:r>
            <w:r w:rsidRPr="006E1CC4">
              <w:rPr>
                <w:rFonts w:ascii="Times New Roman" w:hAnsi="Times New Roman" w:cs="Times New Roman"/>
                <w:b/>
                <w:bCs/>
                <w:kern w:val="2"/>
                <w:sz w:val="21"/>
                <w:szCs w:val="21"/>
              </w:rPr>
              <w:t>：</w:t>
            </w:r>
          </w:p>
        </w:tc>
        <w:tc>
          <w:tcPr>
            <w:tcW w:w="12711" w:type="dxa"/>
            <w:gridSpan w:val="3"/>
            <w:shd w:val="clear" w:color="auto" w:fill="auto"/>
            <w:vAlign w:val="center"/>
          </w:tcPr>
          <w:p w14:paraId="396B798E" w14:textId="7C3735AD" w:rsidR="00CB24D0" w:rsidRPr="005F02B2" w:rsidRDefault="005F02B2" w:rsidP="005F02B2">
            <w:pPr>
              <w:pStyle w:val="20"/>
              <w:tabs>
                <w:tab w:val="left" w:pos="-720"/>
                <w:tab w:val="left" w:pos="960"/>
              </w:tabs>
              <w:suppressAutoHyphens/>
              <w:ind w:left="420" w:firstLineChars="0" w:firstLine="0"/>
              <w:rPr>
                <w:rFonts w:ascii="Times New Roman" w:hAnsi="Times New Roman" w:cs="Times New Roman"/>
                <w:sz w:val="21"/>
                <w:szCs w:val="21"/>
              </w:rPr>
            </w:pPr>
            <w:r w:rsidRPr="001C219B">
              <w:rPr>
                <w:rFonts w:ascii="Times New Roman" w:hAnsi="Times New Roman" w:cs="Times New Roman"/>
                <w:sz w:val="21"/>
                <w:szCs w:val="21"/>
              </w:rPr>
              <w:t>《材料力学》，同济大学航空航天与力学学院基础力学教学研究部，同济大学出版社</w:t>
            </w:r>
          </w:p>
        </w:tc>
      </w:tr>
      <w:tr w:rsidR="00CB24D0" w:rsidRPr="001C219B" w14:paraId="604CF691" w14:textId="77777777" w:rsidTr="005F02B2">
        <w:trPr>
          <w:trHeight w:val="1550"/>
          <w:jc w:val="center"/>
        </w:trPr>
        <w:tc>
          <w:tcPr>
            <w:tcW w:w="1261" w:type="dxa"/>
            <w:shd w:val="clear" w:color="auto" w:fill="auto"/>
            <w:vAlign w:val="center"/>
          </w:tcPr>
          <w:p w14:paraId="3BE0E81E" w14:textId="1F7CEE42" w:rsidR="00CB24D0" w:rsidRPr="006E1CC4" w:rsidRDefault="005F02B2"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5F02B2">
              <w:rPr>
                <w:rFonts w:ascii="Times New Roman" w:hAnsi="Times New Roman" w:cs="Times New Roman" w:hint="eastAsia"/>
                <w:b/>
                <w:bCs/>
                <w:kern w:val="2"/>
                <w:sz w:val="21"/>
                <w:szCs w:val="21"/>
              </w:rPr>
              <w:t>推荐参考资料</w:t>
            </w:r>
            <w:r w:rsidR="00CB24D0" w:rsidRPr="006E1CC4">
              <w:rPr>
                <w:rFonts w:ascii="Times New Roman" w:hAnsi="Times New Roman" w:cs="Times New Roman"/>
                <w:b/>
                <w:bCs/>
                <w:kern w:val="2"/>
                <w:sz w:val="21"/>
                <w:szCs w:val="21"/>
              </w:rPr>
              <w:t>：</w:t>
            </w:r>
          </w:p>
        </w:tc>
        <w:tc>
          <w:tcPr>
            <w:tcW w:w="12711" w:type="dxa"/>
            <w:gridSpan w:val="3"/>
            <w:shd w:val="clear" w:color="auto" w:fill="auto"/>
            <w:vAlign w:val="center"/>
          </w:tcPr>
          <w:p w14:paraId="2EDE4C8C" w14:textId="77777777" w:rsidR="005F02B2" w:rsidRPr="001C219B" w:rsidRDefault="005F02B2" w:rsidP="00B90CE9">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《材料力学学习指导》，</w:t>
            </w:r>
            <w:proofErr w:type="gramStart"/>
            <w:r w:rsidRPr="001C219B">
              <w:rPr>
                <w:rFonts w:ascii="Times New Roman" w:hAnsi="Times New Roman" w:cs="Times New Roman"/>
                <w:sz w:val="21"/>
                <w:szCs w:val="21"/>
              </w:rPr>
              <w:t>胡增强编</w:t>
            </w:r>
            <w:proofErr w:type="gramEnd"/>
            <w:r w:rsidRPr="001C219B">
              <w:rPr>
                <w:rFonts w:ascii="Times New Roman" w:hAnsi="Times New Roman" w:cs="Times New Roman"/>
                <w:sz w:val="21"/>
                <w:szCs w:val="21"/>
              </w:rPr>
              <w:t>，高等教育出版社社</w:t>
            </w:r>
          </w:p>
          <w:p w14:paraId="212B5F51" w14:textId="77777777" w:rsidR="005F02B2" w:rsidRPr="001C219B" w:rsidRDefault="005F02B2" w:rsidP="00B90CE9">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《工程力学》（</w:t>
            </w:r>
            <w:r w:rsidRPr="001C219B">
              <w:rPr>
                <w:rFonts w:ascii="Times New Roman" w:hAnsi="Times New Roman" w:cs="Times New Roman"/>
                <w:sz w:val="21"/>
                <w:szCs w:val="21"/>
              </w:rPr>
              <w:t>1</w:t>
            </w:r>
            <w:r w:rsidRPr="001C219B">
              <w:rPr>
                <w:rFonts w:ascii="Times New Roman" w:hAnsi="Times New Roman" w:cs="Times New Roman"/>
                <w:sz w:val="21"/>
                <w:szCs w:val="21"/>
              </w:rPr>
              <w:t>）（</w:t>
            </w:r>
            <w:r w:rsidRPr="001C219B">
              <w:rPr>
                <w:rFonts w:ascii="Times New Roman" w:hAnsi="Times New Roman" w:cs="Times New Roman"/>
                <w:sz w:val="21"/>
                <w:szCs w:val="21"/>
              </w:rPr>
              <w:t>2</w:t>
            </w:r>
            <w:r w:rsidRPr="001C219B">
              <w:rPr>
                <w:rFonts w:ascii="Times New Roman" w:hAnsi="Times New Roman" w:cs="Times New Roman"/>
                <w:sz w:val="21"/>
                <w:szCs w:val="21"/>
              </w:rPr>
              <w:t>），范钦珊，王琪主编，高等教育出版社社</w:t>
            </w:r>
          </w:p>
          <w:p w14:paraId="26A9EF45" w14:textId="753EBAF4" w:rsidR="00CB24D0" w:rsidRPr="005F02B2" w:rsidRDefault="005F02B2" w:rsidP="00B90CE9">
            <w:pPr>
              <w:pStyle w:val="20"/>
              <w:numPr>
                <w:ilvl w:val="0"/>
                <w:numId w:val="16"/>
              </w:numPr>
              <w:tabs>
                <w:tab w:val="left" w:pos="-720"/>
                <w:tab w:val="left" w:pos="960"/>
              </w:tabs>
              <w:suppressAutoHyphens/>
              <w:ind w:firstLineChars="0"/>
              <w:rPr>
                <w:rFonts w:ascii="Times New Roman" w:hAnsi="Times New Roman" w:cs="Times New Roman"/>
                <w:sz w:val="21"/>
                <w:szCs w:val="21"/>
              </w:rPr>
            </w:pPr>
            <w:r w:rsidRPr="001C219B">
              <w:rPr>
                <w:rFonts w:ascii="Times New Roman" w:hAnsi="Times New Roman" w:cs="Times New Roman"/>
                <w:sz w:val="21"/>
                <w:szCs w:val="21"/>
              </w:rPr>
              <w:t>《</w:t>
            </w:r>
            <w:r w:rsidRPr="001C219B">
              <w:rPr>
                <w:rFonts w:ascii="Times New Roman" w:hAnsi="Times New Roman" w:cs="Times New Roman"/>
                <w:sz w:val="21"/>
                <w:szCs w:val="21"/>
              </w:rPr>
              <w:t>Strength of Materials</w:t>
            </w:r>
            <w:r w:rsidRPr="001C219B">
              <w:rPr>
                <w:rFonts w:ascii="Times New Roman" w:hAnsi="Times New Roman" w:cs="Times New Roman"/>
                <w:sz w:val="21"/>
                <w:szCs w:val="21"/>
              </w:rPr>
              <w:t>》</w:t>
            </w:r>
            <w:r w:rsidRPr="001C219B">
              <w:rPr>
                <w:rFonts w:ascii="Times New Roman" w:hAnsi="Times New Roman" w:cs="Times New Roman"/>
                <w:sz w:val="21"/>
                <w:szCs w:val="21"/>
              </w:rPr>
              <w:t xml:space="preserve">  (Fourth Edition)  ,  WILLIAM  A. NASH, </w:t>
            </w:r>
            <w:r w:rsidRPr="001C219B">
              <w:rPr>
                <w:rFonts w:ascii="Times New Roman" w:hAnsi="Times New Roman" w:cs="Times New Roman"/>
                <w:sz w:val="21"/>
                <w:szCs w:val="21"/>
              </w:rPr>
              <w:t>清华大学出版社</w:t>
            </w:r>
          </w:p>
        </w:tc>
      </w:tr>
      <w:tr w:rsidR="005F02B2" w:rsidRPr="001C219B" w14:paraId="1A642D64" w14:textId="77777777" w:rsidTr="005F02B2">
        <w:trPr>
          <w:trHeight w:val="908"/>
          <w:jc w:val="center"/>
        </w:trPr>
        <w:tc>
          <w:tcPr>
            <w:tcW w:w="1261" w:type="dxa"/>
            <w:shd w:val="clear" w:color="auto" w:fill="auto"/>
            <w:vAlign w:val="center"/>
          </w:tcPr>
          <w:p w14:paraId="4E5405DF" w14:textId="2A06DF80" w:rsidR="005F02B2" w:rsidRPr="005F02B2" w:rsidRDefault="005F02B2"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Pr>
                <w:rFonts w:ascii="Times New Roman" w:hAnsi="Times New Roman" w:cs="Times New Roman" w:hint="eastAsia"/>
                <w:b/>
                <w:bCs/>
                <w:kern w:val="2"/>
                <w:sz w:val="21"/>
                <w:szCs w:val="21"/>
              </w:rPr>
              <w:t>课程网站：</w:t>
            </w:r>
          </w:p>
        </w:tc>
        <w:tc>
          <w:tcPr>
            <w:tcW w:w="12711" w:type="dxa"/>
            <w:gridSpan w:val="3"/>
            <w:shd w:val="clear" w:color="auto" w:fill="auto"/>
            <w:vAlign w:val="center"/>
          </w:tcPr>
          <w:p w14:paraId="08720CDD" w14:textId="77777777" w:rsidR="005F02B2" w:rsidRPr="001C219B" w:rsidRDefault="005F02B2" w:rsidP="005F02B2">
            <w:pPr>
              <w:pStyle w:val="20"/>
              <w:tabs>
                <w:tab w:val="left" w:pos="-720"/>
                <w:tab w:val="left" w:pos="960"/>
              </w:tabs>
              <w:suppressAutoHyphens/>
              <w:ind w:firstLineChars="0"/>
              <w:rPr>
                <w:rFonts w:ascii="Times New Roman" w:hAnsi="Times New Roman" w:cs="Times New Roman"/>
                <w:sz w:val="21"/>
                <w:szCs w:val="21"/>
              </w:rPr>
            </w:pPr>
          </w:p>
        </w:tc>
      </w:tr>
    </w:tbl>
    <w:p w14:paraId="097C6A8C" w14:textId="208CEE10" w:rsidR="00CB24D0" w:rsidRPr="00CB24D0" w:rsidRDefault="00CB24D0" w:rsidP="00CB24D0">
      <w:pPr>
        <w:tabs>
          <w:tab w:val="left" w:pos="-720"/>
        </w:tabs>
        <w:suppressAutoHyphens/>
        <w:rPr>
          <w:rFonts w:ascii="Times New Roman" w:hAnsi="Times New Roman" w:cs="Times New Roman"/>
          <w:sz w:val="21"/>
          <w:szCs w:val="21"/>
        </w:rPr>
      </w:pPr>
    </w:p>
    <w:p w14:paraId="5995A2FE" w14:textId="77777777" w:rsidR="00CB24D0" w:rsidRPr="001C219B" w:rsidRDefault="00CB24D0" w:rsidP="007E489A">
      <w:pPr>
        <w:tabs>
          <w:tab w:val="left" w:pos="-720"/>
        </w:tabs>
        <w:suppressAutoHyphens/>
        <w:ind w:firstLineChars="210" w:firstLine="441"/>
        <w:rPr>
          <w:rFonts w:ascii="Times New Roman" w:hAnsi="Times New Roman" w:cs="Times New Roman"/>
          <w:sz w:val="21"/>
          <w:szCs w:val="21"/>
          <w:lang w:val="en-GB"/>
        </w:rPr>
      </w:pPr>
    </w:p>
    <w:p w14:paraId="4A5EB74E" w14:textId="77777777" w:rsidR="00FA6825" w:rsidRPr="001C219B" w:rsidRDefault="00FA6825" w:rsidP="00B90CE9">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1" w:name="_Toc86757713"/>
      <w:r w:rsidRPr="001C219B">
        <w:rPr>
          <w:rFonts w:ascii="Times New Roman" w:hAnsi="Times New Roman"/>
          <w:sz w:val="24"/>
          <w:szCs w:val="24"/>
          <w:lang w:val="en-GB"/>
        </w:rPr>
        <w:t>预期学习结果</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Intended Learning Outcomes</w:t>
      </w:r>
      <w:r w:rsidR="00CA0E07">
        <w:rPr>
          <w:rFonts w:ascii="Times New Roman" w:hAnsi="Times New Roman" w:hint="eastAsia"/>
          <w:sz w:val="24"/>
          <w:szCs w:val="24"/>
          <w:lang w:val="en-GB"/>
        </w:rPr>
        <w:t>，</w:t>
      </w:r>
      <w:r w:rsidR="00283DF6" w:rsidRPr="001C219B">
        <w:rPr>
          <w:rFonts w:ascii="Times New Roman" w:hAnsi="Times New Roman"/>
          <w:sz w:val="24"/>
          <w:szCs w:val="24"/>
          <w:lang w:val="en-GB"/>
        </w:rPr>
        <w:t>ILO</w:t>
      </w:r>
      <w:r w:rsidRPr="001C219B">
        <w:rPr>
          <w:rFonts w:ascii="Times New Roman" w:hAnsi="Times New Roman"/>
          <w:sz w:val="24"/>
          <w:szCs w:val="24"/>
          <w:lang w:val="en-GB"/>
        </w:rPr>
        <w:t>）</w:t>
      </w:r>
      <w:bookmarkEnd w:id="1"/>
    </w:p>
    <w:p w14:paraId="299AA879" w14:textId="77777777" w:rsidR="00DF4B85" w:rsidRPr="001C219B" w:rsidRDefault="00E531F9" w:rsidP="00E531F9">
      <w:pPr>
        <w:rPr>
          <w:rFonts w:ascii="Times New Roman" w:hAnsi="Times New Roman" w:cs="Times New Roman"/>
          <w:lang w:val="en-GB"/>
        </w:rPr>
      </w:pPr>
      <w:r w:rsidRPr="001C219B">
        <w:rPr>
          <w:rFonts w:ascii="Times New Roman" w:hAnsi="Times New Roman" w:cs="Times New Roman"/>
          <w:sz w:val="21"/>
          <w:szCs w:val="21"/>
        </w:rPr>
        <w:tab/>
      </w:r>
      <w:r w:rsidRPr="001C219B">
        <w:rPr>
          <w:rFonts w:ascii="Times New Roman" w:hAnsi="Times New Roman" w:cs="Times New Roman"/>
          <w:sz w:val="21"/>
          <w:szCs w:val="21"/>
        </w:rPr>
        <w:t>本课程的预期学习结果为</w:t>
      </w:r>
    </w:p>
    <w:tbl>
      <w:tblPr>
        <w:tblW w:w="13500" w:type="dxa"/>
        <w:tblLook w:val="04A0" w:firstRow="1" w:lastRow="0" w:firstColumn="1" w:lastColumn="0" w:noHBand="0" w:noVBand="1"/>
      </w:tblPr>
      <w:tblGrid>
        <w:gridCol w:w="970"/>
        <w:gridCol w:w="846"/>
        <w:gridCol w:w="1013"/>
        <w:gridCol w:w="450"/>
        <w:gridCol w:w="450"/>
        <w:gridCol w:w="1926"/>
        <w:gridCol w:w="993"/>
        <w:gridCol w:w="3543"/>
        <w:gridCol w:w="1560"/>
        <w:gridCol w:w="1749"/>
      </w:tblGrid>
      <w:tr w:rsidR="00DF4B85" w:rsidRPr="00DF4B85" w14:paraId="2566F23D" w14:textId="77777777" w:rsidTr="00DF4B85">
        <w:trPr>
          <w:trHeight w:val="825"/>
        </w:trPr>
        <w:tc>
          <w:tcPr>
            <w:tcW w:w="970" w:type="dxa"/>
            <w:tcBorders>
              <w:top w:val="single" w:sz="12" w:space="0" w:color="auto"/>
              <w:left w:val="single" w:sz="12" w:space="0" w:color="auto"/>
              <w:bottom w:val="single" w:sz="12" w:space="0" w:color="auto"/>
              <w:right w:val="single" w:sz="8" w:space="0" w:color="auto"/>
            </w:tcBorders>
            <w:shd w:val="clear" w:color="000000" w:fill="008080"/>
            <w:vAlign w:val="center"/>
            <w:hideMark/>
          </w:tcPr>
          <w:p w14:paraId="2D3DEEAB" w14:textId="77777777" w:rsidR="00DF4B85" w:rsidRPr="00DF4B85" w:rsidRDefault="00DF4B85" w:rsidP="00DF4B85">
            <w:pPr>
              <w:jc w:val="center"/>
              <w:rPr>
                <w:b/>
                <w:bCs/>
                <w:color w:val="FFFFFF"/>
                <w:sz w:val="21"/>
                <w:szCs w:val="21"/>
              </w:rPr>
            </w:pPr>
            <w:r w:rsidRPr="00DF4B85">
              <w:rPr>
                <w:rFonts w:hint="eastAsia"/>
                <w:b/>
                <w:bCs/>
                <w:color w:val="FFFFFF"/>
                <w:sz w:val="21"/>
                <w:szCs w:val="21"/>
              </w:rPr>
              <w:t>毕业要求（二级）+A2:I25</w:t>
            </w:r>
          </w:p>
        </w:tc>
        <w:tc>
          <w:tcPr>
            <w:tcW w:w="846" w:type="dxa"/>
            <w:tcBorders>
              <w:top w:val="single" w:sz="12" w:space="0" w:color="auto"/>
              <w:left w:val="nil"/>
              <w:bottom w:val="single" w:sz="12" w:space="0" w:color="auto"/>
              <w:right w:val="nil"/>
            </w:tcBorders>
            <w:shd w:val="clear" w:color="000000" w:fill="008080"/>
            <w:vAlign w:val="center"/>
            <w:hideMark/>
          </w:tcPr>
          <w:p w14:paraId="3BF9DF40" w14:textId="77777777" w:rsidR="00DF4B85" w:rsidRPr="00DF4B85" w:rsidRDefault="00DF4B85" w:rsidP="00DF4B85">
            <w:pPr>
              <w:jc w:val="center"/>
              <w:rPr>
                <w:b/>
                <w:bCs/>
                <w:color w:val="FFFFFF"/>
                <w:sz w:val="21"/>
                <w:szCs w:val="21"/>
              </w:rPr>
            </w:pPr>
            <w:r w:rsidRPr="00DF4B85">
              <w:rPr>
                <w:rFonts w:hint="eastAsia"/>
                <w:b/>
                <w:bCs/>
                <w:color w:val="FFFFFF"/>
                <w:sz w:val="21"/>
                <w:szCs w:val="21"/>
              </w:rPr>
              <w:t>毕业要求（三级）</w:t>
            </w:r>
          </w:p>
        </w:tc>
        <w:tc>
          <w:tcPr>
            <w:tcW w:w="1013" w:type="dxa"/>
            <w:tcBorders>
              <w:top w:val="single" w:sz="12" w:space="0" w:color="auto"/>
              <w:left w:val="nil"/>
              <w:bottom w:val="single" w:sz="12" w:space="0" w:color="auto"/>
              <w:right w:val="single" w:sz="8" w:space="0" w:color="auto"/>
            </w:tcBorders>
            <w:shd w:val="clear" w:color="000000" w:fill="008080"/>
            <w:vAlign w:val="center"/>
            <w:hideMark/>
          </w:tcPr>
          <w:p w14:paraId="7BF67EE0" w14:textId="77777777" w:rsidR="00DF4B85" w:rsidRPr="00DF4B85" w:rsidRDefault="00DF4B85" w:rsidP="00DF4B85">
            <w:pPr>
              <w:jc w:val="center"/>
              <w:rPr>
                <w:b/>
                <w:bCs/>
                <w:color w:val="FFFFFF"/>
                <w:sz w:val="21"/>
                <w:szCs w:val="21"/>
              </w:rPr>
            </w:pPr>
            <w:r w:rsidRPr="00DF4B85">
              <w:rPr>
                <w:rFonts w:hint="eastAsia"/>
                <w:b/>
                <w:bCs/>
                <w:color w:val="FFFFFF"/>
                <w:sz w:val="21"/>
                <w:szCs w:val="21"/>
              </w:rPr>
              <w:t>权重（</w:t>
            </w:r>
            <w:r w:rsidRPr="00DF4B85">
              <w:rPr>
                <w:rFonts w:ascii="Times New Roman" w:hAnsi="Times New Roman" w:cs="Times New Roman"/>
                <w:b/>
                <w:bCs/>
                <w:color w:val="FFFFFF"/>
                <w:sz w:val="21"/>
                <w:szCs w:val="21"/>
              </w:rPr>
              <w:t>∑=1</w:t>
            </w:r>
            <w:r w:rsidRPr="00DF4B85">
              <w:rPr>
                <w:rFonts w:hint="eastAsia"/>
                <w:b/>
                <w:bCs/>
                <w:color w:val="FFFFFF"/>
                <w:sz w:val="21"/>
                <w:szCs w:val="21"/>
              </w:rPr>
              <w:t>）</w:t>
            </w:r>
          </w:p>
        </w:tc>
        <w:tc>
          <w:tcPr>
            <w:tcW w:w="450" w:type="dxa"/>
            <w:tcBorders>
              <w:top w:val="single" w:sz="12" w:space="0" w:color="auto"/>
              <w:left w:val="nil"/>
              <w:bottom w:val="single" w:sz="12" w:space="0" w:color="auto"/>
              <w:right w:val="single" w:sz="8" w:space="0" w:color="auto"/>
            </w:tcBorders>
            <w:shd w:val="clear" w:color="000000" w:fill="008080"/>
            <w:vAlign w:val="center"/>
            <w:hideMark/>
          </w:tcPr>
          <w:p w14:paraId="3A6E5568" w14:textId="77777777" w:rsidR="00DF4B85" w:rsidRPr="00DF4B85" w:rsidRDefault="00DF4B85" w:rsidP="00DF4B85">
            <w:pPr>
              <w:jc w:val="center"/>
              <w:rPr>
                <w:b/>
                <w:bCs/>
                <w:color w:val="FFFFFF"/>
                <w:sz w:val="21"/>
                <w:szCs w:val="21"/>
              </w:rPr>
            </w:pPr>
            <w:r w:rsidRPr="00DF4B85">
              <w:rPr>
                <w:rFonts w:hint="eastAsia"/>
                <w:b/>
                <w:bCs/>
                <w:color w:val="FFFFFF"/>
                <w:sz w:val="21"/>
                <w:szCs w:val="21"/>
              </w:rPr>
              <w:t>初始程度</w:t>
            </w:r>
          </w:p>
        </w:tc>
        <w:tc>
          <w:tcPr>
            <w:tcW w:w="450" w:type="dxa"/>
            <w:tcBorders>
              <w:top w:val="single" w:sz="12" w:space="0" w:color="auto"/>
              <w:left w:val="nil"/>
              <w:bottom w:val="single" w:sz="12" w:space="0" w:color="auto"/>
              <w:right w:val="single" w:sz="8" w:space="0" w:color="auto"/>
            </w:tcBorders>
            <w:shd w:val="clear" w:color="000000" w:fill="008080"/>
            <w:vAlign w:val="center"/>
            <w:hideMark/>
          </w:tcPr>
          <w:p w14:paraId="35CF3E57" w14:textId="77777777" w:rsidR="00DF4B85" w:rsidRPr="00DF4B85" w:rsidRDefault="00DF4B85" w:rsidP="00DF4B85">
            <w:pPr>
              <w:jc w:val="center"/>
              <w:rPr>
                <w:b/>
                <w:bCs/>
                <w:color w:val="FFFFFF"/>
                <w:sz w:val="21"/>
                <w:szCs w:val="21"/>
              </w:rPr>
            </w:pPr>
            <w:r w:rsidRPr="00DF4B85">
              <w:rPr>
                <w:rFonts w:hint="eastAsia"/>
                <w:b/>
                <w:bCs/>
                <w:color w:val="FFFFFF"/>
                <w:sz w:val="21"/>
                <w:szCs w:val="21"/>
              </w:rPr>
              <w:t>要求程度</w:t>
            </w:r>
          </w:p>
        </w:tc>
        <w:tc>
          <w:tcPr>
            <w:tcW w:w="1926" w:type="dxa"/>
            <w:tcBorders>
              <w:top w:val="single" w:sz="12" w:space="0" w:color="auto"/>
              <w:left w:val="nil"/>
              <w:bottom w:val="single" w:sz="12" w:space="0" w:color="auto"/>
              <w:right w:val="single" w:sz="12" w:space="0" w:color="auto"/>
            </w:tcBorders>
            <w:shd w:val="clear" w:color="000000" w:fill="008080"/>
            <w:vAlign w:val="center"/>
            <w:hideMark/>
          </w:tcPr>
          <w:p w14:paraId="6A9754FD" w14:textId="77777777" w:rsidR="00DF4B85" w:rsidRPr="00DF4B85" w:rsidRDefault="00DF4B85" w:rsidP="00DF4B85">
            <w:pPr>
              <w:jc w:val="center"/>
              <w:rPr>
                <w:b/>
                <w:bCs/>
                <w:color w:val="FFFFFF"/>
                <w:sz w:val="21"/>
                <w:szCs w:val="21"/>
              </w:rPr>
            </w:pPr>
            <w:r w:rsidRPr="00DF4B85">
              <w:rPr>
                <w:rFonts w:hint="eastAsia"/>
                <w:b/>
                <w:bCs/>
                <w:color w:val="FFFFFF"/>
                <w:sz w:val="21"/>
                <w:szCs w:val="21"/>
              </w:rPr>
              <w:t>预期学习结果</w:t>
            </w:r>
            <w:r w:rsidRPr="00DF4B85">
              <w:rPr>
                <w:rFonts w:ascii="Times New Roman" w:hAnsi="Times New Roman" w:cs="Times New Roman"/>
                <w:b/>
                <w:bCs/>
                <w:color w:val="FFFFFF"/>
                <w:sz w:val="21"/>
                <w:szCs w:val="21"/>
              </w:rPr>
              <w:t>(ILO)</w:t>
            </w:r>
          </w:p>
        </w:tc>
        <w:tc>
          <w:tcPr>
            <w:tcW w:w="993" w:type="dxa"/>
            <w:tcBorders>
              <w:top w:val="single" w:sz="12" w:space="0" w:color="auto"/>
              <w:left w:val="nil"/>
              <w:bottom w:val="nil"/>
              <w:right w:val="single" w:sz="12" w:space="0" w:color="auto"/>
            </w:tcBorders>
            <w:shd w:val="clear" w:color="000000" w:fill="008080"/>
            <w:vAlign w:val="center"/>
            <w:hideMark/>
          </w:tcPr>
          <w:p w14:paraId="4AA44F64" w14:textId="77777777" w:rsidR="00DF4B85" w:rsidRPr="00DF4B85" w:rsidRDefault="00DF4B85" w:rsidP="00DF4B85">
            <w:pPr>
              <w:jc w:val="center"/>
              <w:rPr>
                <w:b/>
                <w:bCs/>
                <w:color w:val="FFFFFF"/>
                <w:sz w:val="21"/>
                <w:szCs w:val="21"/>
              </w:rPr>
            </w:pPr>
            <w:r w:rsidRPr="00DF4B85">
              <w:rPr>
                <w:rFonts w:hint="eastAsia"/>
                <w:b/>
                <w:bCs/>
                <w:color w:val="FFFFFF"/>
                <w:sz w:val="21"/>
                <w:szCs w:val="21"/>
              </w:rPr>
              <w:t>权重</w:t>
            </w:r>
          </w:p>
        </w:tc>
        <w:tc>
          <w:tcPr>
            <w:tcW w:w="3543" w:type="dxa"/>
            <w:tcBorders>
              <w:top w:val="single" w:sz="12" w:space="0" w:color="auto"/>
              <w:left w:val="nil"/>
              <w:bottom w:val="nil"/>
              <w:right w:val="single" w:sz="12" w:space="0" w:color="auto"/>
            </w:tcBorders>
            <w:shd w:val="clear" w:color="000000" w:fill="008080"/>
            <w:vAlign w:val="center"/>
            <w:hideMark/>
          </w:tcPr>
          <w:p w14:paraId="1C86953C" w14:textId="77777777" w:rsidR="00DF4B85" w:rsidRPr="00DF4B85" w:rsidRDefault="00DF4B85" w:rsidP="00DF4B85">
            <w:pPr>
              <w:jc w:val="center"/>
              <w:rPr>
                <w:b/>
                <w:bCs/>
                <w:color w:val="FFFFFF"/>
                <w:sz w:val="21"/>
                <w:szCs w:val="21"/>
              </w:rPr>
            </w:pPr>
            <w:r w:rsidRPr="00DF4B85">
              <w:rPr>
                <w:rFonts w:hint="eastAsia"/>
                <w:b/>
                <w:bCs/>
                <w:color w:val="FFFFFF"/>
                <w:sz w:val="21"/>
                <w:szCs w:val="21"/>
              </w:rPr>
              <w:t>知识点</w:t>
            </w:r>
          </w:p>
        </w:tc>
        <w:tc>
          <w:tcPr>
            <w:tcW w:w="1560" w:type="dxa"/>
            <w:tcBorders>
              <w:top w:val="single" w:sz="12" w:space="0" w:color="auto"/>
              <w:left w:val="nil"/>
              <w:bottom w:val="nil"/>
              <w:right w:val="nil"/>
            </w:tcBorders>
            <w:shd w:val="clear" w:color="000000" w:fill="008080"/>
            <w:vAlign w:val="center"/>
            <w:hideMark/>
          </w:tcPr>
          <w:p w14:paraId="7217D378" w14:textId="77777777" w:rsidR="00DF4B85" w:rsidRPr="00DF4B85" w:rsidRDefault="00DF4B85" w:rsidP="00DF4B85">
            <w:pPr>
              <w:jc w:val="center"/>
              <w:rPr>
                <w:b/>
                <w:bCs/>
                <w:color w:val="FFFFFF"/>
                <w:sz w:val="21"/>
                <w:szCs w:val="21"/>
              </w:rPr>
            </w:pPr>
            <w:r w:rsidRPr="00DF4B85">
              <w:rPr>
                <w:rFonts w:hint="eastAsia"/>
                <w:b/>
                <w:bCs/>
                <w:color w:val="FFFFFF"/>
                <w:sz w:val="21"/>
                <w:szCs w:val="21"/>
              </w:rPr>
              <w:t>权重</w:t>
            </w:r>
          </w:p>
        </w:tc>
        <w:tc>
          <w:tcPr>
            <w:tcW w:w="1749" w:type="dxa"/>
            <w:tcBorders>
              <w:top w:val="single" w:sz="4" w:space="0" w:color="auto"/>
              <w:left w:val="single" w:sz="4" w:space="0" w:color="auto"/>
              <w:bottom w:val="single" w:sz="4" w:space="0" w:color="auto"/>
              <w:right w:val="single" w:sz="4" w:space="0" w:color="auto"/>
            </w:tcBorders>
            <w:shd w:val="clear" w:color="000000" w:fill="008080"/>
            <w:vAlign w:val="center"/>
            <w:hideMark/>
          </w:tcPr>
          <w:p w14:paraId="17189709" w14:textId="77777777" w:rsidR="00DF4B85" w:rsidRPr="00DF4B85" w:rsidRDefault="00DF4B85" w:rsidP="00C73CA0">
            <w:pPr>
              <w:jc w:val="center"/>
              <w:rPr>
                <w:b/>
                <w:bCs/>
                <w:color w:val="FFFFFF"/>
                <w:sz w:val="21"/>
                <w:szCs w:val="21"/>
              </w:rPr>
            </w:pPr>
            <w:r w:rsidRPr="00DF4B85">
              <w:rPr>
                <w:rFonts w:hint="eastAsia"/>
                <w:b/>
                <w:bCs/>
                <w:color w:val="FFFFFF"/>
                <w:sz w:val="21"/>
                <w:szCs w:val="21"/>
              </w:rPr>
              <w:t>预期分数</w:t>
            </w:r>
          </w:p>
        </w:tc>
      </w:tr>
      <w:tr w:rsidR="00DF4B85" w:rsidRPr="00DF4B85" w14:paraId="02CE4716" w14:textId="77777777" w:rsidTr="00DF4B85">
        <w:trPr>
          <w:trHeight w:val="735"/>
        </w:trPr>
        <w:tc>
          <w:tcPr>
            <w:tcW w:w="970" w:type="dxa"/>
            <w:vMerge w:val="restart"/>
            <w:tcBorders>
              <w:top w:val="nil"/>
              <w:left w:val="single" w:sz="12" w:space="0" w:color="auto"/>
              <w:bottom w:val="single" w:sz="8" w:space="0" w:color="000000"/>
              <w:right w:val="single" w:sz="8" w:space="0" w:color="auto"/>
            </w:tcBorders>
            <w:shd w:val="clear" w:color="auto" w:fill="auto"/>
            <w:vAlign w:val="center"/>
            <w:hideMark/>
          </w:tcPr>
          <w:p w14:paraId="7967C9F3" w14:textId="77777777" w:rsidR="00DF4B85" w:rsidRPr="00DF4B85" w:rsidRDefault="00DF4B85" w:rsidP="00DF4B85">
            <w:pPr>
              <w:jc w:val="both"/>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1.2</w:t>
            </w:r>
            <w:r w:rsidRPr="00DF4B85">
              <w:rPr>
                <w:rFonts w:cs="Times New Roman" w:hint="eastAsia"/>
                <w:color w:val="000000"/>
                <w:sz w:val="21"/>
                <w:szCs w:val="21"/>
              </w:rPr>
              <w:t>工程基础及机械专业基础知识</w:t>
            </w:r>
          </w:p>
        </w:tc>
        <w:tc>
          <w:tcPr>
            <w:tcW w:w="846" w:type="dxa"/>
            <w:vMerge w:val="restart"/>
            <w:tcBorders>
              <w:top w:val="nil"/>
              <w:left w:val="single" w:sz="8" w:space="0" w:color="auto"/>
              <w:bottom w:val="single" w:sz="8" w:space="0" w:color="000000"/>
              <w:right w:val="single" w:sz="8" w:space="0" w:color="auto"/>
            </w:tcBorders>
            <w:shd w:val="clear" w:color="auto" w:fill="auto"/>
            <w:vAlign w:val="center"/>
            <w:hideMark/>
          </w:tcPr>
          <w:p w14:paraId="1DBB6D89" w14:textId="77777777" w:rsidR="00DF4B85" w:rsidRPr="00DF4B85" w:rsidRDefault="00DF4B85" w:rsidP="00DF4B85">
            <w:pPr>
              <w:jc w:val="both"/>
              <w:rPr>
                <w:color w:val="000000"/>
                <w:sz w:val="21"/>
                <w:szCs w:val="21"/>
              </w:rPr>
            </w:pPr>
            <w:r w:rsidRPr="00DF4B85">
              <w:rPr>
                <w:rFonts w:hint="eastAsia"/>
                <w:color w:val="000000"/>
                <w:sz w:val="21"/>
                <w:szCs w:val="21"/>
              </w:rPr>
              <w:t>1.2.1应力与应变</w:t>
            </w:r>
          </w:p>
        </w:tc>
        <w:tc>
          <w:tcPr>
            <w:tcW w:w="1013" w:type="dxa"/>
            <w:vMerge w:val="restart"/>
            <w:tcBorders>
              <w:top w:val="nil"/>
              <w:left w:val="single" w:sz="8" w:space="0" w:color="auto"/>
              <w:bottom w:val="single" w:sz="8" w:space="0" w:color="000000"/>
              <w:right w:val="single" w:sz="8" w:space="0" w:color="auto"/>
            </w:tcBorders>
            <w:shd w:val="clear" w:color="auto" w:fill="auto"/>
            <w:vAlign w:val="center"/>
            <w:hideMark/>
          </w:tcPr>
          <w:p w14:paraId="3A65D6CB"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0.51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6FEE0229"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18D5C5A0"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L3</w:t>
            </w:r>
          </w:p>
        </w:tc>
        <w:tc>
          <w:tcPr>
            <w:tcW w:w="1926" w:type="dxa"/>
            <w:vMerge w:val="restart"/>
            <w:tcBorders>
              <w:top w:val="nil"/>
              <w:left w:val="single" w:sz="8" w:space="0" w:color="auto"/>
              <w:bottom w:val="single" w:sz="8" w:space="0" w:color="000000"/>
              <w:right w:val="nil"/>
            </w:tcBorders>
            <w:shd w:val="clear" w:color="auto" w:fill="auto"/>
            <w:vAlign w:val="center"/>
            <w:hideMark/>
          </w:tcPr>
          <w:p w14:paraId="5C0B3FCC"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ILO1</w:t>
            </w:r>
            <w:r w:rsidRPr="00DF4B85">
              <w:rPr>
                <w:rFonts w:cs="Times New Roman" w:hint="eastAsia"/>
                <w:b/>
                <w:bCs/>
                <w:color w:val="0000FF"/>
                <w:sz w:val="21"/>
                <w:szCs w:val="21"/>
              </w:rPr>
              <w:t>轴向拉压强度刚度：</w:t>
            </w:r>
            <w:r w:rsidRPr="00DF4B85">
              <w:rPr>
                <w:rFonts w:cs="Times New Roman" w:hint="eastAsia"/>
                <w:b/>
                <w:bCs/>
                <w:i/>
                <w:iCs/>
                <w:color w:val="FF0000"/>
                <w:sz w:val="21"/>
                <w:szCs w:val="21"/>
              </w:rPr>
              <w:t>绘制</w:t>
            </w:r>
            <w:r w:rsidRPr="00DF4B85">
              <w:rPr>
                <w:rFonts w:cs="Times New Roman" w:hint="eastAsia"/>
                <w:color w:val="000000"/>
                <w:sz w:val="21"/>
                <w:szCs w:val="21"/>
              </w:rPr>
              <w:t>轴力图，</w:t>
            </w:r>
            <w:r w:rsidRPr="00DF4B85">
              <w:rPr>
                <w:rFonts w:cs="Times New Roman" w:hint="eastAsia"/>
                <w:b/>
                <w:bCs/>
                <w:i/>
                <w:iCs/>
                <w:color w:val="FF0000"/>
                <w:sz w:val="21"/>
                <w:szCs w:val="21"/>
              </w:rPr>
              <w:t>计算</w:t>
            </w:r>
            <w:r w:rsidRPr="00DF4B85">
              <w:rPr>
                <w:rFonts w:cs="Times New Roman" w:hint="eastAsia"/>
                <w:color w:val="000000"/>
                <w:sz w:val="21"/>
                <w:szCs w:val="21"/>
              </w:rPr>
              <w:t>轴向拉压的应力和变形，进行强度和刚度</w:t>
            </w:r>
            <w:r w:rsidRPr="00DF4B85">
              <w:rPr>
                <w:rFonts w:cs="Times New Roman" w:hint="eastAsia"/>
                <w:b/>
                <w:bCs/>
                <w:i/>
                <w:iCs/>
                <w:color w:val="FF0000"/>
                <w:sz w:val="21"/>
                <w:szCs w:val="21"/>
              </w:rPr>
              <w:t>分析</w:t>
            </w:r>
            <w:r w:rsidRPr="00DF4B85">
              <w:rPr>
                <w:rFonts w:cs="Times New Roman" w:hint="eastAsia"/>
                <w:color w:val="000000"/>
                <w:sz w:val="21"/>
                <w:szCs w:val="21"/>
              </w:rPr>
              <w:t>。</w:t>
            </w:r>
          </w:p>
        </w:tc>
        <w:tc>
          <w:tcPr>
            <w:tcW w:w="99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69B698D"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3543" w:type="dxa"/>
            <w:tcBorders>
              <w:top w:val="single" w:sz="8" w:space="0" w:color="auto"/>
              <w:left w:val="nil"/>
              <w:bottom w:val="single" w:sz="8" w:space="0" w:color="auto"/>
              <w:right w:val="single" w:sz="8" w:space="0" w:color="auto"/>
            </w:tcBorders>
            <w:shd w:val="clear" w:color="auto" w:fill="auto"/>
            <w:noWrap/>
            <w:vAlign w:val="center"/>
            <w:hideMark/>
          </w:tcPr>
          <w:p w14:paraId="032D040B"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ILO1-1绘制轴力图</w:t>
            </w:r>
          </w:p>
        </w:tc>
        <w:tc>
          <w:tcPr>
            <w:tcW w:w="1560" w:type="dxa"/>
            <w:tcBorders>
              <w:top w:val="single" w:sz="8" w:space="0" w:color="auto"/>
              <w:left w:val="nil"/>
              <w:bottom w:val="single" w:sz="8" w:space="0" w:color="auto"/>
              <w:right w:val="nil"/>
            </w:tcBorders>
            <w:shd w:val="clear" w:color="auto" w:fill="auto"/>
            <w:noWrap/>
            <w:vAlign w:val="center"/>
            <w:hideMark/>
          </w:tcPr>
          <w:p w14:paraId="7100C7D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45FFD655" w14:textId="7E793D25"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0483C10C" w14:textId="77777777" w:rsidTr="00DF4B85">
        <w:trPr>
          <w:trHeight w:val="630"/>
        </w:trPr>
        <w:tc>
          <w:tcPr>
            <w:tcW w:w="970" w:type="dxa"/>
            <w:vMerge/>
            <w:tcBorders>
              <w:top w:val="nil"/>
              <w:left w:val="single" w:sz="12" w:space="0" w:color="auto"/>
              <w:bottom w:val="single" w:sz="8" w:space="0" w:color="000000"/>
              <w:right w:val="single" w:sz="8" w:space="0" w:color="auto"/>
            </w:tcBorders>
            <w:vAlign w:val="center"/>
            <w:hideMark/>
          </w:tcPr>
          <w:p w14:paraId="3E89C00E"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4599A13F"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31CBB54B"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6EF6DC0E"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0F64EED0"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nil"/>
            </w:tcBorders>
            <w:vAlign w:val="center"/>
            <w:hideMark/>
          </w:tcPr>
          <w:p w14:paraId="2E2A606E"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14:paraId="2AC21EA6"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741E931A"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ILO1-2计算轴向拉压的应力和变形</w:t>
            </w:r>
          </w:p>
        </w:tc>
        <w:tc>
          <w:tcPr>
            <w:tcW w:w="1560" w:type="dxa"/>
            <w:tcBorders>
              <w:top w:val="nil"/>
              <w:left w:val="nil"/>
              <w:bottom w:val="single" w:sz="8" w:space="0" w:color="auto"/>
              <w:right w:val="nil"/>
            </w:tcBorders>
            <w:shd w:val="clear" w:color="auto" w:fill="auto"/>
            <w:noWrap/>
            <w:vAlign w:val="center"/>
            <w:hideMark/>
          </w:tcPr>
          <w:p w14:paraId="53FE539D"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0.4</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EDAA1F3" w14:textId="0C2BBC5D"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093D55E2" w14:textId="77777777" w:rsidTr="00DF4B85">
        <w:trPr>
          <w:trHeight w:val="615"/>
        </w:trPr>
        <w:tc>
          <w:tcPr>
            <w:tcW w:w="970" w:type="dxa"/>
            <w:vMerge/>
            <w:tcBorders>
              <w:top w:val="nil"/>
              <w:left w:val="single" w:sz="12" w:space="0" w:color="auto"/>
              <w:bottom w:val="single" w:sz="8" w:space="0" w:color="000000"/>
              <w:right w:val="single" w:sz="8" w:space="0" w:color="auto"/>
            </w:tcBorders>
            <w:vAlign w:val="center"/>
            <w:hideMark/>
          </w:tcPr>
          <w:p w14:paraId="4D918DB3"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63F5E989"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6C0D20FB"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4EB732D2"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65258305"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nil"/>
            </w:tcBorders>
            <w:vAlign w:val="center"/>
            <w:hideMark/>
          </w:tcPr>
          <w:p w14:paraId="6B2043C3"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14:paraId="4FD46DB9"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238242FA"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ILO1-3强度和刚度分析</w:t>
            </w:r>
          </w:p>
        </w:tc>
        <w:tc>
          <w:tcPr>
            <w:tcW w:w="1560" w:type="dxa"/>
            <w:tcBorders>
              <w:top w:val="nil"/>
              <w:left w:val="nil"/>
              <w:bottom w:val="single" w:sz="8" w:space="0" w:color="auto"/>
              <w:right w:val="nil"/>
            </w:tcBorders>
            <w:shd w:val="clear" w:color="auto" w:fill="auto"/>
            <w:noWrap/>
            <w:vAlign w:val="center"/>
            <w:hideMark/>
          </w:tcPr>
          <w:p w14:paraId="57503275"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3AAC90D7" w14:textId="04E60272"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0C637014" w14:textId="77777777" w:rsidTr="00DF4B85">
        <w:trPr>
          <w:trHeight w:val="585"/>
        </w:trPr>
        <w:tc>
          <w:tcPr>
            <w:tcW w:w="970" w:type="dxa"/>
            <w:vMerge/>
            <w:tcBorders>
              <w:top w:val="nil"/>
              <w:left w:val="single" w:sz="12" w:space="0" w:color="auto"/>
              <w:bottom w:val="single" w:sz="8" w:space="0" w:color="000000"/>
              <w:right w:val="single" w:sz="8" w:space="0" w:color="auto"/>
            </w:tcBorders>
            <w:vAlign w:val="center"/>
            <w:hideMark/>
          </w:tcPr>
          <w:p w14:paraId="11148769"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5B9B857C"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785CC4AE"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19F230DD"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7B494641"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vMerge w:val="restart"/>
            <w:tcBorders>
              <w:top w:val="nil"/>
              <w:left w:val="single" w:sz="8" w:space="0" w:color="auto"/>
              <w:bottom w:val="single" w:sz="8" w:space="0" w:color="000000"/>
              <w:right w:val="nil"/>
            </w:tcBorders>
            <w:shd w:val="clear" w:color="auto" w:fill="auto"/>
            <w:vAlign w:val="center"/>
            <w:hideMark/>
          </w:tcPr>
          <w:p w14:paraId="45191FC1"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ILO2</w:t>
            </w:r>
            <w:r w:rsidRPr="00DF4B85">
              <w:rPr>
                <w:rFonts w:cs="Times New Roman" w:hint="eastAsia"/>
                <w:b/>
                <w:bCs/>
                <w:color w:val="0000FF"/>
                <w:sz w:val="21"/>
                <w:szCs w:val="21"/>
              </w:rPr>
              <w:t>连接件强度：</w:t>
            </w:r>
            <w:r w:rsidRPr="00DF4B85">
              <w:rPr>
                <w:rFonts w:cs="Times New Roman" w:hint="eastAsia"/>
                <w:b/>
                <w:bCs/>
                <w:i/>
                <w:iCs/>
                <w:color w:val="FF0000"/>
                <w:sz w:val="21"/>
                <w:szCs w:val="21"/>
              </w:rPr>
              <w:t>区分</w:t>
            </w:r>
            <w:r w:rsidRPr="00DF4B85">
              <w:rPr>
                <w:rFonts w:cs="Times New Roman" w:hint="eastAsia"/>
                <w:color w:val="000000"/>
                <w:sz w:val="21"/>
                <w:szCs w:val="21"/>
              </w:rPr>
              <w:t>剪切面和挤压面，</w:t>
            </w:r>
            <w:r w:rsidRPr="00DF4B85">
              <w:rPr>
                <w:rFonts w:cs="Times New Roman" w:hint="eastAsia"/>
                <w:b/>
                <w:bCs/>
                <w:i/>
                <w:iCs/>
                <w:color w:val="FF0000"/>
                <w:sz w:val="21"/>
                <w:szCs w:val="21"/>
              </w:rPr>
              <w:t>应用</w:t>
            </w:r>
            <w:r w:rsidRPr="00DF4B85">
              <w:rPr>
                <w:rFonts w:cs="Times New Roman" w:hint="eastAsia"/>
                <w:color w:val="000000"/>
                <w:sz w:val="21"/>
                <w:szCs w:val="21"/>
              </w:rPr>
              <w:t>剪切和挤压实用计算进行连接件的强度</w:t>
            </w:r>
            <w:r w:rsidRPr="00DF4B85">
              <w:rPr>
                <w:rFonts w:cs="Times New Roman" w:hint="eastAsia"/>
                <w:b/>
                <w:bCs/>
                <w:i/>
                <w:iCs/>
                <w:color w:val="FF0000"/>
                <w:sz w:val="21"/>
                <w:szCs w:val="21"/>
              </w:rPr>
              <w:t>校核</w:t>
            </w:r>
            <w:r w:rsidRPr="00DF4B85">
              <w:rPr>
                <w:rFonts w:cs="Times New Roman" w:hint="eastAsia"/>
                <w:color w:val="000000"/>
                <w:sz w:val="21"/>
                <w:szCs w:val="21"/>
              </w:rPr>
              <w:t>。</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E3F791"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3543" w:type="dxa"/>
            <w:tcBorders>
              <w:top w:val="nil"/>
              <w:left w:val="nil"/>
              <w:bottom w:val="single" w:sz="8" w:space="0" w:color="auto"/>
              <w:right w:val="single" w:sz="8" w:space="0" w:color="auto"/>
            </w:tcBorders>
            <w:shd w:val="clear" w:color="auto" w:fill="auto"/>
            <w:noWrap/>
            <w:vAlign w:val="center"/>
            <w:hideMark/>
          </w:tcPr>
          <w:p w14:paraId="179D6852"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ILO2-1区分剪切面和</w:t>
            </w:r>
            <w:proofErr w:type="gramStart"/>
            <w:r w:rsidRPr="00DF4B85">
              <w:rPr>
                <w:rFonts w:ascii="等线" w:eastAsia="等线" w:hAnsi="等线" w:hint="eastAsia"/>
                <w:color w:val="000000"/>
                <w:sz w:val="22"/>
                <w:szCs w:val="22"/>
              </w:rPr>
              <w:t>挤压面</w:t>
            </w:r>
            <w:proofErr w:type="gramEnd"/>
          </w:p>
        </w:tc>
        <w:tc>
          <w:tcPr>
            <w:tcW w:w="1560" w:type="dxa"/>
            <w:tcBorders>
              <w:top w:val="nil"/>
              <w:left w:val="nil"/>
              <w:bottom w:val="single" w:sz="8" w:space="0" w:color="auto"/>
              <w:right w:val="nil"/>
            </w:tcBorders>
            <w:shd w:val="clear" w:color="auto" w:fill="auto"/>
            <w:noWrap/>
            <w:vAlign w:val="center"/>
            <w:hideMark/>
          </w:tcPr>
          <w:p w14:paraId="0CB7C1F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00991912" w14:textId="06F88DE8"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466EAB03" w14:textId="77777777" w:rsidTr="00DF4B85">
        <w:trPr>
          <w:trHeight w:val="585"/>
        </w:trPr>
        <w:tc>
          <w:tcPr>
            <w:tcW w:w="970" w:type="dxa"/>
            <w:vMerge/>
            <w:tcBorders>
              <w:top w:val="nil"/>
              <w:left w:val="single" w:sz="12" w:space="0" w:color="auto"/>
              <w:bottom w:val="single" w:sz="8" w:space="0" w:color="000000"/>
              <w:right w:val="single" w:sz="8" w:space="0" w:color="auto"/>
            </w:tcBorders>
            <w:vAlign w:val="center"/>
            <w:hideMark/>
          </w:tcPr>
          <w:p w14:paraId="5DCF6D02"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7995BE7A"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00B94144"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5E097364"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2B9CAB2E"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nil"/>
            </w:tcBorders>
            <w:vAlign w:val="center"/>
            <w:hideMark/>
          </w:tcPr>
          <w:p w14:paraId="345FDF93"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5D10D867"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6A4AC4A0"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ILO2-2应用剪切和挤压</w:t>
            </w:r>
          </w:p>
        </w:tc>
        <w:tc>
          <w:tcPr>
            <w:tcW w:w="1560" w:type="dxa"/>
            <w:tcBorders>
              <w:top w:val="nil"/>
              <w:left w:val="nil"/>
              <w:bottom w:val="single" w:sz="8" w:space="0" w:color="auto"/>
              <w:right w:val="nil"/>
            </w:tcBorders>
            <w:shd w:val="clear" w:color="auto" w:fill="auto"/>
            <w:noWrap/>
            <w:vAlign w:val="center"/>
            <w:hideMark/>
          </w:tcPr>
          <w:p w14:paraId="51662CD4"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7D2A0C6" w14:textId="0868C37E"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2641F830" w14:textId="77777777" w:rsidTr="00DF4B85">
        <w:trPr>
          <w:trHeight w:val="450"/>
        </w:trPr>
        <w:tc>
          <w:tcPr>
            <w:tcW w:w="970" w:type="dxa"/>
            <w:vMerge/>
            <w:tcBorders>
              <w:top w:val="nil"/>
              <w:left w:val="single" w:sz="12" w:space="0" w:color="auto"/>
              <w:bottom w:val="single" w:sz="8" w:space="0" w:color="000000"/>
              <w:right w:val="single" w:sz="8" w:space="0" w:color="auto"/>
            </w:tcBorders>
            <w:vAlign w:val="center"/>
            <w:hideMark/>
          </w:tcPr>
          <w:p w14:paraId="1EA37F30"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015319E6"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6C154EA4"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0876CB5D"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50646F73"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nil"/>
            </w:tcBorders>
            <w:vAlign w:val="center"/>
            <w:hideMark/>
          </w:tcPr>
          <w:p w14:paraId="38145F40"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0096F73D"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3A97A299"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ILO2-3强度校核</w:t>
            </w:r>
          </w:p>
        </w:tc>
        <w:tc>
          <w:tcPr>
            <w:tcW w:w="1560" w:type="dxa"/>
            <w:tcBorders>
              <w:top w:val="nil"/>
              <w:left w:val="nil"/>
              <w:bottom w:val="single" w:sz="8" w:space="0" w:color="auto"/>
              <w:right w:val="nil"/>
            </w:tcBorders>
            <w:shd w:val="clear" w:color="auto" w:fill="auto"/>
            <w:noWrap/>
            <w:vAlign w:val="center"/>
            <w:hideMark/>
          </w:tcPr>
          <w:p w14:paraId="66458D57"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0.4</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154C2C08" w14:textId="362073D1"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46D16126" w14:textId="77777777" w:rsidTr="00DF4B85">
        <w:trPr>
          <w:trHeight w:val="615"/>
        </w:trPr>
        <w:tc>
          <w:tcPr>
            <w:tcW w:w="970" w:type="dxa"/>
            <w:vMerge/>
            <w:tcBorders>
              <w:top w:val="nil"/>
              <w:left w:val="single" w:sz="12" w:space="0" w:color="auto"/>
              <w:bottom w:val="single" w:sz="8" w:space="0" w:color="000000"/>
              <w:right w:val="single" w:sz="8" w:space="0" w:color="auto"/>
            </w:tcBorders>
            <w:vAlign w:val="center"/>
            <w:hideMark/>
          </w:tcPr>
          <w:p w14:paraId="4BDB15A4"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2EDA0401"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7CD86284"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val="restart"/>
            <w:tcBorders>
              <w:top w:val="nil"/>
              <w:left w:val="single" w:sz="8" w:space="0" w:color="auto"/>
              <w:bottom w:val="nil"/>
              <w:right w:val="single" w:sz="8" w:space="0" w:color="auto"/>
            </w:tcBorders>
            <w:shd w:val="clear" w:color="auto" w:fill="auto"/>
            <w:vAlign w:val="center"/>
            <w:hideMark/>
          </w:tcPr>
          <w:p w14:paraId="14485F16"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nil"/>
              <w:right w:val="single" w:sz="8" w:space="0" w:color="auto"/>
            </w:tcBorders>
            <w:shd w:val="clear" w:color="auto" w:fill="auto"/>
            <w:vAlign w:val="center"/>
            <w:hideMark/>
          </w:tcPr>
          <w:p w14:paraId="37748FA8"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L3</w:t>
            </w:r>
          </w:p>
        </w:tc>
        <w:tc>
          <w:tcPr>
            <w:tcW w:w="1926" w:type="dxa"/>
            <w:vMerge w:val="restart"/>
            <w:tcBorders>
              <w:top w:val="nil"/>
              <w:left w:val="single" w:sz="8" w:space="0" w:color="auto"/>
              <w:bottom w:val="nil"/>
              <w:right w:val="nil"/>
            </w:tcBorders>
            <w:shd w:val="clear" w:color="auto" w:fill="auto"/>
            <w:vAlign w:val="center"/>
            <w:hideMark/>
          </w:tcPr>
          <w:p w14:paraId="0DB7F082"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ILO3</w:t>
            </w:r>
            <w:r w:rsidRPr="00DF4B85">
              <w:rPr>
                <w:rFonts w:cs="Times New Roman" w:hint="eastAsia"/>
                <w:b/>
                <w:bCs/>
                <w:color w:val="0000FF"/>
                <w:sz w:val="21"/>
                <w:szCs w:val="21"/>
              </w:rPr>
              <w:t>扭转的强度和刚度</w:t>
            </w:r>
            <w:r w:rsidRPr="00DF4B85">
              <w:rPr>
                <w:rFonts w:cs="Times New Roman" w:hint="eastAsia"/>
                <w:color w:val="000000"/>
                <w:sz w:val="21"/>
                <w:szCs w:val="21"/>
              </w:rPr>
              <w:t>：正确</w:t>
            </w:r>
            <w:r w:rsidRPr="00DF4B85">
              <w:rPr>
                <w:rFonts w:cs="Times New Roman" w:hint="eastAsia"/>
                <w:b/>
                <w:bCs/>
                <w:i/>
                <w:iCs/>
                <w:color w:val="FF0000"/>
                <w:sz w:val="21"/>
                <w:szCs w:val="21"/>
              </w:rPr>
              <w:t>绘制</w:t>
            </w:r>
            <w:r w:rsidRPr="00DF4B85">
              <w:rPr>
                <w:rFonts w:cs="Times New Roman" w:hint="eastAsia"/>
                <w:color w:val="000000"/>
                <w:sz w:val="21"/>
                <w:szCs w:val="21"/>
              </w:rPr>
              <w:t>扭矩图，</w:t>
            </w:r>
            <w:proofErr w:type="gramStart"/>
            <w:r w:rsidRPr="00DF4B85">
              <w:rPr>
                <w:rFonts w:cs="Times New Roman" w:hint="eastAsia"/>
                <w:b/>
                <w:bCs/>
                <w:i/>
                <w:iCs/>
                <w:color w:val="FF0000"/>
                <w:sz w:val="21"/>
                <w:szCs w:val="21"/>
              </w:rPr>
              <w:t>推导</w:t>
            </w:r>
            <w:r w:rsidRPr="00DF4B85">
              <w:rPr>
                <w:rFonts w:cs="Times New Roman" w:hint="eastAsia"/>
                <w:color w:val="000000"/>
                <w:sz w:val="21"/>
                <w:szCs w:val="21"/>
              </w:rPr>
              <w:t>圆轴扭转应力</w:t>
            </w:r>
            <w:proofErr w:type="gramEnd"/>
            <w:r w:rsidRPr="00DF4B85">
              <w:rPr>
                <w:rFonts w:cs="Times New Roman" w:hint="eastAsia"/>
                <w:color w:val="000000"/>
                <w:sz w:val="21"/>
                <w:szCs w:val="21"/>
              </w:rPr>
              <w:t>分布公式，</w:t>
            </w:r>
            <w:proofErr w:type="gramStart"/>
            <w:r w:rsidRPr="00DF4B85">
              <w:rPr>
                <w:rFonts w:cs="Times New Roman" w:hint="eastAsia"/>
                <w:b/>
                <w:bCs/>
                <w:i/>
                <w:iCs/>
                <w:color w:val="FF0000"/>
                <w:sz w:val="21"/>
                <w:szCs w:val="21"/>
              </w:rPr>
              <w:t>计算</w:t>
            </w:r>
            <w:r w:rsidRPr="00DF4B85">
              <w:rPr>
                <w:rFonts w:cs="Times New Roman" w:hint="eastAsia"/>
                <w:color w:val="000000"/>
                <w:sz w:val="21"/>
                <w:szCs w:val="21"/>
              </w:rPr>
              <w:t>圆轴扭转</w:t>
            </w:r>
            <w:proofErr w:type="gramEnd"/>
            <w:r w:rsidRPr="00DF4B85">
              <w:rPr>
                <w:rFonts w:cs="Times New Roman" w:hint="eastAsia"/>
                <w:color w:val="000000"/>
                <w:sz w:val="21"/>
                <w:szCs w:val="21"/>
              </w:rPr>
              <w:t>的应力和变形，进行强度和刚度</w:t>
            </w:r>
            <w:r w:rsidRPr="00DF4B85">
              <w:rPr>
                <w:rFonts w:cs="Times New Roman" w:hint="eastAsia"/>
                <w:b/>
                <w:bCs/>
                <w:i/>
                <w:iCs/>
                <w:color w:val="FF0000"/>
                <w:sz w:val="21"/>
                <w:szCs w:val="21"/>
              </w:rPr>
              <w:t>分析</w:t>
            </w:r>
            <w:r w:rsidRPr="00DF4B85">
              <w:rPr>
                <w:rFonts w:cs="Times New Roman" w:hint="eastAsia"/>
                <w:color w:val="000000"/>
                <w:sz w:val="21"/>
                <w:szCs w:val="21"/>
              </w:rPr>
              <w:t>。</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261D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3543" w:type="dxa"/>
            <w:tcBorders>
              <w:top w:val="nil"/>
              <w:left w:val="nil"/>
              <w:bottom w:val="single" w:sz="8" w:space="0" w:color="auto"/>
              <w:right w:val="single" w:sz="8" w:space="0" w:color="auto"/>
            </w:tcBorders>
            <w:shd w:val="clear" w:color="auto" w:fill="auto"/>
            <w:noWrap/>
            <w:vAlign w:val="center"/>
            <w:hideMark/>
          </w:tcPr>
          <w:p w14:paraId="5EC0ABA1"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ILO3-1正确绘制扭矩图</w:t>
            </w:r>
          </w:p>
        </w:tc>
        <w:tc>
          <w:tcPr>
            <w:tcW w:w="1560" w:type="dxa"/>
            <w:tcBorders>
              <w:top w:val="nil"/>
              <w:left w:val="nil"/>
              <w:bottom w:val="single" w:sz="8" w:space="0" w:color="auto"/>
              <w:right w:val="nil"/>
            </w:tcBorders>
            <w:shd w:val="clear" w:color="auto" w:fill="auto"/>
            <w:noWrap/>
            <w:vAlign w:val="center"/>
            <w:hideMark/>
          </w:tcPr>
          <w:p w14:paraId="20852B9D"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2FE6DDA2" w14:textId="1607F7DD"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586376C3" w14:textId="77777777" w:rsidTr="00DF4B85">
        <w:trPr>
          <w:trHeight w:val="705"/>
        </w:trPr>
        <w:tc>
          <w:tcPr>
            <w:tcW w:w="970" w:type="dxa"/>
            <w:vMerge/>
            <w:tcBorders>
              <w:top w:val="nil"/>
              <w:left w:val="single" w:sz="12" w:space="0" w:color="auto"/>
              <w:bottom w:val="single" w:sz="8" w:space="0" w:color="000000"/>
              <w:right w:val="single" w:sz="8" w:space="0" w:color="auto"/>
            </w:tcBorders>
            <w:vAlign w:val="center"/>
            <w:hideMark/>
          </w:tcPr>
          <w:p w14:paraId="6988CBB7"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3FFC0E50"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43BDDCF1"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nil"/>
              <w:right w:val="single" w:sz="8" w:space="0" w:color="auto"/>
            </w:tcBorders>
            <w:vAlign w:val="center"/>
            <w:hideMark/>
          </w:tcPr>
          <w:p w14:paraId="65D1E722"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nil"/>
              <w:right w:val="single" w:sz="8" w:space="0" w:color="auto"/>
            </w:tcBorders>
            <w:vAlign w:val="center"/>
            <w:hideMark/>
          </w:tcPr>
          <w:p w14:paraId="409CFE89"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nil"/>
              <w:right w:val="nil"/>
            </w:tcBorders>
            <w:vAlign w:val="center"/>
            <w:hideMark/>
          </w:tcPr>
          <w:p w14:paraId="61DD98EC"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0D4076B2"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7D163FC9"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ILO3-2</w:t>
            </w:r>
            <w:proofErr w:type="gramStart"/>
            <w:r w:rsidRPr="00DF4B85">
              <w:rPr>
                <w:rFonts w:ascii="等线" w:eastAsia="等线" w:hAnsi="等线" w:hint="eastAsia"/>
                <w:color w:val="000000"/>
                <w:sz w:val="22"/>
                <w:szCs w:val="22"/>
              </w:rPr>
              <w:t>推导圆轴扭转应力</w:t>
            </w:r>
            <w:proofErr w:type="gramEnd"/>
            <w:r w:rsidRPr="00DF4B85">
              <w:rPr>
                <w:rFonts w:ascii="等线" w:eastAsia="等线" w:hAnsi="等线" w:hint="eastAsia"/>
                <w:color w:val="000000"/>
                <w:sz w:val="22"/>
                <w:szCs w:val="22"/>
              </w:rPr>
              <w:t>分布公式</w:t>
            </w:r>
          </w:p>
        </w:tc>
        <w:tc>
          <w:tcPr>
            <w:tcW w:w="1560" w:type="dxa"/>
            <w:tcBorders>
              <w:top w:val="nil"/>
              <w:left w:val="nil"/>
              <w:bottom w:val="single" w:sz="8" w:space="0" w:color="auto"/>
              <w:right w:val="nil"/>
            </w:tcBorders>
            <w:shd w:val="clear" w:color="auto" w:fill="auto"/>
            <w:noWrap/>
            <w:vAlign w:val="center"/>
            <w:hideMark/>
          </w:tcPr>
          <w:p w14:paraId="5999F9E7"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0.4</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031504BD" w14:textId="4ABC9215"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0782BA3E" w14:textId="77777777" w:rsidTr="00DF4B85">
        <w:trPr>
          <w:trHeight w:val="615"/>
        </w:trPr>
        <w:tc>
          <w:tcPr>
            <w:tcW w:w="970" w:type="dxa"/>
            <w:vMerge/>
            <w:tcBorders>
              <w:top w:val="nil"/>
              <w:left w:val="single" w:sz="12" w:space="0" w:color="auto"/>
              <w:bottom w:val="single" w:sz="8" w:space="0" w:color="000000"/>
              <w:right w:val="single" w:sz="8" w:space="0" w:color="auto"/>
            </w:tcBorders>
            <w:vAlign w:val="center"/>
            <w:hideMark/>
          </w:tcPr>
          <w:p w14:paraId="7AD00835"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19D7C348"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056B5589"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nil"/>
              <w:right w:val="single" w:sz="8" w:space="0" w:color="auto"/>
            </w:tcBorders>
            <w:vAlign w:val="center"/>
            <w:hideMark/>
          </w:tcPr>
          <w:p w14:paraId="01BD1AFA"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nil"/>
              <w:right w:val="single" w:sz="8" w:space="0" w:color="auto"/>
            </w:tcBorders>
            <w:vAlign w:val="center"/>
            <w:hideMark/>
          </w:tcPr>
          <w:p w14:paraId="4EC090C2"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nil"/>
              <w:right w:val="nil"/>
            </w:tcBorders>
            <w:vAlign w:val="center"/>
            <w:hideMark/>
          </w:tcPr>
          <w:p w14:paraId="4C7E3533"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20CBC464"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4439E228"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ILO3-3</w:t>
            </w:r>
            <w:proofErr w:type="gramStart"/>
            <w:r w:rsidRPr="00DF4B85">
              <w:rPr>
                <w:rFonts w:ascii="等线" w:eastAsia="等线" w:hAnsi="等线" w:hint="eastAsia"/>
                <w:color w:val="000000"/>
                <w:sz w:val="22"/>
                <w:szCs w:val="22"/>
              </w:rPr>
              <w:t>计算圆轴扭转</w:t>
            </w:r>
            <w:proofErr w:type="gramEnd"/>
            <w:r w:rsidRPr="00DF4B85">
              <w:rPr>
                <w:rFonts w:ascii="等线" w:eastAsia="等线" w:hAnsi="等线" w:hint="eastAsia"/>
                <w:color w:val="000000"/>
                <w:sz w:val="22"/>
                <w:szCs w:val="22"/>
              </w:rPr>
              <w:t>的应力和变形</w:t>
            </w:r>
          </w:p>
        </w:tc>
        <w:tc>
          <w:tcPr>
            <w:tcW w:w="1560" w:type="dxa"/>
            <w:tcBorders>
              <w:top w:val="nil"/>
              <w:left w:val="nil"/>
              <w:bottom w:val="single" w:sz="8" w:space="0" w:color="auto"/>
              <w:right w:val="nil"/>
            </w:tcBorders>
            <w:shd w:val="clear" w:color="auto" w:fill="auto"/>
            <w:noWrap/>
            <w:vAlign w:val="center"/>
            <w:hideMark/>
          </w:tcPr>
          <w:p w14:paraId="7BA5EA5A"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0.4</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271C6606" w14:textId="3F3CFD54"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16C8CD51" w14:textId="77777777" w:rsidTr="00DF4B85">
        <w:trPr>
          <w:trHeight w:val="885"/>
        </w:trPr>
        <w:tc>
          <w:tcPr>
            <w:tcW w:w="970" w:type="dxa"/>
            <w:vMerge/>
            <w:tcBorders>
              <w:top w:val="nil"/>
              <w:left w:val="single" w:sz="12" w:space="0" w:color="auto"/>
              <w:bottom w:val="single" w:sz="8" w:space="0" w:color="000000"/>
              <w:right w:val="single" w:sz="8" w:space="0" w:color="auto"/>
            </w:tcBorders>
            <w:vAlign w:val="center"/>
            <w:hideMark/>
          </w:tcPr>
          <w:p w14:paraId="3D2F89A1"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63BFCCAA"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501B742B"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446A5D"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B15C56"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L3</w:t>
            </w:r>
          </w:p>
        </w:tc>
        <w:tc>
          <w:tcPr>
            <w:tcW w:w="1926" w:type="dxa"/>
            <w:vMerge w:val="restart"/>
            <w:tcBorders>
              <w:top w:val="single" w:sz="8" w:space="0" w:color="auto"/>
              <w:left w:val="single" w:sz="8" w:space="0" w:color="auto"/>
              <w:bottom w:val="single" w:sz="8" w:space="0" w:color="000000"/>
              <w:right w:val="nil"/>
            </w:tcBorders>
            <w:shd w:val="clear" w:color="auto" w:fill="auto"/>
            <w:vAlign w:val="center"/>
            <w:hideMark/>
          </w:tcPr>
          <w:p w14:paraId="46300DF5"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ILO4</w:t>
            </w:r>
            <w:r w:rsidRPr="00DF4B85">
              <w:rPr>
                <w:rFonts w:cs="Times New Roman" w:hint="eastAsia"/>
                <w:b/>
                <w:bCs/>
                <w:color w:val="0000FF"/>
                <w:sz w:val="21"/>
                <w:szCs w:val="21"/>
              </w:rPr>
              <w:t>弯曲的强度和刚度：</w:t>
            </w:r>
            <w:r w:rsidRPr="00DF4B85">
              <w:rPr>
                <w:rFonts w:cs="Times New Roman" w:hint="eastAsia"/>
                <w:b/>
                <w:bCs/>
                <w:i/>
                <w:iCs/>
                <w:color w:val="FF0000"/>
                <w:sz w:val="21"/>
                <w:szCs w:val="21"/>
              </w:rPr>
              <w:t>建立</w:t>
            </w:r>
            <w:r w:rsidRPr="00DF4B85">
              <w:rPr>
                <w:rFonts w:cs="Times New Roman" w:hint="eastAsia"/>
                <w:color w:val="000000"/>
                <w:sz w:val="21"/>
                <w:szCs w:val="21"/>
              </w:rPr>
              <w:t>剪力和弯矩方程，熟练</w:t>
            </w:r>
            <w:r w:rsidRPr="00DF4B85">
              <w:rPr>
                <w:rFonts w:cs="Times New Roman" w:hint="eastAsia"/>
                <w:b/>
                <w:bCs/>
                <w:i/>
                <w:iCs/>
                <w:color w:val="FF0000"/>
                <w:sz w:val="21"/>
                <w:szCs w:val="21"/>
              </w:rPr>
              <w:t>绘制</w:t>
            </w:r>
            <w:r w:rsidRPr="00DF4B85">
              <w:rPr>
                <w:rFonts w:cs="Times New Roman" w:hint="eastAsia"/>
                <w:color w:val="000000"/>
                <w:sz w:val="21"/>
                <w:szCs w:val="21"/>
              </w:rPr>
              <w:t>剪力和弯矩图，正确</w:t>
            </w:r>
            <w:r w:rsidRPr="00DF4B85">
              <w:rPr>
                <w:rFonts w:cs="Times New Roman" w:hint="eastAsia"/>
                <w:b/>
                <w:bCs/>
                <w:i/>
                <w:iCs/>
                <w:color w:val="FF0000"/>
                <w:sz w:val="21"/>
                <w:szCs w:val="21"/>
              </w:rPr>
              <w:t>推导</w:t>
            </w:r>
            <w:r w:rsidRPr="00DF4B85">
              <w:rPr>
                <w:rFonts w:cs="Times New Roman" w:hint="eastAsia"/>
                <w:color w:val="000000"/>
                <w:sz w:val="21"/>
                <w:szCs w:val="21"/>
              </w:rPr>
              <w:t>弯曲正应力公式，熟练</w:t>
            </w:r>
            <w:r w:rsidRPr="00DF4B85">
              <w:rPr>
                <w:rFonts w:cs="Times New Roman" w:hint="eastAsia"/>
                <w:b/>
                <w:bCs/>
                <w:i/>
                <w:iCs/>
                <w:color w:val="FF0000"/>
                <w:sz w:val="21"/>
                <w:szCs w:val="21"/>
              </w:rPr>
              <w:t>计算</w:t>
            </w:r>
            <w:r w:rsidRPr="00DF4B85">
              <w:rPr>
                <w:rFonts w:cs="Times New Roman" w:hint="eastAsia"/>
                <w:color w:val="000000"/>
                <w:sz w:val="21"/>
                <w:szCs w:val="21"/>
              </w:rPr>
              <w:t>弯曲应力并进行强度</w:t>
            </w:r>
            <w:r w:rsidRPr="00DF4B85">
              <w:rPr>
                <w:rFonts w:cs="Times New Roman" w:hint="eastAsia"/>
                <w:b/>
                <w:bCs/>
                <w:i/>
                <w:iCs/>
                <w:color w:val="FF0000"/>
                <w:sz w:val="21"/>
                <w:szCs w:val="21"/>
              </w:rPr>
              <w:t>分析</w:t>
            </w:r>
            <w:r w:rsidRPr="00DF4B85">
              <w:rPr>
                <w:rFonts w:cs="Times New Roman" w:hint="eastAsia"/>
                <w:color w:val="000000"/>
                <w:sz w:val="21"/>
                <w:szCs w:val="21"/>
              </w:rPr>
              <w:t>，</w:t>
            </w:r>
            <w:r w:rsidRPr="00DF4B85">
              <w:rPr>
                <w:rFonts w:cs="Times New Roman" w:hint="eastAsia"/>
                <w:b/>
                <w:bCs/>
                <w:i/>
                <w:iCs/>
                <w:color w:val="FF0000"/>
                <w:sz w:val="21"/>
                <w:szCs w:val="21"/>
              </w:rPr>
              <w:t>计算</w:t>
            </w:r>
            <w:r w:rsidRPr="00DF4B85">
              <w:rPr>
                <w:rFonts w:cs="Times New Roman" w:hint="eastAsia"/>
                <w:color w:val="000000"/>
                <w:sz w:val="21"/>
                <w:szCs w:val="21"/>
              </w:rPr>
              <w:t>弯曲挠度和转角，进行刚度</w:t>
            </w:r>
            <w:r w:rsidRPr="00DF4B85">
              <w:rPr>
                <w:rFonts w:cs="Times New Roman" w:hint="eastAsia"/>
                <w:b/>
                <w:bCs/>
                <w:i/>
                <w:iCs/>
                <w:color w:val="FF0000"/>
                <w:sz w:val="21"/>
                <w:szCs w:val="21"/>
              </w:rPr>
              <w:t>分析</w:t>
            </w:r>
            <w:r w:rsidRPr="00DF4B85">
              <w:rPr>
                <w:rFonts w:cs="Times New Roman" w:hint="eastAsia"/>
                <w:color w:val="000000"/>
                <w:sz w:val="21"/>
                <w:szCs w:val="21"/>
              </w:rPr>
              <w:t>。</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944B1E"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3543" w:type="dxa"/>
            <w:tcBorders>
              <w:top w:val="nil"/>
              <w:left w:val="nil"/>
              <w:bottom w:val="single" w:sz="8" w:space="0" w:color="auto"/>
              <w:right w:val="single" w:sz="8" w:space="0" w:color="auto"/>
            </w:tcBorders>
            <w:shd w:val="clear" w:color="auto" w:fill="auto"/>
            <w:noWrap/>
            <w:vAlign w:val="center"/>
            <w:hideMark/>
          </w:tcPr>
          <w:p w14:paraId="201292F2"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ILO4-1建立剪力和弯矩方程</w:t>
            </w:r>
          </w:p>
        </w:tc>
        <w:tc>
          <w:tcPr>
            <w:tcW w:w="1560" w:type="dxa"/>
            <w:tcBorders>
              <w:top w:val="nil"/>
              <w:left w:val="nil"/>
              <w:bottom w:val="single" w:sz="8" w:space="0" w:color="auto"/>
              <w:right w:val="nil"/>
            </w:tcBorders>
            <w:shd w:val="clear" w:color="auto" w:fill="auto"/>
            <w:noWrap/>
            <w:vAlign w:val="center"/>
            <w:hideMark/>
          </w:tcPr>
          <w:p w14:paraId="039C079D"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13DCC045" w14:textId="21CF6738"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478E9B0D" w14:textId="77777777" w:rsidTr="00DF4B85">
        <w:trPr>
          <w:trHeight w:val="585"/>
        </w:trPr>
        <w:tc>
          <w:tcPr>
            <w:tcW w:w="970" w:type="dxa"/>
            <w:vMerge/>
            <w:tcBorders>
              <w:top w:val="nil"/>
              <w:left w:val="single" w:sz="12" w:space="0" w:color="auto"/>
              <w:bottom w:val="single" w:sz="8" w:space="0" w:color="000000"/>
              <w:right w:val="single" w:sz="8" w:space="0" w:color="auto"/>
            </w:tcBorders>
            <w:vAlign w:val="center"/>
            <w:hideMark/>
          </w:tcPr>
          <w:p w14:paraId="30796362"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3BE680F7"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14EE5FD2"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17DEB7D5"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563F373A"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single" w:sz="8" w:space="0" w:color="auto"/>
              <w:left w:val="single" w:sz="8" w:space="0" w:color="auto"/>
              <w:bottom w:val="single" w:sz="8" w:space="0" w:color="000000"/>
              <w:right w:val="nil"/>
            </w:tcBorders>
            <w:vAlign w:val="center"/>
            <w:hideMark/>
          </w:tcPr>
          <w:p w14:paraId="52368589"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10ADADF7"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71F7A45C"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ILO4-2熟练绘制剪力和弯矩图</w:t>
            </w:r>
          </w:p>
        </w:tc>
        <w:tc>
          <w:tcPr>
            <w:tcW w:w="1560" w:type="dxa"/>
            <w:tcBorders>
              <w:top w:val="nil"/>
              <w:left w:val="nil"/>
              <w:bottom w:val="single" w:sz="8" w:space="0" w:color="auto"/>
              <w:right w:val="nil"/>
            </w:tcBorders>
            <w:shd w:val="clear" w:color="auto" w:fill="auto"/>
            <w:noWrap/>
            <w:vAlign w:val="center"/>
            <w:hideMark/>
          </w:tcPr>
          <w:p w14:paraId="44695023"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17342C27" w14:textId="2CB791CF"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F053E58" w14:textId="77777777" w:rsidTr="00DF4B85">
        <w:trPr>
          <w:trHeight w:val="465"/>
        </w:trPr>
        <w:tc>
          <w:tcPr>
            <w:tcW w:w="970" w:type="dxa"/>
            <w:vMerge/>
            <w:tcBorders>
              <w:top w:val="nil"/>
              <w:left w:val="single" w:sz="12" w:space="0" w:color="auto"/>
              <w:bottom w:val="single" w:sz="8" w:space="0" w:color="000000"/>
              <w:right w:val="single" w:sz="8" w:space="0" w:color="auto"/>
            </w:tcBorders>
            <w:vAlign w:val="center"/>
            <w:hideMark/>
          </w:tcPr>
          <w:p w14:paraId="44DF151E"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3D3A001B"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7522EE56"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581E53F9"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1E8865AE"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single" w:sz="8" w:space="0" w:color="auto"/>
              <w:left w:val="single" w:sz="8" w:space="0" w:color="auto"/>
              <w:bottom w:val="single" w:sz="8" w:space="0" w:color="000000"/>
              <w:right w:val="nil"/>
            </w:tcBorders>
            <w:vAlign w:val="center"/>
            <w:hideMark/>
          </w:tcPr>
          <w:p w14:paraId="71B17F1A"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4165FFCE"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01136951"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ILO4-3推导弯曲正应力公式</w:t>
            </w:r>
          </w:p>
        </w:tc>
        <w:tc>
          <w:tcPr>
            <w:tcW w:w="1560" w:type="dxa"/>
            <w:tcBorders>
              <w:top w:val="nil"/>
              <w:left w:val="nil"/>
              <w:bottom w:val="single" w:sz="8" w:space="0" w:color="auto"/>
              <w:right w:val="nil"/>
            </w:tcBorders>
            <w:shd w:val="clear" w:color="auto" w:fill="auto"/>
            <w:noWrap/>
            <w:vAlign w:val="center"/>
            <w:hideMark/>
          </w:tcPr>
          <w:p w14:paraId="60BBF5FB"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25D888CF" w14:textId="19616A19"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C26F235" w14:textId="77777777" w:rsidTr="00DF4B85">
        <w:trPr>
          <w:trHeight w:val="300"/>
        </w:trPr>
        <w:tc>
          <w:tcPr>
            <w:tcW w:w="970" w:type="dxa"/>
            <w:vMerge/>
            <w:tcBorders>
              <w:top w:val="nil"/>
              <w:left w:val="single" w:sz="12" w:space="0" w:color="auto"/>
              <w:bottom w:val="single" w:sz="8" w:space="0" w:color="000000"/>
              <w:right w:val="single" w:sz="8" w:space="0" w:color="auto"/>
            </w:tcBorders>
            <w:vAlign w:val="center"/>
            <w:hideMark/>
          </w:tcPr>
          <w:p w14:paraId="0735AB4F"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30F9BA8F"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7776D703"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252390D7"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60786098"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single" w:sz="8" w:space="0" w:color="auto"/>
              <w:left w:val="single" w:sz="8" w:space="0" w:color="auto"/>
              <w:bottom w:val="single" w:sz="8" w:space="0" w:color="000000"/>
              <w:right w:val="nil"/>
            </w:tcBorders>
            <w:vAlign w:val="center"/>
            <w:hideMark/>
          </w:tcPr>
          <w:p w14:paraId="051E94EB"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0143ABDB"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noWrap/>
            <w:vAlign w:val="center"/>
            <w:hideMark/>
          </w:tcPr>
          <w:p w14:paraId="1C2491AE"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ILO4-4计算弯曲应力并进行强度分析</w:t>
            </w:r>
          </w:p>
        </w:tc>
        <w:tc>
          <w:tcPr>
            <w:tcW w:w="1560" w:type="dxa"/>
            <w:tcBorders>
              <w:top w:val="nil"/>
              <w:left w:val="nil"/>
              <w:bottom w:val="single" w:sz="8" w:space="0" w:color="auto"/>
              <w:right w:val="nil"/>
            </w:tcBorders>
            <w:shd w:val="clear" w:color="auto" w:fill="auto"/>
            <w:noWrap/>
            <w:vAlign w:val="center"/>
            <w:hideMark/>
          </w:tcPr>
          <w:p w14:paraId="41F57EA1"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0207B13C" w14:textId="493007E4"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485F1D23" w14:textId="77777777" w:rsidTr="00DF4B85">
        <w:trPr>
          <w:trHeight w:val="630"/>
        </w:trPr>
        <w:tc>
          <w:tcPr>
            <w:tcW w:w="970" w:type="dxa"/>
            <w:vMerge/>
            <w:tcBorders>
              <w:top w:val="nil"/>
              <w:left w:val="single" w:sz="12" w:space="0" w:color="auto"/>
              <w:bottom w:val="single" w:sz="8" w:space="0" w:color="000000"/>
              <w:right w:val="single" w:sz="8" w:space="0" w:color="auto"/>
            </w:tcBorders>
            <w:vAlign w:val="center"/>
            <w:hideMark/>
          </w:tcPr>
          <w:p w14:paraId="7D26C9EC"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541D5E71"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05BCEAB3"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3B8479BE"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643F4803"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single" w:sz="8" w:space="0" w:color="auto"/>
              <w:left w:val="single" w:sz="8" w:space="0" w:color="auto"/>
              <w:bottom w:val="single" w:sz="8" w:space="0" w:color="000000"/>
              <w:right w:val="nil"/>
            </w:tcBorders>
            <w:vAlign w:val="center"/>
            <w:hideMark/>
          </w:tcPr>
          <w:p w14:paraId="6ABA7AB2"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0F01F62E"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594DEB52"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ILO4-5计算弯曲挠度和转角，进行刚度分析</w:t>
            </w:r>
          </w:p>
        </w:tc>
        <w:tc>
          <w:tcPr>
            <w:tcW w:w="1560" w:type="dxa"/>
            <w:tcBorders>
              <w:top w:val="nil"/>
              <w:left w:val="nil"/>
              <w:bottom w:val="single" w:sz="8" w:space="0" w:color="auto"/>
              <w:right w:val="nil"/>
            </w:tcBorders>
            <w:shd w:val="clear" w:color="auto" w:fill="auto"/>
            <w:noWrap/>
            <w:vAlign w:val="center"/>
            <w:hideMark/>
          </w:tcPr>
          <w:p w14:paraId="1D4993DD"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2ABA4E6B" w14:textId="52AB8241"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0A55A919" w14:textId="77777777" w:rsidTr="00DF4B85">
        <w:trPr>
          <w:trHeight w:val="1185"/>
        </w:trPr>
        <w:tc>
          <w:tcPr>
            <w:tcW w:w="970" w:type="dxa"/>
            <w:vMerge/>
            <w:tcBorders>
              <w:top w:val="nil"/>
              <w:left w:val="single" w:sz="12" w:space="0" w:color="auto"/>
              <w:bottom w:val="single" w:sz="8" w:space="0" w:color="000000"/>
              <w:right w:val="single" w:sz="8" w:space="0" w:color="auto"/>
            </w:tcBorders>
            <w:vAlign w:val="center"/>
            <w:hideMark/>
          </w:tcPr>
          <w:p w14:paraId="03ED9F63"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4E083A02"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2CA63C8A"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006D3D7F"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79DCEFEC"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L3</w:t>
            </w:r>
          </w:p>
        </w:tc>
        <w:tc>
          <w:tcPr>
            <w:tcW w:w="1926" w:type="dxa"/>
            <w:vMerge w:val="restart"/>
            <w:tcBorders>
              <w:top w:val="nil"/>
              <w:left w:val="single" w:sz="8" w:space="0" w:color="auto"/>
              <w:bottom w:val="single" w:sz="8" w:space="0" w:color="000000"/>
              <w:right w:val="nil"/>
            </w:tcBorders>
            <w:shd w:val="clear" w:color="auto" w:fill="auto"/>
            <w:vAlign w:val="center"/>
            <w:hideMark/>
          </w:tcPr>
          <w:p w14:paraId="2BED392E"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ILO5</w:t>
            </w:r>
            <w:r w:rsidRPr="00DF4B85">
              <w:rPr>
                <w:rFonts w:cs="Times New Roman" w:hint="eastAsia"/>
                <w:b/>
                <w:bCs/>
                <w:color w:val="0000FF"/>
                <w:sz w:val="21"/>
                <w:szCs w:val="21"/>
              </w:rPr>
              <w:t>组合变形：</w:t>
            </w:r>
            <w:r w:rsidRPr="00DF4B85">
              <w:rPr>
                <w:rFonts w:cs="Times New Roman" w:hint="eastAsia"/>
                <w:color w:val="000000"/>
                <w:sz w:val="21"/>
                <w:szCs w:val="21"/>
              </w:rPr>
              <w:t>利用叠加法正确</w:t>
            </w:r>
            <w:r w:rsidRPr="00DF4B85">
              <w:rPr>
                <w:rFonts w:cs="Times New Roman" w:hint="eastAsia"/>
                <w:b/>
                <w:bCs/>
                <w:i/>
                <w:iCs/>
                <w:color w:val="FF0000"/>
                <w:sz w:val="21"/>
                <w:szCs w:val="21"/>
              </w:rPr>
              <w:t>计算</w:t>
            </w:r>
            <w:r w:rsidRPr="00DF4B85">
              <w:rPr>
                <w:rFonts w:cs="Times New Roman" w:hint="eastAsia"/>
                <w:color w:val="000000"/>
                <w:sz w:val="21"/>
                <w:szCs w:val="21"/>
              </w:rPr>
              <w:t>斜弯梁，拉弯组合及弯扭组合的应力，进行强度</w:t>
            </w:r>
            <w:r w:rsidRPr="00DF4B85">
              <w:rPr>
                <w:rFonts w:cs="Times New Roman" w:hint="eastAsia"/>
                <w:b/>
                <w:bCs/>
                <w:i/>
                <w:iCs/>
                <w:color w:val="FF0000"/>
                <w:sz w:val="21"/>
                <w:szCs w:val="21"/>
              </w:rPr>
              <w:t>分析。</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B7763F"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0.1</w:t>
            </w:r>
          </w:p>
        </w:tc>
        <w:tc>
          <w:tcPr>
            <w:tcW w:w="3543" w:type="dxa"/>
            <w:tcBorders>
              <w:top w:val="nil"/>
              <w:left w:val="nil"/>
              <w:bottom w:val="single" w:sz="8" w:space="0" w:color="auto"/>
              <w:right w:val="single" w:sz="8" w:space="0" w:color="auto"/>
            </w:tcBorders>
            <w:shd w:val="clear" w:color="auto" w:fill="auto"/>
            <w:noWrap/>
            <w:vAlign w:val="center"/>
            <w:hideMark/>
          </w:tcPr>
          <w:p w14:paraId="0740353E"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ILO5-1组合变形：利用叠加法正确计算斜弯梁，拉弯组合及弯扭组合的应力</w:t>
            </w:r>
          </w:p>
        </w:tc>
        <w:tc>
          <w:tcPr>
            <w:tcW w:w="1560" w:type="dxa"/>
            <w:tcBorders>
              <w:top w:val="nil"/>
              <w:left w:val="nil"/>
              <w:bottom w:val="single" w:sz="8" w:space="0" w:color="auto"/>
              <w:right w:val="nil"/>
            </w:tcBorders>
            <w:shd w:val="clear" w:color="auto" w:fill="auto"/>
            <w:noWrap/>
            <w:vAlign w:val="center"/>
            <w:hideMark/>
          </w:tcPr>
          <w:p w14:paraId="454743A5"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9FAECA7" w14:textId="18B0DBF2"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CC1BF54" w14:textId="77777777" w:rsidTr="00DF4B85">
        <w:trPr>
          <w:trHeight w:val="585"/>
        </w:trPr>
        <w:tc>
          <w:tcPr>
            <w:tcW w:w="970" w:type="dxa"/>
            <w:vMerge/>
            <w:tcBorders>
              <w:top w:val="nil"/>
              <w:left w:val="single" w:sz="12" w:space="0" w:color="auto"/>
              <w:bottom w:val="single" w:sz="8" w:space="0" w:color="000000"/>
              <w:right w:val="single" w:sz="8" w:space="0" w:color="auto"/>
            </w:tcBorders>
            <w:vAlign w:val="center"/>
            <w:hideMark/>
          </w:tcPr>
          <w:p w14:paraId="1344E32D"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54CBE693"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2D597C35"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5CFEB8D2"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330539A4"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nil"/>
            </w:tcBorders>
            <w:vAlign w:val="center"/>
            <w:hideMark/>
          </w:tcPr>
          <w:p w14:paraId="6A810AE3"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738B9D26"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4E18B037"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ILO5-2进行强度分析</w:t>
            </w:r>
          </w:p>
        </w:tc>
        <w:tc>
          <w:tcPr>
            <w:tcW w:w="1560" w:type="dxa"/>
            <w:tcBorders>
              <w:top w:val="nil"/>
              <w:left w:val="nil"/>
              <w:bottom w:val="single" w:sz="8" w:space="0" w:color="auto"/>
              <w:right w:val="nil"/>
            </w:tcBorders>
            <w:shd w:val="clear" w:color="auto" w:fill="auto"/>
            <w:noWrap/>
            <w:vAlign w:val="center"/>
            <w:hideMark/>
          </w:tcPr>
          <w:p w14:paraId="242D201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72352B0E" w14:textId="53F28EB5"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5081D55A" w14:textId="77777777" w:rsidTr="00DF4B85">
        <w:trPr>
          <w:trHeight w:val="600"/>
        </w:trPr>
        <w:tc>
          <w:tcPr>
            <w:tcW w:w="970" w:type="dxa"/>
            <w:vMerge/>
            <w:tcBorders>
              <w:top w:val="nil"/>
              <w:left w:val="single" w:sz="12" w:space="0" w:color="auto"/>
              <w:bottom w:val="single" w:sz="8" w:space="0" w:color="000000"/>
              <w:right w:val="single" w:sz="8" w:space="0" w:color="auto"/>
            </w:tcBorders>
            <w:vAlign w:val="center"/>
            <w:hideMark/>
          </w:tcPr>
          <w:p w14:paraId="2FD5F479"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val="restart"/>
            <w:tcBorders>
              <w:top w:val="nil"/>
              <w:left w:val="single" w:sz="8" w:space="0" w:color="auto"/>
              <w:bottom w:val="single" w:sz="8" w:space="0" w:color="000000"/>
              <w:right w:val="single" w:sz="8" w:space="0" w:color="auto"/>
            </w:tcBorders>
            <w:shd w:val="clear" w:color="auto" w:fill="auto"/>
            <w:vAlign w:val="center"/>
            <w:hideMark/>
          </w:tcPr>
          <w:p w14:paraId="3E10A2A5" w14:textId="77777777" w:rsidR="00DF4B85" w:rsidRPr="00DF4B85" w:rsidRDefault="00DF4B85" w:rsidP="00DF4B85">
            <w:pPr>
              <w:jc w:val="both"/>
              <w:rPr>
                <w:color w:val="000000"/>
                <w:sz w:val="21"/>
                <w:szCs w:val="21"/>
              </w:rPr>
            </w:pPr>
            <w:r w:rsidRPr="00DF4B85">
              <w:rPr>
                <w:rFonts w:hint="eastAsia"/>
                <w:color w:val="000000"/>
                <w:sz w:val="21"/>
                <w:szCs w:val="21"/>
              </w:rPr>
              <w:t>1.2.2强度理论</w:t>
            </w:r>
          </w:p>
        </w:tc>
        <w:tc>
          <w:tcPr>
            <w:tcW w:w="1013" w:type="dxa"/>
            <w:vMerge w:val="restart"/>
            <w:tcBorders>
              <w:top w:val="nil"/>
              <w:left w:val="single" w:sz="8" w:space="0" w:color="auto"/>
              <w:bottom w:val="single" w:sz="8" w:space="0" w:color="000000"/>
              <w:right w:val="single" w:sz="8" w:space="0" w:color="auto"/>
            </w:tcBorders>
            <w:shd w:val="clear" w:color="auto" w:fill="auto"/>
            <w:vAlign w:val="center"/>
            <w:hideMark/>
          </w:tcPr>
          <w:p w14:paraId="1F3C61DF"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0.1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6A8357E3"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4BCFA24A"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vMerge w:val="restart"/>
            <w:tcBorders>
              <w:top w:val="nil"/>
              <w:left w:val="single" w:sz="8" w:space="0" w:color="auto"/>
              <w:bottom w:val="single" w:sz="8" w:space="0" w:color="000000"/>
              <w:right w:val="single" w:sz="8" w:space="0" w:color="auto"/>
            </w:tcBorders>
            <w:shd w:val="clear" w:color="auto" w:fill="auto"/>
            <w:vAlign w:val="center"/>
            <w:hideMark/>
          </w:tcPr>
          <w:p w14:paraId="7791D043"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ILO6</w:t>
            </w:r>
            <w:r w:rsidRPr="00DF4B85">
              <w:rPr>
                <w:rFonts w:cs="Times New Roman" w:hint="eastAsia"/>
                <w:b/>
                <w:bCs/>
                <w:color w:val="0000FF"/>
                <w:sz w:val="21"/>
                <w:szCs w:val="21"/>
              </w:rPr>
              <w:t>应力状态分析及强度理论：</w:t>
            </w:r>
            <w:r w:rsidRPr="00DF4B85">
              <w:rPr>
                <w:rFonts w:cs="Times New Roman" w:hint="eastAsia"/>
                <w:b/>
                <w:bCs/>
                <w:i/>
                <w:iCs/>
                <w:color w:val="FF0000"/>
                <w:sz w:val="21"/>
                <w:szCs w:val="21"/>
              </w:rPr>
              <w:t>区分</w:t>
            </w:r>
            <w:r w:rsidRPr="00DF4B85">
              <w:rPr>
                <w:rFonts w:cs="Times New Roman" w:hint="eastAsia"/>
                <w:color w:val="000000"/>
                <w:sz w:val="21"/>
                <w:szCs w:val="21"/>
              </w:rPr>
              <w:t>塑性材料和脆性材料的力学性能，正确</w:t>
            </w:r>
            <w:r w:rsidRPr="00DF4B85">
              <w:rPr>
                <w:rFonts w:cs="Times New Roman" w:hint="eastAsia"/>
                <w:b/>
                <w:bCs/>
                <w:i/>
                <w:iCs/>
                <w:color w:val="FF0000"/>
                <w:sz w:val="21"/>
                <w:szCs w:val="21"/>
              </w:rPr>
              <w:t>分析</w:t>
            </w:r>
            <w:r w:rsidRPr="00DF4B85">
              <w:rPr>
                <w:rFonts w:cs="Times New Roman" w:hint="eastAsia"/>
                <w:color w:val="000000"/>
                <w:sz w:val="21"/>
                <w:szCs w:val="21"/>
              </w:rPr>
              <w:t>平面应力状态，</w:t>
            </w:r>
            <w:r w:rsidRPr="00DF4B85">
              <w:rPr>
                <w:rFonts w:cs="Times New Roman" w:hint="eastAsia"/>
                <w:b/>
                <w:bCs/>
                <w:i/>
                <w:iCs/>
                <w:color w:val="FF0000"/>
                <w:sz w:val="21"/>
                <w:szCs w:val="21"/>
              </w:rPr>
              <w:t>绘制</w:t>
            </w:r>
            <w:r w:rsidRPr="00DF4B85">
              <w:rPr>
                <w:rFonts w:cs="Times New Roman" w:hint="eastAsia"/>
                <w:color w:val="000000"/>
                <w:sz w:val="21"/>
                <w:szCs w:val="21"/>
              </w:rPr>
              <w:t>应力圆。</w:t>
            </w:r>
            <w:r w:rsidRPr="00DF4B85">
              <w:rPr>
                <w:rFonts w:cs="Times New Roman" w:hint="eastAsia"/>
                <w:b/>
                <w:bCs/>
                <w:i/>
                <w:iCs/>
                <w:color w:val="FF0000"/>
                <w:sz w:val="21"/>
                <w:szCs w:val="21"/>
              </w:rPr>
              <w:t>判断</w:t>
            </w:r>
            <w:r w:rsidRPr="00DF4B85">
              <w:rPr>
                <w:rFonts w:cs="Times New Roman" w:hint="eastAsia"/>
                <w:color w:val="000000"/>
                <w:sz w:val="21"/>
                <w:szCs w:val="21"/>
              </w:rPr>
              <w:t>四个强度理论的应用范围，对复杂应力状态进行强度</w:t>
            </w:r>
            <w:r w:rsidRPr="00DF4B85">
              <w:rPr>
                <w:rFonts w:cs="Times New Roman" w:hint="eastAsia"/>
                <w:b/>
                <w:bCs/>
                <w:i/>
                <w:iCs/>
                <w:color w:val="FF0000"/>
                <w:sz w:val="21"/>
                <w:szCs w:val="21"/>
              </w:rPr>
              <w:t>校核</w:t>
            </w:r>
            <w:r w:rsidRPr="00DF4B85">
              <w:rPr>
                <w:rFonts w:cs="Times New Roman" w:hint="eastAsia"/>
                <w:color w:val="000000"/>
                <w:sz w:val="21"/>
                <w:szCs w:val="21"/>
              </w:rPr>
              <w:t>。</w:t>
            </w:r>
          </w:p>
        </w:tc>
        <w:tc>
          <w:tcPr>
            <w:tcW w:w="99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EFA34F"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3543" w:type="dxa"/>
            <w:tcBorders>
              <w:top w:val="nil"/>
              <w:left w:val="nil"/>
              <w:bottom w:val="single" w:sz="8" w:space="0" w:color="auto"/>
              <w:right w:val="single" w:sz="8" w:space="0" w:color="auto"/>
            </w:tcBorders>
            <w:shd w:val="clear" w:color="auto" w:fill="auto"/>
            <w:vAlign w:val="center"/>
            <w:hideMark/>
          </w:tcPr>
          <w:p w14:paraId="1758E90A"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ILO6-1区分塑性材料和脆性材料的力学性能</w:t>
            </w:r>
          </w:p>
        </w:tc>
        <w:tc>
          <w:tcPr>
            <w:tcW w:w="1560" w:type="dxa"/>
            <w:tcBorders>
              <w:top w:val="nil"/>
              <w:left w:val="nil"/>
              <w:bottom w:val="single" w:sz="8" w:space="0" w:color="auto"/>
              <w:right w:val="nil"/>
            </w:tcBorders>
            <w:shd w:val="clear" w:color="auto" w:fill="auto"/>
            <w:noWrap/>
            <w:vAlign w:val="center"/>
            <w:hideMark/>
          </w:tcPr>
          <w:p w14:paraId="48F0E838"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0.2</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D09800A" w14:textId="1B598DA6"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6F5257B3" w14:textId="77777777" w:rsidTr="00DF4B85">
        <w:trPr>
          <w:trHeight w:val="690"/>
        </w:trPr>
        <w:tc>
          <w:tcPr>
            <w:tcW w:w="970" w:type="dxa"/>
            <w:vMerge/>
            <w:tcBorders>
              <w:top w:val="nil"/>
              <w:left w:val="single" w:sz="12" w:space="0" w:color="auto"/>
              <w:bottom w:val="single" w:sz="8" w:space="0" w:color="000000"/>
              <w:right w:val="single" w:sz="8" w:space="0" w:color="auto"/>
            </w:tcBorders>
            <w:vAlign w:val="center"/>
            <w:hideMark/>
          </w:tcPr>
          <w:p w14:paraId="1FE2AFBE"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567CE1E4"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0FF2C7D1"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6FE84430"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3C8CC62C"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single" w:sz="8" w:space="0" w:color="auto"/>
            </w:tcBorders>
            <w:vAlign w:val="center"/>
            <w:hideMark/>
          </w:tcPr>
          <w:p w14:paraId="7F9B4CA3"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03D81470"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noWrap/>
            <w:vAlign w:val="center"/>
            <w:hideMark/>
          </w:tcPr>
          <w:p w14:paraId="1394ACAF" w14:textId="2AEE3C4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ILO6-</w:t>
            </w:r>
            <w:r w:rsidR="006F3E2B">
              <w:rPr>
                <w:rFonts w:ascii="等线" w:eastAsia="等线" w:hAnsi="等线" w:hint="eastAsia"/>
                <w:color w:val="000000"/>
                <w:sz w:val="22"/>
                <w:szCs w:val="22"/>
              </w:rPr>
              <w:t>2</w:t>
            </w:r>
            <w:r w:rsidRPr="00DF4B85">
              <w:rPr>
                <w:rFonts w:ascii="等线" w:eastAsia="等线" w:hAnsi="等线" w:hint="eastAsia"/>
                <w:color w:val="000000"/>
                <w:sz w:val="22"/>
                <w:szCs w:val="22"/>
              </w:rPr>
              <w:t>分析平面应力状态，绘制应力圆</w:t>
            </w:r>
          </w:p>
        </w:tc>
        <w:tc>
          <w:tcPr>
            <w:tcW w:w="1560" w:type="dxa"/>
            <w:tcBorders>
              <w:top w:val="nil"/>
              <w:left w:val="nil"/>
              <w:bottom w:val="single" w:sz="8" w:space="0" w:color="auto"/>
              <w:right w:val="nil"/>
            </w:tcBorders>
            <w:shd w:val="clear" w:color="auto" w:fill="auto"/>
            <w:noWrap/>
            <w:vAlign w:val="center"/>
            <w:hideMark/>
          </w:tcPr>
          <w:p w14:paraId="49B17E8E"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0.3</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3950E447" w14:textId="559BCF41"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80FA6DB" w14:textId="77777777" w:rsidTr="00DF4B85">
        <w:trPr>
          <w:trHeight w:val="870"/>
        </w:trPr>
        <w:tc>
          <w:tcPr>
            <w:tcW w:w="970" w:type="dxa"/>
            <w:vMerge/>
            <w:tcBorders>
              <w:top w:val="nil"/>
              <w:left w:val="single" w:sz="12" w:space="0" w:color="auto"/>
              <w:bottom w:val="single" w:sz="8" w:space="0" w:color="000000"/>
              <w:right w:val="single" w:sz="8" w:space="0" w:color="auto"/>
            </w:tcBorders>
            <w:vAlign w:val="center"/>
            <w:hideMark/>
          </w:tcPr>
          <w:p w14:paraId="44FB5B0C"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single" w:sz="8" w:space="0" w:color="000000"/>
              <w:right w:val="single" w:sz="8" w:space="0" w:color="auto"/>
            </w:tcBorders>
            <w:vAlign w:val="center"/>
            <w:hideMark/>
          </w:tcPr>
          <w:p w14:paraId="79E0C049" w14:textId="77777777" w:rsidR="00DF4B85" w:rsidRPr="00DF4B85" w:rsidRDefault="00DF4B85" w:rsidP="00DF4B85">
            <w:pPr>
              <w:rPr>
                <w:color w:val="000000"/>
                <w:sz w:val="21"/>
                <w:szCs w:val="21"/>
              </w:rPr>
            </w:pPr>
          </w:p>
        </w:tc>
        <w:tc>
          <w:tcPr>
            <w:tcW w:w="1013" w:type="dxa"/>
            <w:vMerge/>
            <w:tcBorders>
              <w:top w:val="nil"/>
              <w:left w:val="single" w:sz="8" w:space="0" w:color="auto"/>
              <w:bottom w:val="single" w:sz="8" w:space="0" w:color="000000"/>
              <w:right w:val="single" w:sz="8" w:space="0" w:color="auto"/>
            </w:tcBorders>
            <w:vAlign w:val="center"/>
            <w:hideMark/>
          </w:tcPr>
          <w:p w14:paraId="3E3DA40F"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5DCBB0E2"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6A4DBB58"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single" w:sz="8" w:space="0" w:color="000000"/>
              <w:right w:val="single" w:sz="8" w:space="0" w:color="auto"/>
            </w:tcBorders>
            <w:vAlign w:val="center"/>
            <w:hideMark/>
          </w:tcPr>
          <w:p w14:paraId="431918BA"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single" w:sz="8" w:space="0" w:color="000000"/>
              <w:right w:val="single" w:sz="8" w:space="0" w:color="auto"/>
            </w:tcBorders>
            <w:vAlign w:val="center"/>
            <w:hideMark/>
          </w:tcPr>
          <w:p w14:paraId="34D677C7"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22BDEFD3"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ILO6-3判断四个强度理论的应用范围，对复杂应力状态进行强度校核</w:t>
            </w:r>
          </w:p>
        </w:tc>
        <w:tc>
          <w:tcPr>
            <w:tcW w:w="1560" w:type="dxa"/>
            <w:tcBorders>
              <w:top w:val="nil"/>
              <w:left w:val="nil"/>
              <w:bottom w:val="single" w:sz="8" w:space="0" w:color="auto"/>
              <w:right w:val="nil"/>
            </w:tcBorders>
            <w:shd w:val="clear" w:color="auto" w:fill="auto"/>
            <w:noWrap/>
            <w:vAlign w:val="center"/>
            <w:hideMark/>
          </w:tcPr>
          <w:p w14:paraId="6BA64605"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64D91BE2" w14:textId="556AC20F"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6EF9BC39" w14:textId="77777777" w:rsidTr="00DF4B85">
        <w:trPr>
          <w:trHeight w:val="870"/>
        </w:trPr>
        <w:tc>
          <w:tcPr>
            <w:tcW w:w="970" w:type="dxa"/>
            <w:vMerge/>
            <w:tcBorders>
              <w:top w:val="nil"/>
              <w:left w:val="single" w:sz="12" w:space="0" w:color="auto"/>
              <w:bottom w:val="single" w:sz="8" w:space="0" w:color="000000"/>
              <w:right w:val="single" w:sz="8" w:space="0" w:color="auto"/>
            </w:tcBorders>
            <w:vAlign w:val="center"/>
            <w:hideMark/>
          </w:tcPr>
          <w:p w14:paraId="0B812622" w14:textId="77777777" w:rsidR="00DF4B85" w:rsidRPr="00DF4B85" w:rsidRDefault="00DF4B85" w:rsidP="00DF4B85">
            <w:pPr>
              <w:rPr>
                <w:rFonts w:ascii="Times New Roman" w:eastAsia="等线" w:hAnsi="Times New Roman" w:cs="Times New Roman"/>
                <w:color w:val="000000"/>
                <w:sz w:val="21"/>
                <w:szCs w:val="21"/>
              </w:rPr>
            </w:pPr>
          </w:p>
        </w:tc>
        <w:tc>
          <w:tcPr>
            <w:tcW w:w="846" w:type="dxa"/>
            <w:tcBorders>
              <w:top w:val="nil"/>
              <w:left w:val="nil"/>
              <w:bottom w:val="nil"/>
              <w:right w:val="single" w:sz="8" w:space="0" w:color="auto"/>
            </w:tcBorders>
            <w:shd w:val="clear" w:color="auto" w:fill="auto"/>
            <w:vAlign w:val="center"/>
            <w:hideMark/>
          </w:tcPr>
          <w:p w14:paraId="74A0A284" w14:textId="77777777" w:rsidR="00DF4B85" w:rsidRPr="00DF4B85" w:rsidRDefault="00DF4B85" w:rsidP="00DF4B85">
            <w:pPr>
              <w:jc w:val="both"/>
              <w:rPr>
                <w:color w:val="000000"/>
                <w:sz w:val="21"/>
                <w:szCs w:val="21"/>
              </w:rPr>
            </w:pPr>
            <w:r w:rsidRPr="00DF4B85">
              <w:rPr>
                <w:rFonts w:hint="eastAsia"/>
                <w:color w:val="000000"/>
                <w:sz w:val="21"/>
                <w:szCs w:val="21"/>
              </w:rPr>
              <w:t>1.2.3压</w:t>
            </w:r>
            <w:proofErr w:type="gramStart"/>
            <w:r w:rsidRPr="00DF4B85">
              <w:rPr>
                <w:rFonts w:hint="eastAsia"/>
                <w:color w:val="000000"/>
                <w:sz w:val="21"/>
                <w:szCs w:val="21"/>
              </w:rPr>
              <w:t>杆稳定</w:t>
            </w:r>
            <w:proofErr w:type="gramEnd"/>
          </w:p>
        </w:tc>
        <w:tc>
          <w:tcPr>
            <w:tcW w:w="1013" w:type="dxa"/>
            <w:tcBorders>
              <w:top w:val="nil"/>
              <w:left w:val="nil"/>
              <w:bottom w:val="nil"/>
              <w:right w:val="single" w:sz="8" w:space="0" w:color="auto"/>
            </w:tcBorders>
            <w:shd w:val="clear" w:color="auto" w:fill="auto"/>
            <w:vAlign w:val="center"/>
            <w:hideMark/>
          </w:tcPr>
          <w:p w14:paraId="51879CAF"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0.05</w:t>
            </w:r>
          </w:p>
        </w:tc>
        <w:tc>
          <w:tcPr>
            <w:tcW w:w="450" w:type="dxa"/>
            <w:tcBorders>
              <w:top w:val="nil"/>
              <w:left w:val="nil"/>
              <w:bottom w:val="nil"/>
              <w:right w:val="single" w:sz="8" w:space="0" w:color="auto"/>
            </w:tcBorders>
            <w:shd w:val="clear" w:color="auto" w:fill="auto"/>
            <w:vAlign w:val="center"/>
            <w:hideMark/>
          </w:tcPr>
          <w:p w14:paraId="5A92D3CB"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tcBorders>
              <w:top w:val="nil"/>
              <w:left w:val="nil"/>
              <w:bottom w:val="nil"/>
              <w:right w:val="single" w:sz="8" w:space="0" w:color="auto"/>
            </w:tcBorders>
            <w:shd w:val="clear" w:color="auto" w:fill="auto"/>
            <w:vAlign w:val="center"/>
            <w:hideMark/>
          </w:tcPr>
          <w:p w14:paraId="4DD3F401"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tcBorders>
              <w:top w:val="nil"/>
              <w:left w:val="nil"/>
              <w:bottom w:val="nil"/>
              <w:right w:val="nil"/>
            </w:tcBorders>
            <w:shd w:val="clear" w:color="auto" w:fill="auto"/>
            <w:vAlign w:val="center"/>
            <w:hideMark/>
          </w:tcPr>
          <w:p w14:paraId="57449B5C"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ILO7</w:t>
            </w:r>
            <w:r w:rsidRPr="00DF4B85">
              <w:rPr>
                <w:rFonts w:cs="Times New Roman" w:hint="eastAsia"/>
                <w:b/>
                <w:bCs/>
                <w:color w:val="0000FF"/>
                <w:sz w:val="21"/>
                <w:szCs w:val="21"/>
              </w:rPr>
              <w:t>压杆稳定：</w:t>
            </w:r>
            <w:r w:rsidRPr="00DF4B85">
              <w:rPr>
                <w:rFonts w:cs="Times New Roman" w:hint="eastAsia"/>
                <w:color w:val="000000"/>
                <w:sz w:val="21"/>
                <w:szCs w:val="21"/>
              </w:rPr>
              <w:t>利用欧拉公式对压</w:t>
            </w:r>
            <w:r w:rsidRPr="00DF4B85">
              <w:rPr>
                <w:rFonts w:cs="Times New Roman" w:hint="eastAsia"/>
                <w:color w:val="000000"/>
                <w:sz w:val="21"/>
                <w:szCs w:val="21"/>
              </w:rPr>
              <w:lastRenderedPageBreak/>
              <w:t>杆的进行稳定性</w:t>
            </w:r>
            <w:r w:rsidRPr="00DF4B85">
              <w:rPr>
                <w:rFonts w:cs="Times New Roman" w:hint="eastAsia"/>
                <w:b/>
                <w:bCs/>
                <w:i/>
                <w:iCs/>
                <w:color w:val="FF0000"/>
                <w:sz w:val="21"/>
                <w:szCs w:val="21"/>
              </w:rPr>
              <w:t>计算</w:t>
            </w:r>
            <w:r w:rsidRPr="00DF4B85">
              <w:rPr>
                <w:rFonts w:cs="Times New Roman" w:hint="eastAsia"/>
                <w:color w:val="000000"/>
                <w:sz w:val="21"/>
                <w:szCs w:val="21"/>
              </w:rPr>
              <w:t>与</w:t>
            </w:r>
            <w:r w:rsidRPr="00DF4B85">
              <w:rPr>
                <w:rFonts w:cs="Times New Roman" w:hint="eastAsia"/>
                <w:b/>
                <w:bCs/>
                <w:i/>
                <w:iCs/>
                <w:color w:val="FF0000"/>
                <w:sz w:val="21"/>
                <w:szCs w:val="21"/>
              </w:rPr>
              <w:t>分析</w:t>
            </w:r>
            <w:r w:rsidRPr="00DF4B85">
              <w:rPr>
                <w:rFonts w:cs="Times New Roman" w:hint="eastAsia"/>
                <w:color w:val="000000"/>
                <w:sz w:val="21"/>
                <w:szCs w:val="21"/>
              </w:rPr>
              <w:t>。</w:t>
            </w:r>
          </w:p>
        </w:tc>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7E08FFD2"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lastRenderedPageBreak/>
              <w:t>1</w:t>
            </w:r>
          </w:p>
        </w:tc>
        <w:tc>
          <w:tcPr>
            <w:tcW w:w="3543" w:type="dxa"/>
            <w:tcBorders>
              <w:top w:val="nil"/>
              <w:left w:val="nil"/>
              <w:bottom w:val="single" w:sz="8" w:space="0" w:color="auto"/>
              <w:right w:val="single" w:sz="8" w:space="0" w:color="auto"/>
            </w:tcBorders>
            <w:shd w:val="clear" w:color="auto" w:fill="auto"/>
            <w:vAlign w:val="center"/>
            <w:hideMark/>
          </w:tcPr>
          <w:p w14:paraId="3A4B0E9B"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ILO7-1压杆稳定：利用欧拉公式对压杆的进行稳定性计算与分析。</w:t>
            </w:r>
          </w:p>
        </w:tc>
        <w:tc>
          <w:tcPr>
            <w:tcW w:w="1560" w:type="dxa"/>
            <w:tcBorders>
              <w:top w:val="nil"/>
              <w:left w:val="nil"/>
              <w:bottom w:val="single" w:sz="8" w:space="0" w:color="auto"/>
              <w:right w:val="nil"/>
            </w:tcBorders>
            <w:shd w:val="clear" w:color="auto" w:fill="auto"/>
            <w:noWrap/>
            <w:vAlign w:val="center"/>
            <w:hideMark/>
          </w:tcPr>
          <w:p w14:paraId="6C7C18C3"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6FCEE37A" w14:textId="7BA3A44B"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3552509" w14:textId="77777777" w:rsidTr="00DF4B85">
        <w:trPr>
          <w:trHeight w:val="870"/>
        </w:trPr>
        <w:tc>
          <w:tcPr>
            <w:tcW w:w="970" w:type="dxa"/>
            <w:vMerge w:val="restart"/>
            <w:tcBorders>
              <w:top w:val="nil"/>
              <w:left w:val="single" w:sz="12" w:space="0" w:color="auto"/>
              <w:bottom w:val="single" w:sz="8" w:space="0" w:color="000000"/>
              <w:right w:val="single" w:sz="8" w:space="0" w:color="auto"/>
            </w:tcBorders>
            <w:shd w:val="clear" w:color="auto" w:fill="auto"/>
            <w:vAlign w:val="center"/>
            <w:hideMark/>
          </w:tcPr>
          <w:p w14:paraId="7DB6CF1D" w14:textId="77777777" w:rsidR="00DF4B85" w:rsidRPr="00DF4B85" w:rsidRDefault="00DF4B85" w:rsidP="00DF4B85">
            <w:pP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2.2</w:t>
            </w:r>
            <w:r w:rsidRPr="00DF4B85">
              <w:rPr>
                <w:rFonts w:cs="Times New Roman" w:hint="eastAsia"/>
                <w:color w:val="000000"/>
                <w:sz w:val="21"/>
                <w:szCs w:val="21"/>
              </w:rPr>
              <w:t>工程推理</w:t>
            </w:r>
          </w:p>
        </w:tc>
        <w:tc>
          <w:tcPr>
            <w:tcW w:w="8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3487D7" w14:textId="77777777" w:rsidR="00DF4B85" w:rsidRPr="00DF4B85" w:rsidRDefault="00DF4B85" w:rsidP="00DF4B85">
            <w:pPr>
              <w:jc w:val="center"/>
              <w:rPr>
                <w:color w:val="000000"/>
                <w:sz w:val="21"/>
                <w:szCs w:val="21"/>
              </w:rPr>
            </w:pPr>
            <w:r w:rsidRPr="00DF4B85">
              <w:rPr>
                <w:rFonts w:hint="eastAsia"/>
                <w:color w:val="000000"/>
                <w:sz w:val="21"/>
                <w:szCs w:val="21"/>
              </w:rPr>
              <w:t>2.2.1建模</w:t>
            </w:r>
          </w:p>
        </w:tc>
        <w:tc>
          <w:tcPr>
            <w:tcW w:w="101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F4C2A22"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0.1</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F92AD3"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ECBDA4"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340003" w14:textId="77777777" w:rsidR="00DF4B85" w:rsidRPr="00DF4B85" w:rsidRDefault="00DF4B85" w:rsidP="00DF4B85">
            <w:pPr>
              <w:jc w:val="cente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ILO8</w:t>
            </w:r>
            <w:r w:rsidRPr="00DF4B85">
              <w:rPr>
                <w:rFonts w:cs="Times New Roman" w:hint="eastAsia"/>
                <w:b/>
                <w:bCs/>
                <w:color w:val="0000FF"/>
                <w:sz w:val="21"/>
                <w:szCs w:val="21"/>
              </w:rPr>
              <w:t>工程推理：</w:t>
            </w:r>
            <w:r w:rsidRPr="00DF4B85">
              <w:rPr>
                <w:rFonts w:cs="Times New Roman" w:hint="eastAsia"/>
                <w:b/>
                <w:bCs/>
                <w:i/>
                <w:iCs/>
                <w:color w:val="FF0000"/>
                <w:sz w:val="21"/>
                <w:szCs w:val="21"/>
              </w:rPr>
              <w:t>发现</w:t>
            </w:r>
            <w:r w:rsidRPr="00DF4B85">
              <w:rPr>
                <w:rFonts w:cs="Times New Roman" w:hint="eastAsia"/>
                <w:color w:val="000000"/>
                <w:sz w:val="21"/>
                <w:szCs w:val="21"/>
              </w:rPr>
              <w:t>问题，对实际问题进行</w:t>
            </w:r>
            <w:r w:rsidRPr="00DF4B85">
              <w:rPr>
                <w:rFonts w:cs="Times New Roman" w:hint="eastAsia"/>
                <w:b/>
                <w:bCs/>
                <w:i/>
                <w:iCs/>
                <w:color w:val="FF0000"/>
                <w:sz w:val="21"/>
                <w:szCs w:val="21"/>
              </w:rPr>
              <w:t>建模</w:t>
            </w:r>
          </w:p>
        </w:tc>
        <w:tc>
          <w:tcPr>
            <w:tcW w:w="993" w:type="dxa"/>
            <w:vMerge w:val="restart"/>
            <w:tcBorders>
              <w:top w:val="nil"/>
              <w:left w:val="single" w:sz="8" w:space="0" w:color="auto"/>
              <w:bottom w:val="nil"/>
              <w:right w:val="single" w:sz="8" w:space="0" w:color="auto"/>
            </w:tcBorders>
            <w:shd w:val="clear" w:color="auto" w:fill="auto"/>
            <w:noWrap/>
            <w:vAlign w:val="center"/>
            <w:hideMark/>
          </w:tcPr>
          <w:p w14:paraId="22F15F37"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3543" w:type="dxa"/>
            <w:tcBorders>
              <w:top w:val="nil"/>
              <w:left w:val="nil"/>
              <w:bottom w:val="single" w:sz="8" w:space="0" w:color="auto"/>
              <w:right w:val="single" w:sz="8" w:space="0" w:color="auto"/>
            </w:tcBorders>
            <w:shd w:val="clear" w:color="auto" w:fill="auto"/>
            <w:noWrap/>
            <w:vAlign w:val="center"/>
            <w:hideMark/>
          </w:tcPr>
          <w:p w14:paraId="20DE7894"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ILO8-1发现问题</w:t>
            </w:r>
          </w:p>
        </w:tc>
        <w:tc>
          <w:tcPr>
            <w:tcW w:w="1560" w:type="dxa"/>
            <w:tcBorders>
              <w:top w:val="nil"/>
              <w:left w:val="nil"/>
              <w:bottom w:val="single" w:sz="8" w:space="0" w:color="auto"/>
              <w:right w:val="nil"/>
            </w:tcBorders>
            <w:shd w:val="clear" w:color="auto" w:fill="auto"/>
            <w:noWrap/>
            <w:vAlign w:val="center"/>
            <w:hideMark/>
          </w:tcPr>
          <w:p w14:paraId="11C49711"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0.4</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3DE41DB9" w14:textId="4FE2D232"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48A05C83" w14:textId="77777777" w:rsidTr="00DF4B85">
        <w:trPr>
          <w:trHeight w:val="615"/>
        </w:trPr>
        <w:tc>
          <w:tcPr>
            <w:tcW w:w="970" w:type="dxa"/>
            <w:vMerge/>
            <w:tcBorders>
              <w:top w:val="nil"/>
              <w:left w:val="single" w:sz="12" w:space="0" w:color="auto"/>
              <w:bottom w:val="single" w:sz="8" w:space="0" w:color="000000"/>
              <w:right w:val="single" w:sz="8" w:space="0" w:color="auto"/>
            </w:tcBorders>
            <w:vAlign w:val="center"/>
            <w:hideMark/>
          </w:tcPr>
          <w:p w14:paraId="247ABA84"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single" w:sz="8" w:space="0" w:color="auto"/>
              <w:left w:val="single" w:sz="8" w:space="0" w:color="auto"/>
              <w:bottom w:val="single" w:sz="8" w:space="0" w:color="000000"/>
              <w:right w:val="single" w:sz="8" w:space="0" w:color="auto"/>
            </w:tcBorders>
            <w:vAlign w:val="center"/>
            <w:hideMark/>
          </w:tcPr>
          <w:p w14:paraId="13521154" w14:textId="77777777" w:rsidR="00DF4B85" w:rsidRPr="00DF4B85" w:rsidRDefault="00DF4B85" w:rsidP="00DF4B85">
            <w:pPr>
              <w:rPr>
                <w:color w:val="000000"/>
                <w:sz w:val="21"/>
                <w:szCs w:val="21"/>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4E6F7FE8" w14:textId="77777777" w:rsidR="00DF4B85" w:rsidRPr="00DF4B85" w:rsidRDefault="00DF4B85" w:rsidP="00DF4B85">
            <w:pPr>
              <w:rPr>
                <w:rFonts w:ascii="等线" w:eastAsia="等线" w:hAnsi="等线"/>
                <w:color w:val="000000"/>
                <w:sz w:val="22"/>
                <w:szCs w:val="22"/>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268AD08F"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single" w:sz="8" w:space="0" w:color="auto"/>
              <w:left w:val="single" w:sz="8" w:space="0" w:color="auto"/>
              <w:bottom w:val="single" w:sz="8" w:space="0" w:color="000000"/>
              <w:right w:val="single" w:sz="8" w:space="0" w:color="auto"/>
            </w:tcBorders>
            <w:vAlign w:val="center"/>
            <w:hideMark/>
          </w:tcPr>
          <w:p w14:paraId="366FB94B"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single" w:sz="8" w:space="0" w:color="auto"/>
              <w:left w:val="single" w:sz="8" w:space="0" w:color="auto"/>
              <w:bottom w:val="single" w:sz="8" w:space="0" w:color="000000"/>
              <w:right w:val="single" w:sz="8" w:space="0" w:color="auto"/>
            </w:tcBorders>
            <w:vAlign w:val="center"/>
            <w:hideMark/>
          </w:tcPr>
          <w:p w14:paraId="772446B0"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nil"/>
              <w:right w:val="single" w:sz="8" w:space="0" w:color="auto"/>
            </w:tcBorders>
            <w:vAlign w:val="center"/>
            <w:hideMark/>
          </w:tcPr>
          <w:p w14:paraId="45B8C2FA"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5C1CC02B"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ILO8-2对实际问题进行建模</w:t>
            </w:r>
          </w:p>
        </w:tc>
        <w:tc>
          <w:tcPr>
            <w:tcW w:w="1560" w:type="dxa"/>
            <w:tcBorders>
              <w:top w:val="nil"/>
              <w:left w:val="nil"/>
              <w:bottom w:val="single" w:sz="8" w:space="0" w:color="auto"/>
              <w:right w:val="nil"/>
            </w:tcBorders>
            <w:shd w:val="clear" w:color="auto" w:fill="auto"/>
            <w:noWrap/>
            <w:vAlign w:val="center"/>
            <w:hideMark/>
          </w:tcPr>
          <w:p w14:paraId="5605192C"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0.6</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1CA387E0" w14:textId="4BA6B93B"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12BB2AAF" w14:textId="77777777" w:rsidTr="00DF4B85">
        <w:trPr>
          <w:trHeight w:val="750"/>
        </w:trPr>
        <w:tc>
          <w:tcPr>
            <w:tcW w:w="970" w:type="dxa"/>
            <w:vMerge/>
            <w:tcBorders>
              <w:top w:val="nil"/>
              <w:left w:val="single" w:sz="12" w:space="0" w:color="auto"/>
              <w:bottom w:val="single" w:sz="8" w:space="0" w:color="000000"/>
              <w:right w:val="single" w:sz="8" w:space="0" w:color="auto"/>
            </w:tcBorders>
            <w:vAlign w:val="center"/>
            <w:hideMark/>
          </w:tcPr>
          <w:p w14:paraId="4B09FA03" w14:textId="77777777" w:rsidR="00DF4B85" w:rsidRPr="00DF4B85" w:rsidRDefault="00DF4B85" w:rsidP="00DF4B85">
            <w:pPr>
              <w:rPr>
                <w:rFonts w:ascii="Times New Roman" w:eastAsia="等线" w:hAnsi="Times New Roman" w:cs="Times New Roman"/>
                <w:color w:val="000000"/>
                <w:sz w:val="21"/>
                <w:szCs w:val="21"/>
              </w:rPr>
            </w:pPr>
          </w:p>
        </w:tc>
        <w:tc>
          <w:tcPr>
            <w:tcW w:w="846" w:type="dxa"/>
            <w:tcBorders>
              <w:top w:val="nil"/>
              <w:left w:val="nil"/>
              <w:bottom w:val="single" w:sz="8" w:space="0" w:color="auto"/>
              <w:right w:val="single" w:sz="8" w:space="0" w:color="auto"/>
            </w:tcBorders>
            <w:shd w:val="clear" w:color="auto" w:fill="auto"/>
            <w:vAlign w:val="center"/>
            <w:hideMark/>
          </w:tcPr>
          <w:p w14:paraId="58C9188F" w14:textId="77777777" w:rsidR="00DF4B85" w:rsidRPr="00DF4B85" w:rsidRDefault="00DF4B85" w:rsidP="00DF4B85">
            <w:pPr>
              <w:rPr>
                <w:color w:val="000000"/>
                <w:sz w:val="21"/>
                <w:szCs w:val="21"/>
              </w:rPr>
            </w:pPr>
            <w:r w:rsidRPr="00DF4B85">
              <w:rPr>
                <w:rFonts w:hint="eastAsia"/>
                <w:color w:val="000000"/>
                <w:sz w:val="21"/>
                <w:szCs w:val="21"/>
              </w:rPr>
              <w:t>2.2.2估计与定性分析</w:t>
            </w:r>
          </w:p>
        </w:tc>
        <w:tc>
          <w:tcPr>
            <w:tcW w:w="1013" w:type="dxa"/>
            <w:tcBorders>
              <w:top w:val="nil"/>
              <w:left w:val="nil"/>
              <w:bottom w:val="single" w:sz="8" w:space="0" w:color="auto"/>
              <w:right w:val="single" w:sz="8" w:space="0" w:color="auto"/>
            </w:tcBorders>
            <w:shd w:val="clear" w:color="auto" w:fill="auto"/>
            <w:vAlign w:val="center"/>
            <w:hideMark/>
          </w:tcPr>
          <w:p w14:paraId="35C00D20" w14:textId="77777777" w:rsidR="00DF4B85" w:rsidRPr="00DF4B85" w:rsidRDefault="00DF4B85" w:rsidP="00DF4B85">
            <w:pPr>
              <w:jc w:val="right"/>
              <w:rPr>
                <w:rFonts w:ascii="等线" w:eastAsia="等线" w:hAnsi="等线"/>
                <w:color w:val="000000"/>
                <w:sz w:val="22"/>
                <w:szCs w:val="22"/>
              </w:rPr>
            </w:pPr>
            <w:r w:rsidRPr="00DF4B85">
              <w:rPr>
                <w:rFonts w:ascii="等线" w:eastAsia="等线" w:hAnsi="等线" w:hint="eastAsia"/>
                <w:color w:val="000000"/>
                <w:sz w:val="22"/>
                <w:szCs w:val="22"/>
              </w:rPr>
              <w:t>0.07</w:t>
            </w:r>
          </w:p>
        </w:tc>
        <w:tc>
          <w:tcPr>
            <w:tcW w:w="450" w:type="dxa"/>
            <w:tcBorders>
              <w:top w:val="nil"/>
              <w:left w:val="nil"/>
              <w:bottom w:val="single" w:sz="8" w:space="0" w:color="auto"/>
              <w:right w:val="single" w:sz="8" w:space="0" w:color="auto"/>
            </w:tcBorders>
            <w:shd w:val="clear" w:color="auto" w:fill="auto"/>
            <w:vAlign w:val="center"/>
            <w:hideMark/>
          </w:tcPr>
          <w:p w14:paraId="23C46309"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tcBorders>
              <w:top w:val="nil"/>
              <w:left w:val="nil"/>
              <w:bottom w:val="single" w:sz="8" w:space="0" w:color="auto"/>
              <w:right w:val="single" w:sz="8" w:space="0" w:color="auto"/>
            </w:tcBorders>
            <w:shd w:val="clear" w:color="auto" w:fill="auto"/>
            <w:vAlign w:val="center"/>
            <w:hideMark/>
          </w:tcPr>
          <w:p w14:paraId="40182504"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tcBorders>
              <w:top w:val="nil"/>
              <w:left w:val="nil"/>
              <w:bottom w:val="single" w:sz="8" w:space="0" w:color="auto"/>
              <w:right w:val="single" w:sz="8" w:space="0" w:color="auto"/>
            </w:tcBorders>
            <w:shd w:val="clear" w:color="auto" w:fill="auto"/>
            <w:hideMark/>
          </w:tcPr>
          <w:p w14:paraId="7950CEA2"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ILO9</w:t>
            </w:r>
            <w:r w:rsidRPr="00DF4B85">
              <w:rPr>
                <w:rFonts w:cs="Times New Roman" w:hint="eastAsia"/>
                <w:b/>
                <w:bCs/>
                <w:color w:val="0000FF"/>
                <w:sz w:val="21"/>
                <w:szCs w:val="21"/>
              </w:rPr>
              <w:t>解决问题</w:t>
            </w:r>
            <w:r w:rsidRPr="00DF4B85">
              <w:rPr>
                <w:rFonts w:ascii="Times New Roman" w:eastAsia="等线" w:hAnsi="Times New Roman" w:cs="Times New Roman"/>
                <w:b/>
                <w:bCs/>
                <w:color w:val="0000FF"/>
                <w:sz w:val="21"/>
                <w:szCs w:val="21"/>
              </w:rPr>
              <w:t>:</w:t>
            </w:r>
            <w:r w:rsidRPr="00DF4B85">
              <w:rPr>
                <w:rFonts w:cs="Times New Roman" w:hint="eastAsia"/>
                <w:b/>
                <w:bCs/>
                <w:i/>
                <w:iCs/>
                <w:color w:val="FF0000"/>
                <w:sz w:val="21"/>
                <w:szCs w:val="21"/>
              </w:rPr>
              <w:t>制定</w:t>
            </w:r>
            <w:r w:rsidRPr="00DF4B85">
              <w:rPr>
                <w:rFonts w:cs="Times New Roman" w:hint="eastAsia"/>
                <w:color w:val="000000"/>
                <w:sz w:val="21"/>
                <w:szCs w:val="21"/>
              </w:rPr>
              <w:t>解决方案</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14:paraId="2C14284B"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3543" w:type="dxa"/>
            <w:tcBorders>
              <w:top w:val="nil"/>
              <w:left w:val="nil"/>
              <w:bottom w:val="single" w:sz="8" w:space="0" w:color="auto"/>
              <w:right w:val="single" w:sz="8" w:space="0" w:color="auto"/>
            </w:tcBorders>
            <w:shd w:val="clear" w:color="auto" w:fill="auto"/>
            <w:vAlign w:val="center"/>
            <w:hideMark/>
          </w:tcPr>
          <w:p w14:paraId="1C5AA070"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ILO9-1制定解决方案</w:t>
            </w:r>
          </w:p>
        </w:tc>
        <w:tc>
          <w:tcPr>
            <w:tcW w:w="1560" w:type="dxa"/>
            <w:tcBorders>
              <w:top w:val="nil"/>
              <w:left w:val="nil"/>
              <w:bottom w:val="single" w:sz="8" w:space="0" w:color="auto"/>
              <w:right w:val="nil"/>
            </w:tcBorders>
            <w:shd w:val="clear" w:color="auto" w:fill="auto"/>
            <w:noWrap/>
            <w:vAlign w:val="center"/>
            <w:hideMark/>
          </w:tcPr>
          <w:p w14:paraId="5BC99E56"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60CC252D" w14:textId="561CE9F1"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5A04F09A" w14:textId="77777777" w:rsidTr="00DF4B85">
        <w:trPr>
          <w:trHeight w:val="1095"/>
        </w:trPr>
        <w:tc>
          <w:tcPr>
            <w:tcW w:w="970" w:type="dxa"/>
            <w:vMerge w:val="restart"/>
            <w:tcBorders>
              <w:top w:val="nil"/>
              <w:left w:val="single" w:sz="12" w:space="0" w:color="auto"/>
              <w:bottom w:val="single" w:sz="8" w:space="0" w:color="000000"/>
              <w:right w:val="single" w:sz="8" w:space="0" w:color="auto"/>
            </w:tcBorders>
            <w:shd w:val="clear" w:color="auto" w:fill="auto"/>
            <w:vAlign w:val="center"/>
            <w:hideMark/>
          </w:tcPr>
          <w:p w14:paraId="31612E4D" w14:textId="77777777" w:rsidR="00DF4B85" w:rsidRPr="00DF4B85" w:rsidRDefault="00DF4B85" w:rsidP="00DF4B85">
            <w:pP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4.1</w:t>
            </w:r>
            <w:r w:rsidRPr="00DF4B85">
              <w:rPr>
                <w:rFonts w:cs="Times New Roman" w:hint="eastAsia"/>
                <w:color w:val="000000"/>
                <w:sz w:val="21"/>
                <w:szCs w:val="21"/>
              </w:rPr>
              <w:t>工程技术问题的实验、调查与分析</w:t>
            </w:r>
          </w:p>
        </w:tc>
        <w:tc>
          <w:tcPr>
            <w:tcW w:w="846" w:type="dxa"/>
            <w:vMerge w:val="restart"/>
            <w:tcBorders>
              <w:top w:val="nil"/>
              <w:left w:val="single" w:sz="8" w:space="0" w:color="auto"/>
              <w:bottom w:val="nil"/>
              <w:right w:val="single" w:sz="8" w:space="0" w:color="auto"/>
            </w:tcBorders>
            <w:shd w:val="clear" w:color="auto" w:fill="auto"/>
            <w:vAlign w:val="center"/>
            <w:hideMark/>
          </w:tcPr>
          <w:p w14:paraId="783A18AF" w14:textId="77777777" w:rsidR="00DF4B85" w:rsidRPr="00DF4B85" w:rsidRDefault="00DF4B85" w:rsidP="00DF4B85">
            <w:pPr>
              <w:jc w:val="center"/>
              <w:rPr>
                <w:color w:val="000000"/>
                <w:sz w:val="21"/>
                <w:szCs w:val="21"/>
              </w:rPr>
            </w:pPr>
            <w:r w:rsidRPr="00DF4B85">
              <w:rPr>
                <w:rFonts w:hint="eastAsia"/>
                <w:color w:val="000000"/>
                <w:sz w:val="21"/>
                <w:szCs w:val="21"/>
              </w:rPr>
              <w:t>4.1.2实验探索</w:t>
            </w:r>
          </w:p>
        </w:tc>
        <w:tc>
          <w:tcPr>
            <w:tcW w:w="1013" w:type="dxa"/>
            <w:vMerge w:val="restart"/>
            <w:tcBorders>
              <w:top w:val="nil"/>
              <w:left w:val="single" w:sz="8" w:space="0" w:color="auto"/>
              <w:bottom w:val="nil"/>
              <w:right w:val="single" w:sz="8" w:space="0" w:color="auto"/>
            </w:tcBorders>
            <w:shd w:val="clear" w:color="auto" w:fill="auto"/>
            <w:noWrap/>
            <w:vAlign w:val="center"/>
            <w:hideMark/>
          </w:tcPr>
          <w:p w14:paraId="67D1F42C"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0.06</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7C912CE6"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vMerge w:val="restart"/>
            <w:tcBorders>
              <w:top w:val="nil"/>
              <w:left w:val="single" w:sz="8" w:space="0" w:color="auto"/>
              <w:bottom w:val="single" w:sz="8" w:space="0" w:color="000000"/>
              <w:right w:val="single" w:sz="8" w:space="0" w:color="auto"/>
            </w:tcBorders>
            <w:shd w:val="clear" w:color="auto" w:fill="auto"/>
            <w:vAlign w:val="center"/>
            <w:hideMark/>
          </w:tcPr>
          <w:p w14:paraId="6874697D"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vMerge w:val="restart"/>
            <w:tcBorders>
              <w:top w:val="nil"/>
              <w:left w:val="single" w:sz="8" w:space="0" w:color="auto"/>
              <w:bottom w:val="nil"/>
              <w:right w:val="single" w:sz="8" w:space="0" w:color="auto"/>
            </w:tcBorders>
            <w:shd w:val="clear" w:color="auto" w:fill="auto"/>
            <w:vAlign w:val="center"/>
            <w:hideMark/>
          </w:tcPr>
          <w:p w14:paraId="54FFDD04" w14:textId="77777777" w:rsidR="00DF4B85" w:rsidRPr="00DF4B85" w:rsidRDefault="00DF4B85" w:rsidP="00DF4B85">
            <w:pPr>
              <w:jc w:val="cente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ILO10</w:t>
            </w:r>
            <w:r w:rsidRPr="00DF4B85">
              <w:rPr>
                <w:rFonts w:cs="Times New Roman" w:hint="eastAsia"/>
                <w:b/>
                <w:bCs/>
                <w:color w:val="0000FF"/>
                <w:sz w:val="21"/>
                <w:szCs w:val="21"/>
              </w:rPr>
              <w:t>工程问题的实验：</w:t>
            </w:r>
            <w:r w:rsidRPr="00DF4B85">
              <w:rPr>
                <w:rFonts w:cs="Times New Roman" w:hint="eastAsia"/>
                <w:b/>
                <w:bCs/>
                <w:i/>
                <w:iCs/>
                <w:color w:val="FF0000"/>
                <w:sz w:val="21"/>
                <w:szCs w:val="21"/>
              </w:rPr>
              <w:t>建立</w:t>
            </w:r>
            <w:r w:rsidRPr="00DF4B85">
              <w:rPr>
                <w:rFonts w:cs="Times New Roman" w:hint="eastAsia"/>
                <w:color w:val="000000"/>
                <w:sz w:val="21"/>
                <w:szCs w:val="21"/>
              </w:rPr>
              <w:t>假设，进行实验性</w:t>
            </w:r>
            <w:r w:rsidRPr="00DF4B85">
              <w:rPr>
                <w:rFonts w:cs="Times New Roman" w:hint="eastAsia"/>
                <w:b/>
                <w:bCs/>
                <w:i/>
                <w:iCs/>
                <w:color w:val="FF0000"/>
                <w:sz w:val="21"/>
                <w:szCs w:val="21"/>
              </w:rPr>
              <w:t>探索</w:t>
            </w:r>
          </w:p>
        </w:tc>
        <w:tc>
          <w:tcPr>
            <w:tcW w:w="993" w:type="dxa"/>
            <w:vMerge w:val="restart"/>
            <w:tcBorders>
              <w:top w:val="nil"/>
              <w:left w:val="single" w:sz="8" w:space="0" w:color="auto"/>
              <w:bottom w:val="nil"/>
              <w:right w:val="single" w:sz="8" w:space="0" w:color="auto"/>
            </w:tcBorders>
            <w:shd w:val="clear" w:color="auto" w:fill="auto"/>
            <w:noWrap/>
            <w:vAlign w:val="center"/>
            <w:hideMark/>
          </w:tcPr>
          <w:p w14:paraId="76CEBEE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3543" w:type="dxa"/>
            <w:tcBorders>
              <w:top w:val="nil"/>
              <w:left w:val="nil"/>
              <w:bottom w:val="single" w:sz="8" w:space="0" w:color="auto"/>
              <w:right w:val="single" w:sz="8" w:space="0" w:color="auto"/>
            </w:tcBorders>
            <w:shd w:val="clear" w:color="auto" w:fill="auto"/>
            <w:noWrap/>
            <w:vAlign w:val="center"/>
            <w:hideMark/>
          </w:tcPr>
          <w:p w14:paraId="747EF663"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ILO10-1建立假设</w:t>
            </w:r>
          </w:p>
        </w:tc>
        <w:tc>
          <w:tcPr>
            <w:tcW w:w="1560" w:type="dxa"/>
            <w:tcBorders>
              <w:top w:val="nil"/>
              <w:left w:val="nil"/>
              <w:bottom w:val="single" w:sz="8" w:space="0" w:color="auto"/>
              <w:right w:val="nil"/>
            </w:tcBorders>
            <w:shd w:val="clear" w:color="auto" w:fill="auto"/>
            <w:noWrap/>
            <w:vAlign w:val="center"/>
            <w:hideMark/>
          </w:tcPr>
          <w:p w14:paraId="45BF3D02"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494581B" w14:textId="2E47B6C4"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1C78BBD1" w14:textId="77777777" w:rsidTr="00DF4B85">
        <w:trPr>
          <w:trHeight w:val="750"/>
        </w:trPr>
        <w:tc>
          <w:tcPr>
            <w:tcW w:w="970" w:type="dxa"/>
            <w:vMerge/>
            <w:tcBorders>
              <w:top w:val="nil"/>
              <w:left w:val="single" w:sz="12" w:space="0" w:color="auto"/>
              <w:bottom w:val="single" w:sz="8" w:space="0" w:color="000000"/>
              <w:right w:val="single" w:sz="8" w:space="0" w:color="auto"/>
            </w:tcBorders>
            <w:vAlign w:val="center"/>
            <w:hideMark/>
          </w:tcPr>
          <w:p w14:paraId="0A8F3A43" w14:textId="77777777" w:rsidR="00DF4B85" w:rsidRPr="00DF4B85" w:rsidRDefault="00DF4B85" w:rsidP="00DF4B85">
            <w:pPr>
              <w:rPr>
                <w:rFonts w:ascii="Times New Roman" w:eastAsia="等线" w:hAnsi="Times New Roman" w:cs="Times New Roman"/>
                <w:color w:val="000000"/>
                <w:sz w:val="21"/>
                <w:szCs w:val="21"/>
              </w:rPr>
            </w:pPr>
          </w:p>
        </w:tc>
        <w:tc>
          <w:tcPr>
            <w:tcW w:w="846" w:type="dxa"/>
            <w:vMerge/>
            <w:tcBorders>
              <w:top w:val="nil"/>
              <w:left w:val="single" w:sz="8" w:space="0" w:color="auto"/>
              <w:bottom w:val="nil"/>
              <w:right w:val="single" w:sz="8" w:space="0" w:color="auto"/>
            </w:tcBorders>
            <w:vAlign w:val="center"/>
            <w:hideMark/>
          </w:tcPr>
          <w:p w14:paraId="33BAC88C" w14:textId="77777777" w:rsidR="00DF4B85" w:rsidRPr="00DF4B85" w:rsidRDefault="00DF4B85" w:rsidP="00DF4B85">
            <w:pPr>
              <w:rPr>
                <w:color w:val="000000"/>
                <w:sz w:val="21"/>
                <w:szCs w:val="21"/>
              </w:rPr>
            </w:pPr>
          </w:p>
        </w:tc>
        <w:tc>
          <w:tcPr>
            <w:tcW w:w="1013" w:type="dxa"/>
            <w:vMerge/>
            <w:tcBorders>
              <w:top w:val="nil"/>
              <w:left w:val="single" w:sz="8" w:space="0" w:color="auto"/>
              <w:bottom w:val="nil"/>
              <w:right w:val="single" w:sz="8" w:space="0" w:color="auto"/>
            </w:tcBorders>
            <w:vAlign w:val="center"/>
            <w:hideMark/>
          </w:tcPr>
          <w:p w14:paraId="1FAC8325" w14:textId="77777777" w:rsidR="00DF4B85" w:rsidRPr="00DF4B85" w:rsidRDefault="00DF4B85" w:rsidP="00DF4B85">
            <w:pPr>
              <w:rPr>
                <w:rFonts w:ascii="等线" w:eastAsia="等线" w:hAnsi="等线"/>
                <w:color w:val="000000"/>
                <w:sz w:val="22"/>
                <w:szCs w:val="22"/>
              </w:rPr>
            </w:pPr>
          </w:p>
        </w:tc>
        <w:tc>
          <w:tcPr>
            <w:tcW w:w="450" w:type="dxa"/>
            <w:vMerge/>
            <w:tcBorders>
              <w:top w:val="nil"/>
              <w:left w:val="single" w:sz="8" w:space="0" w:color="auto"/>
              <w:bottom w:val="single" w:sz="8" w:space="0" w:color="000000"/>
              <w:right w:val="single" w:sz="8" w:space="0" w:color="auto"/>
            </w:tcBorders>
            <w:vAlign w:val="center"/>
            <w:hideMark/>
          </w:tcPr>
          <w:p w14:paraId="382FE594" w14:textId="77777777" w:rsidR="00DF4B85" w:rsidRPr="00DF4B85" w:rsidRDefault="00DF4B85" w:rsidP="00DF4B85">
            <w:pPr>
              <w:rPr>
                <w:rFonts w:ascii="Times New Roman" w:eastAsia="等线" w:hAnsi="Times New Roman" w:cs="Times New Roman"/>
                <w:color w:val="000000"/>
                <w:sz w:val="21"/>
                <w:szCs w:val="21"/>
              </w:rPr>
            </w:pPr>
          </w:p>
        </w:tc>
        <w:tc>
          <w:tcPr>
            <w:tcW w:w="450" w:type="dxa"/>
            <w:vMerge/>
            <w:tcBorders>
              <w:top w:val="nil"/>
              <w:left w:val="single" w:sz="8" w:space="0" w:color="auto"/>
              <w:bottom w:val="single" w:sz="8" w:space="0" w:color="000000"/>
              <w:right w:val="single" w:sz="8" w:space="0" w:color="auto"/>
            </w:tcBorders>
            <w:vAlign w:val="center"/>
            <w:hideMark/>
          </w:tcPr>
          <w:p w14:paraId="20872F04" w14:textId="77777777" w:rsidR="00DF4B85" w:rsidRPr="00DF4B85" w:rsidRDefault="00DF4B85" w:rsidP="00DF4B85">
            <w:pPr>
              <w:rPr>
                <w:rFonts w:ascii="Times New Roman" w:eastAsia="等线" w:hAnsi="Times New Roman" w:cs="Times New Roman"/>
                <w:color w:val="000000"/>
                <w:sz w:val="21"/>
                <w:szCs w:val="21"/>
              </w:rPr>
            </w:pPr>
          </w:p>
        </w:tc>
        <w:tc>
          <w:tcPr>
            <w:tcW w:w="1926" w:type="dxa"/>
            <w:vMerge/>
            <w:tcBorders>
              <w:top w:val="nil"/>
              <w:left w:val="single" w:sz="8" w:space="0" w:color="auto"/>
              <w:bottom w:val="nil"/>
              <w:right w:val="single" w:sz="8" w:space="0" w:color="auto"/>
            </w:tcBorders>
            <w:vAlign w:val="center"/>
            <w:hideMark/>
          </w:tcPr>
          <w:p w14:paraId="7D237488" w14:textId="77777777" w:rsidR="00DF4B85" w:rsidRPr="00DF4B85" w:rsidRDefault="00DF4B85" w:rsidP="00DF4B85">
            <w:pPr>
              <w:rPr>
                <w:rFonts w:ascii="Times New Roman" w:eastAsia="等线" w:hAnsi="Times New Roman" w:cs="Times New Roman"/>
                <w:b/>
                <w:bCs/>
                <w:color w:val="0000FF"/>
                <w:sz w:val="21"/>
                <w:szCs w:val="21"/>
              </w:rPr>
            </w:pPr>
          </w:p>
        </w:tc>
        <w:tc>
          <w:tcPr>
            <w:tcW w:w="993" w:type="dxa"/>
            <w:vMerge/>
            <w:tcBorders>
              <w:top w:val="nil"/>
              <w:left w:val="single" w:sz="8" w:space="0" w:color="auto"/>
              <w:bottom w:val="nil"/>
              <w:right w:val="single" w:sz="8" w:space="0" w:color="auto"/>
            </w:tcBorders>
            <w:vAlign w:val="center"/>
            <w:hideMark/>
          </w:tcPr>
          <w:p w14:paraId="543A7B91" w14:textId="77777777" w:rsidR="00DF4B85" w:rsidRPr="00DF4B85" w:rsidRDefault="00DF4B85" w:rsidP="00DF4B85">
            <w:pPr>
              <w:rPr>
                <w:rFonts w:ascii="等线" w:eastAsia="等线" w:hAnsi="等线"/>
                <w:color w:val="000000"/>
                <w:sz w:val="22"/>
                <w:szCs w:val="22"/>
              </w:rPr>
            </w:pPr>
          </w:p>
        </w:tc>
        <w:tc>
          <w:tcPr>
            <w:tcW w:w="3543" w:type="dxa"/>
            <w:tcBorders>
              <w:top w:val="nil"/>
              <w:left w:val="nil"/>
              <w:bottom w:val="single" w:sz="8" w:space="0" w:color="auto"/>
              <w:right w:val="single" w:sz="8" w:space="0" w:color="auto"/>
            </w:tcBorders>
            <w:shd w:val="clear" w:color="auto" w:fill="auto"/>
            <w:vAlign w:val="center"/>
            <w:hideMark/>
          </w:tcPr>
          <w:p w14:paraId="62A354BF"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ILO10-2进行实验性探索</w:t>
            </w:r>
          </w:p>
        </w:tc>
        <w:tc>
          <w:tcPr>
            <w:tcW w:w="1560" w:type="dxa"/>
            <w:tcBorders>
              <w:top w:val="nil"/>
              <w:left w:val="nil"/>
              <w:bottom w:val="single" w:sz="8" w:space="0" w:color="auto"/>
              <w:right w:val="nil"/>
            </w:tcBorders>
            <w:shd w:val="clear" w:color="auto" w:fill="auto"/>
            <w:noWrap/>
            <w:vAlign w:val="center"/>
            <w:hideMark/>
          </w:tcPr>
          <w:p w14:paraId="2EF712E2"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0.5</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579C265E" w14:textId="103B4C7B"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5B8B83CF" w14:textId="77777777" w:rsidTr="00DF4B85">
        <w:trPr>
          <w:trHeight w:val="1335"/>
        </w:trPr>
        <w:tc>
          <w:tcPr>
            <w:tcW w:w="970" w:type="dxa"/>
            <w:vMerge/>
            <w:tcBorders>
              <w:top w:val="nil"/>
              <w:left w:val="single" w:sz="12" w:space="0" w:color="auto"/>
              <w:bottom w:val="single" w:sz="8" w:space="0" w:color="000000"/>
              <w:right w:val="single" w:sz="8" w:space="0" w:color="auto"/>
            </w:tcBorders>
            <w:vAlign w:val="center"/>
            <w:hideMark/>
          </w:tcPr>
          <w:p w14:paraId="5ECA0855" w14:textId="77777777" w:rsidR="00DF4B85" w:rsidRPr="00DF4B85" w:rsidRDefault="00DF4B85" w:rsidP="00DF4B85">
            <w:pPr>
              <w:rPr>
                <w:rFonts w:ascii="Times New Roman" w:eastAsia="等线" w:hAnsi="Times New Roman" w:cs="Times New Roman"/>
                <w:color w:val="000000"/>
                <w:sz w:val="21"/>
                <w:szCs w:val="21"/>
              </w:rPr>
            </w:pPr>
          </w:p>
        </w:tc>
        <w:tc>
          <w:tcPr>
            <w:tcW w:w="846" w:type="dxa"/>
            <w:tcBorders>
              <w:top w:val="single" w:sz="8" w:space="0" w:color="auto"/>
              <w:left w:val="nil"/>
              <w:bottom w:val="single" w:sz="8" w:space="0" w:color="auto"/>
              <w:right w:val="single" w:sz="8" w:space="0" w:color="auto"/>
            </w:tcBorders>
            <w:shd w:val="clear" w:color="auto" w:fill="auto"/>
            <w:vAlign w:val="center"/>
            <w:hideMark/>
          </w:tcPr>
          <w:p w14:paraId="07AE82B1" w14:textId="77777777" w:rsidR="00DF4B85" w:rsidRPr="00DF4B85" w:rsidRDefault="00DF4B85" w:rsidP="00DF4B85">
            <w:pPr>
              <w:rPr>
                <w:color w:val="000000"/>
                <w:sz w:val="21"/>
                <w:szCs w:val="21"/>
              </w:rPr>
            </w:pPr>
            <w:r w:rsidRPr="00DF4B85">
              <w:rPr>
                <w:rFonts w:hint="eastAsia"/>
                <w:color w:val="000000"/>
                <w:sz w:val="21"/>
                <w:szCs w:val="21"/>
              </w:rPr>
              <w:t>4.1.3假设检验</w:t>
            </w:r>
          </w:p>
        </w:tc>
        <w:tc>
          <w:tcPr>
            <w:tcW w:w="1013" w:type="dxa"/>
            <w:tcBorders>
              <w:top w:val="single" w:sz="8" w:space="0" w:color="auto"/>
              <w:left w:val="nil"/>
              <w:bottom w:val="single" w:sz="8" w:space="0" w:color="auto"/>
              <w:right w:val="single" w:sz="8" w:space="0" w:color="auto"/>
            </w:tcBorders>
            <w:shd w:val="clear" w:color="auto" w:fill="auto"/>
            <w:noWrap/>
            <w:vAlign w:val="center"/>
            <w:hideMark/>
          </w:tcPr>
          <w:p w14:paraId="4CD883A9"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0.06</w:t>
            </w:r>
          </w:p>
        </w:tc>
        <w:tc>
          <w:tcPr>
            <w:tcW w:w="450" w:type="dxa"/>
            <w:tcBorders>
              <w:top w:val="nil"/>
              <w:left w:val="nil"/>
              <w:bottom w:val="single" w:sz="8" w:space="0" w:color="auto"/>
              <w:right w:val="single" w:sz="8" w:space="0" w:color="auto"/>
            </w:tcBorders>
            <w:shd w:val="clear" w:color="auto" w:fill="auto"/>
            <w:vAlign w:val="center"/>
            <w:hideMark/>
          </w:tcPr>
          <w:p w14:paraId="293FCF8D"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tcBorders>
              <w:top w:val="nil"/>
              <w:left w:val="nil"/>
              <w:bottom w:val="single" w:sz="8" w:space="0" w:color="auto"/>
              <w:right w:val="single" w:sz="8" w:space="0" w:color="auto"/>
            </w:tcBorders>
            <w:shd w:val="clear" w:color="auto" w:fill="auto"/>
            <w:vAlign w:val="center"/>
            <w:hideMark/>
          </w:tcPr>
          <w:p w14:paraId="100A0FF2"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tcBorders>
              <w:top w:val="single" w:sz="8" w:space="0" w:color="auto"/>
              <w:left w:val="nil"/>
              <w:bottom w:val="single" w:sz="8" w:space="0" w:color="auto"/>
              <w:right w:val="single" w:sz="8" w:space="0" w:color="auto"/>
            </w:tcBorders>
            <w:shd w:val="clear" w:color="auto" w:fill="auto"/>
            <w:vAlign w:val="center"/>
            <w:hideMark/>
          </w:tcPr>
          <w:p w14:paraId="6D126179"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ILO11</w:t>
            </w:r>
            <w:r w:rsidRPr="00DF4B85">
              <w:rPr>
                <w:rFonts w:cs="Times New Roman" w:hint="eastAsia"/>
                <w:b/>
                <w:bCs/>
                <w:color w:val="0000FF"/>
                <w:sz w:val="21"/>
                <w:szCs w:val="21"/>
              </w:rPr>
              <w:t>调查和分析：</w:t>
            </w:r>
            <w:r w:rsidRPr="00DF4B85">
              <w:rPr>
                <w:rFonts w:cs="Times New Roman" w:hint="eastAsia"/>
                <w:color w:val="000000"/>
                <w:sz w:val="21"/>
                <w:szCs w:val="21"/>
              </w:rPr>
              <w:t>假设</w:t>
            </w:r>
            <w:r w:rsidRPr="00DF4B85">
              <w:rPr>
                <w:rFonts w:cs="Times New Roman" w:hint="eastAsia"/>
                <w:b/>
                <w:bCs/>
                <w:i/>
                <w:iCs/>
                <w:color w:val="FF0000"/>
                <w:sz w:val="21"/>
                <w:szCs w:val="21"/>
              </w:rPr>
              <w:t>检验</w:t>
            </w:r>
            <w:r w:rsidRPr="00DF4B85">
              <w:rPr>
                <w:rFonts w:ascii="Times New Roman" w:eastAsia="等线" w:hAnsi="Times New Roman" w:cs="Times New Roman"/>
                <w:color w:val="000000"/>
                <w:sz w:val="21"/>
                <w:szCs w:val="21"/>
              </w:rPr>
              <w:t>,</w:t>
            </w:r>
            <w:r w:rsidRPr="00DF4B85">
              <w:rPr>
                <w:rFonts w:cs="Times New Roman" w:hint="eastAsia"/>
                <w:b/>
                <w:bCs/>
                <w:i/>
                <w:iCs/>
                <w:color w:val="FF0000"/>
                <w:sz w:val="21"/>
                <w:szCs w:val="21"/>
              </w:rPr>
              <w:t>查询</w:t>
            </w:r>
            <w:r w:rsidRPr="00DF4B85">
              <w:rPr>
                <w:rFonts w:cs="Times New Roman" w:hint="eastAsia"/>
                <w:color w:val="000000"/>
                <w:sz w:val="21"/>
                <w:szCs w:val="21"/>
              </w:rPr>
              <w:t>印刷资料和电子文献</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14:paraId="75323F63"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3543" w:type="dxa"/>
            <w:tcBorders>
              <w:top w:val="nil"/>
              <w:left w:val="nil"/>
              <w:bottom w:val="single" w:sz="8" w:space="0" w:color="auto"/>
              <w:right w:val="single" w:sz="8" w:space="0" w:color="auto"/>
            </w:tcBorders>
            <w:shd w:val="clear" w:color="auto" w:fill="auto"/>
            <w:vAlign w:val="center"/>
            <w:hideMark/>
          </w:tcPr>
          <w:p w14:paraId="23B6B07A"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ILO11-1假设检验,查询印刷资料和电子文献</w:t>
            </w:r>
          </w:p>
        </w:tc>
        <w:tc>
          <w:tcPr>
            <w:tcW w:w="1560" w:type="dxa"/>
            <w:tcBorders>
              <w:top w:val="nil"/>
              <w:left w:val="nil"/>
              <w:bottom w:val="single" w:sz="8" w:space="0" w:color="auto"/>
              <w:right w:val="nil"/>
            </w:tcBorders>
            <w:shd w:val="clear" w:color="auto" w:fill="auto"/>
            <w:noWrap/>
            <w:vAlign w:val="center"/>
            <w:hideMark/>
          </w:tcPr>
          <w:p w14:paraId="329D075F"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4D309330" w14:textId="4DF1C4E7"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EDE00DA" w14:textId="77777777" w:rsidTr="00DF4B85">
        <w:trPr>
          <w:trHeight w:val="840"/>
        </w:trPr>
        <w:tc>
          <w:tcPr>
            <w:tcW w:w="970" w:type="dxa"/>
            <w:vMerge w:val="restart"/>
            <w:tcBorders>
              <w:top w:val="nil"/>
              <w:left w:val="single" w:sz="12" w:space="0" w:color="auto"/>
              <w:bottom w:val="single" w:sz="8" w:space="0" w:color="000000"/>
              <w:right w:val="single" w:sz="8" w:space="0" w:color="auto"/>
            </w:tcBorders>
            <w:shd w:val="clear" w:color="auto" w:fill="auto"/>
            <w:vAlign w:val="center"/>
            <w:hideMark/>
          </w:tcPr>
          <w:p w14:paraId="124C8135" w14:textId="77777777" w:rsidR="00DF4B85" w:rsidRPr="00DF4B85" w:rsidRDefault="00DF4B85" w:rsidP="00DF4B85">
            <w:pP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10.1</w:t>
            </w:r>
            <w:r w:rsidRPr="00DF4B85">
              <w:rPr>
                <w:rFonts w:cs="Times New Roman" w:hint="eastAsia"/>
                <w:color w:val="000000"/>
                <w:sz w:val="21"/>
                <w:szCs w:val="21"/>
              </w:rPr>
              <w:t>交流策略与结构</w:t>
            </w:r>
          </w:p>
        </w:tc>
        <w:tc>
          <w:tcPr>
            <w:tcW w:w="846" w:type="dxa"/>
            <w:tcBorders>
              <w:top w:val="nil"/>
              <w:left w:val="nil"/>
              <w:bottom w:val="single" w:sz="8" w:space="0" w:color="auto"/>
              <w:right w:val="single" w:sz="8" w:space="0" w:color="auto"/>
            </w:tcBorders>
            <w:shd w:val="clear" w:color="auto" w:fill="auto"/>
            <w:vAlign w:val="center"/>
            <w:hideMark/>
          </w:tcPr>
          <w:p w14:paraId="1C057C0A" w14:textId="77777777" w:rsidR="00DF4B85" w:rsidRPr="00DF4B85" w:rsidRDefault="00DF4B85" w:rsidP="00DF4B85">
            <w:pPr>
              <w:rPr>
                <w:color w:val="000000"/>
                <w:sz w:val="21"/>
                <w:szCs w:val="21"/>
              </w:rPr>
            </w:pPr>
            <w:r w:rsidRPr="00DF4B85">
              <w:rPr>
                <w:rFonts w:hint="eastAsia"/>
                <w:color w:val="000000"/>
                <w:sz w:val="21"/>
                <w:szCs w:val="21"/>
              </w:rPr>
              <w:t>10.1.1交流策略</w:t>
            </w:r>
          </w:p>
        </w:tc>
        <w:tc>
          <w:tcPr>
            <w:tcW w:w="1013" w:type="dxa"/>
            <w:tcBorders>
              <w:top w:val="nil"/>
              <w:left w:val="nil"/>
              <w:bottom w:val="single" w:sz="8" w:space="0" w:color="auto"/>
              <w:right w:val="single" w:sz="8" w:space="0" w:color="auto"/>
            </w:tcBorders>
            <w:shd w:val="clear" w:color="auto" w:fill="auto"/>
            <w:vAlign w:val="center"/>
            <w:hideMark/>
          </w:tcPr>
          <w:p w14:paraId="19743E70"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0.02</w:t>
            </w:r>
          </w:p>
        </w:tc>
        <w:tc>
          <w:tcPr>
            <w:tcW w:w="450" w:type="dxa"/>
            <w:tcBorders>
              <w:top w:val="nil"/>
              <w:left w:val="nil"/>
              <w:bottom w:val="nil"/>
              <w:right w:val="single" w:sz="8" w:space="0" w:color="auto"/>
            </w:tcBorders>
            <w:shd w:val="clear" w:color="auto" w:fill="auto"/>
            <w:vAlign w:val="center"/>
            <w:hideMark/>
          </w:tcPr>
          <w:p w14:paraId="1B8C0803"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tcBorders>
              <w:top w:val="nil"/>
              <w:left w:val="nil"/>
              <w:bottom w:val="nil"/>
              <w:right w:val="single" w:sz="8" w:space="0" w:color="auto"/>
            </w:tcBorders>
            <w:shd w:val="clear" w:color="auto" w:fill="auto"/>
            <w:vAlign w:val="center"/>
            <w:hideMark/>
          </w:tcPr>
          <w:p w14:paraId="661C0CD7"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tcBorders>
              <w:top w:val="nil"/>
              <w:left w:val="nil"/>
              <w:bottom w:val="single" w:sz="8" w:space="0" w:color="auto"/>
              <w:right w:val="single" w:sz="8" w:space="0" w:color="auto"/>
            </w:tcBorders>
            <w:shd w:val="clear" w:color="auto" w:fill="auto"/>
            <w:vAlign w:val="center"/>
            <w:hideMark/>
          </w:tcPr>
          <w:p w14:paraId="5D258552"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ILO12</w:t>
            </w:r>
            <w:r w:rsidRPr="00DF4B85">
              <w:rPr>
                <w:rFonts w:cs="Times New Roman" w:hint="eastAsia"/>
                <w:b/>
                <w:bCs/>
                <w:color w:val="0000FF"/>
                <w:sz w:val="21"/>
                <w:szCs w:val="21"/>
              </w:rPr>
              <w:t>交流策略：</w:t>
            </w:r>
            <w:r w:rsidRPr="00DF4B85">
              <w:rPr>
                <w:rFonts w:cs="Times New Roman" w:hint="eastAsia"/>
                <w:color w:val="000000"/>
                <w:sz w:val="21"/>
                <w:szCs w:val="21"/>
              </w:rPr>
              <w:t>有效</w:t>
            </w:r>
            <w:r w:rsidRPr="00DF4B85">
              <w:rPr>
                <w:rFonts w:cs="Times New Roman" w:hint="eastAsia"/>
                <w:b/>
                <w:bCs/>
                <w:i/>
                <w:iCs/>
                <w:color w:val="FF0000"/>
                <w:sz w:val="21"/>
                <w:szCs w:val="21"/>
              </w:rPr>
              <w:t>沟通</w:t>
            </w:r>
            <w:r w:rsidRPr="00DF4B85">
              <w:rPr>
                <w:rFonts w:cs="Times New Roman" w:hint="eastAsia"/>
                <w:color w:val="000000"/>
                <w:sz w:val="21"/>
                <w:szCs w:val="21"/>
              </w:rPr>
              <w:t>和</w:t>
            </w:r>
            <w:r w:rsidRPr="00DF4B85">
              <w:rPr>
                <w:rFonts w:cs="Times New Roman" w:hint="eastAsia"/>
                <w:b/>
                <w:bCs/>
                <w:i/>
                <w:iCs/>
                <w:color w:val="FF0000"/>
                <w:sz w:val="21"/>
                <w:szCs w:val="21"/>
              </w:rPr>
              <w:t>合作</w:t>
            </w:r>
          </w:p>
        </w:tc>
        <w:tc>
          <w:tcPr>
            <w:tcW w:w="993" w:type="dxa"/>
            <w:tcBorders>
              <w:top w:val="nil"/>
              <w:left w:val="nil"/>
              <w:bottom w:val="single" w:sz="8" w:space="0" w:color="auto"/>
              <w:right w:val="single" w:sz="8" w:space="0" w:color="auto"/>
            </w:tcBorders>
            <w:shd w:val="clear" w:color="auto" w:fill="auto"/>
            <w:noWrap/>
            <w:vAlign w:val="center"/>
            <w:hideMark/>
          </w:tcPr>
          <w:p w14:paraId="0378863E"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3543" w:type="dxa"/>
            <w:tcBorders>
              <w:top w:val="nil"/>
              <w:left w:val="nil"/>
              <w:bottom w:val="single" w:sz="8" w:space="0" w:color="auto"/>
              <w:right w:val="single" w:sz="8" w:space="0" w:color="auto"/>
            </w:tcBorders>
            <w:shd w:val="clear" w:color="auto" w:fill="auto"/>
            <w:noWrap/>
            <w:vAlign w:val="center"/>
            <w:hideMark/>
          </w:tcPr>
          <w:p w14:paraId="41C297C5"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ILO12-1有效沟通和合作</w:t>
            </w:r>
          </w:p>
        </w:tc>
        <w:tc>
          <w:tcPr>
            <w:tcW w:w="1560" w:type="dxa"/>
            <w:tcBorders>
              <w:top w:val="nil"/>
              <w:left w:val="nil"/>
              <w:bottom w:val="single" w:sz="8" w:space="0" w:color="auto"/>
              <w:right w:val="nil"/>
            </w:tcBorders>
            <w:shd w:val="clear" w:color="auto" w:fill="auto"/>
            <w:noWrap/>
            <w:vAlign w:val="center"/>
            <w:hideMark/>
          </w:tcPr>
          <w:p w14:paraId="61453097"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3665EA65" w14:textId="4F1BB0ED"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F4B85" w:rsidRPr="00DF4B85" w14:paraId="7CCC9A50" w14:textId="77777777" w:rsidTr="00DF4B85">
        <w:trPr>
          <w:trHeight w:val="975"/>
        </w:trPr>
        <w:tc>
          <w:tcPr>
            <w:tcW w:w="970" w:type="dxa"/>
            <w:vMerge/>
            <w:tcBorders>
              <w:top w:val="nil"/>
              <w:left w:val="single" w:sz="12" w:space="0" w:color="auto"/>
              <w:bottom w:val="single" w:sz="8" w:space="0" w:color="000000"/>
              <w:right w:val="single" w:sz="8" w:space="0" w:color="auto"/>
            </w:tcBorders>
            <w:vAlign w:val="center"/>
            <w:hideMark/>
          </w:tcPr>
          <w:p w14:paraId="25D39512" w14:textId="77777777" w:rsidR="00DF4B85" w:rsidRPr="00DF4B85" w:rsidRDefault="00DF4B85" w:rsidP="00DF4B85">
            <w:pPr>
              <w:rPr>
                <w:rFonts w:ascii="Times New Roman" w:eastAsia="等线" w:hAnsi="Times New Roman" w:cs="Times New Roman"/>
                <w:color w:val="000000"/>
                <w:sz w:val="21"/>
                <w:szCs w:val="21"/>
              </w:rPr>
            </w:pPr>
          </w:p>
        </w:tc>
        <w:tc>
          <w:tcPr>
            <w:tcW w:w="846" w:type="dxa"/>
            <w:tcBorders>
              <w:top w:val="nil"/>
              <w:left w:val="nil"/>
              <w:bottom w:val="single" w:sz="8" w:space="0" w:color="auto"/>
              <w:right w:val="single" w:sz="8" w:space="0" w:color="auto"/>
            </w:tcBorders>
            <w:shd w:val="clear" w:color="auto" w:fill="auto"/>
            <w:vAlign w:val="center"/>
            <w:hideMark/>
          </w:tcPr>
          <w:p w14:paraId="410AA057" w14:textId="77777777" w:rsidR="00DF4B85" w:rsidRPr="00DF4B85" w:rsidRDefault="00DF4B85" w:rsidP="00DF4B85">
            <w:pPr>
              <w:jc w:val="both"/>
              <w:rPr>
                <w:color w:val="000000"/>
                <w:sz w:val="21"/>
                <w:szCs w:val="21"/>
              </w:rPr>
            </w:pPr>
            <w:r w:rsidRPr="00DF4B85">
              <w:rPr>
                <w:rFonts w:hint="eastAsia"/>
                <w:color w:val="000000"/>
                <w:sz w:val="21"/>
                <w:szCs w:val="21"/>
              </w:rPr>
              <w:t>10.1.2交流结构</w:t>
            </w:r>
          </w:p>
        </w:tc>
        <w:tc>
          <w:tcPr>
            <w:tcW w:w="1013" w:type="dxa"/>
            <w:tcBorders>
              <w:top w:val="nil"/>
              <w:left w:val="nil"/>
              <w:bottom w:val="single" w:sz="8" w:space="0" w:color="auto"/>
              <w:right w:val="single" w:sz="8" w:space="0" w:color="auto"/>
            </w:tcBorders>
            <w:shd w:val="clear" w:color="auto" w:fill="auto"/>
            <w:noWrap/>
            <w:vAlign w:val="center"/>
            <w:hideMark/>
          </w:tcPr>
          <w:p w14:paraId="4FB60A6A"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0.03</w:t>
            </w:r>
          </w:p>
        </w:tc>
        <w:tc>
          <w:tcPr>
            <w:tcW w:w="450" w:type="dxa"/>
            <w:tcBorders>
              <w:top w:val="single" w:sz="8" w:space="0" w:color="auto"/>
              <w:left w:val="nil"/>
              <w:bottom w:val="nil"/>
              <w:right w:val="single" w:sz="8" w:space="0" w:color="auto"/>
            </w:tcBorders>
            <w:shd w:val="clear" w:color="auto" w:fill="auto"/>
            <w:vAlign w:val="center"/>
            <w:hideMark/>
          </w:tcPr>
          <w:p w14:paraId="15BA5210"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L1</w:t>
            </w:r>
          </w:p>
        </w:tc>
        <w:tc>
          <w:tcPr>
            <w:tcW w:w="450" w:type="dxa"/>
            <w:tcBorders>
              <w:top w:val="single" w:sz="8" w:space="0" w:color="auto"/>
              <w:left w:val="nil"/>
              <w:bottom w:val="nil"/>
              <w:right w:val="single" w:sz="8" w:space="0" w:color="auto"/>
            </w:tcBorders>
            <w:shd w:val="clear" w:color="auto" w:fill="auto"/>
            <w:vAlign w:val="center"/>
            <w:hideMark/>
          </w:tcPr>
          <w:p w14:paraId="27EAE337" w14:textId="77777777" w:rsidR="00DF4B85" w:rsidRPr="00DF4B85" w:rsidRDefault="00DF4B85" w:rsidP="00DF4B85">
            <w:pPr>
              <w:jc w:val="center"/>
              <w:rPr>
                <w:rFonts w:ascii="Times New Roman" w:eastAsia="等线" w:hAnsi="Times New Roman" w:cs="Times New Roman"/>
                <w:color w:val="000000"/>
                <w:sz w:val="21"/>
                <w:szCs w:val="21"/>
              </w:rPr>
            </w:pPr>
            <w:r w:rsidRPr="00DF4B85">
              <w:rPr>
                <w:rFonts w:ascii="Times New Roman" w:eastAsia="等线" w:hAnsi="Times New Roman" w:cs="Times New Roman"/>
                <w:color w:val="000000"/>
                <w:sz w:val="21"/>
                <w:szCs w:val="21"/>
              </w:rPr>
              <w:t>L2</w:t>
            </w:r>
          </w:p>
        </w:tc>
        <w:tc>
          <w:tcPr>
            <w:tcW w:w="1926" w:type="dxa"/>
            <w:tcBorders>
              <w:top w:val="nil"/>
              <w:left w:val="nil"/>
              <w:bottom w:val="single" w:sz="8" w:space="0" w:color="auto"/>
              <w:right w:val="nil"/>
            </w:tcBorders>
            <w:shd w:val="clear" w:color="auto" w:fill="auto"/>
            <w:vAlign w:val="center"/>
            <w:hideMark/>
          </w:tcPr>
          <w:p w14:paraId="791B7FAE" w14:textId="77777777" w:rsidR="00DF4B85" w:rsidRPr="00DF4B85" w:rsidRDefault="00DF4B85" w:rsidP="00DF4B85">
            <w:pPr>
              <w:rPr>
                <w:rFonts w:ascii="Times New Roman" w:eastAsia="等线" w:hAnsi="Times New Roman" w:cs="Times New Roman"/>
                <w:b/>
                <w:bCs/>
                <w:color w:val="0000FF"/>
                <w:sz w:val="21"/>
                <w:szCs w:val="21"/>
              </w:rPr>
            </w:pPr>
            <w:r w:rsidRPr="00DF4B85">
              <w:rPr>
                <w:rFonts w:ascii="Times New Roman" w:eastAsia="等线" w:hAnsi="Times New Roman" w:cs="Times New Roman"/>
                <w:b/>
                <w:bCs/>
                <w:color w:val="0000FF"/>
                <w:sz w:val="21"/>
                <w:szCs w:val="21"/>
              </w:rPr>
              <w:t>ILO13</w:t>
            </w:r>
            <w:r w:rsidRPr="00DF4B85">
              <w:rPr>
                <w:rFonts w:cs="Times New Roman" w:hint="eastAsia"/>
                <w:b/>
                <w:bCs/>
                <w:color w:val="0000FF"/>
                <w:sz w:val="21"/>
                <w:szCs w:val="21"/>
              </w:rPr>
              <w:t>交流沟通：</w:t>
            </w:r>
            <w:r w:rsidRPr="00DF4B85">
              <w:rPr>
                <w:rFonts w:cs="Times New Roman" w:hint="eastAsia"/>
                <w:color w:val="000000"/>
                <w:sz w:val="21"/>
                <w:szCs w:val="21"/>
              </w:rPr>
              <w:t>熟练进行文字、电子及多媒体</w:t>
            </w:r>
            <w:r w:rsidRPr="00DF4B85">
              <w:rPr>
                <w:rFonts w:cs="Times New Roman" w:hint="eastAsia"/>
                <w:b/>
                <w:bCs/>
                <w:i/>
                <w:iCs/>
                <w:color w:val="FF0000"/>
                <w:sz w:val="21"/>
                <w:szCs w:val="21"/>
              </w:rPr>
              <w:t>交流</w:t>
            </w:r>
          </w:p>
        </w:tc>
        <w:tc>
          <w:tcPr>
            <w:tcW w:w="993" w:type="dxa"/>
            <w:tcBorders>
              <w:top w:val="nil"/>
              <w:left w:val="single" w:sz="8" w:space="0" w:color="auto"/>
              <w:bottom w:val="single" w:sz="8" w:space="0" w:color="auto"/>
              <w:right w:val="single" w:sz="8" w:space="0" w:color="auto"/>
            </w:tcBorders>
            <w:shd w:val="clear" w:color="auto" w:fill="auto"/>
            <w:noWrap/>
            <w:vAlign w:val="center"/>
            <w:hideMark/>
          </w:tcPr>
          <w:p w14:paraId="2EFE3A16"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3543" w:type="dxa"/>
            <w:tcBorders>
              <w:top w:val="nil"/>
              <w:left w:val="nil"/>
              <w:bottom w:val="single" w:sz="8" w:space="0" w:color="auto"/>
              <w:right w:val="single" w:sz="8" w:space="0" w:color="auto"/>
            </w:tcBorders>
            <w:shd w:val="clear" w:color="auto" w:fill="auto"/>
            <w:vAlign w:val="center"/>
            <w:hideMark/>
          </w:tcPr>
          <w:p w14:paraId="6A072BD7" w14:textId="77777777" w:rsidR="00DF4B85" w:rsidRPr="00DF4B85" w:rsidRDefault="00DF4B85" w:rsidP="00DF4B85">
            <w:pPr>
              <w:rPr>
                <w:rFonts w:ascii="等线" w:eastAsia="等线" w:hAnsi="等线"/>
                <w:color w:val="000000"/>
                <w:sz w:val="22"/>
                <w:szCs w:val="22"/>
              </w:rPr>
            </w:pPr>
            <w:r w:rsidRPr="00DF4B85">
              <w:rPr>
                <w:rFonts w:ascii="等线" w:eastAsia="等线" w:hAnsi="等线" w:hint="eastAsia"/>
                <w:color w:val="000000"/>
                <w:sz w:val="22"/>
                <w:szCs w:val="22"/>
              </w:rPr>
              <w:t>ILO13-1熟练进行文字、电子及多媒体交流</w:t>
            </w:r>
          </w:p>
        </w:tc>
        <w:tc>
          <w:tcPr>
            <w:tcW w:w="1560" w:type="dxa"/>
            <w:tcBorders>
              <w:top w:val="nil"/>
              <w:left w:val="nil"/>
              <w:bottom w:val="single" w:sz="8" w:space="0" w:color="auto"/>
              <w:right w:val="nil"/>
            </w:tcBorders>
            <w:shd w:val="clear" w:color="auto" w:fill="auto"/>
            <w:noWrap/>
            <w:vAlign w:val="center"/>
            <w:hideMark/>
          </w:tcPr>
          <w:p w14:paraId="3029CCBF" w14:textId="77777777" w:rsidR="00DF4B85" w:rsidRPr="00DF4B85" w:rsidRDefault="00DF4B85" w:rsidP="00DF4B85">
            <w:pPr>
              <w:jc w:val="center"/>
              <w:rPr>
                <w:rFonts w:ascii="等线" w:eastAsia="等线" w:hAnsi="等线"/>
                <w:color w:val="000000"/>
                <w:sz w:val="22"/>
                <w:szCs w:val="22"/>
              </w:rPr>
            </w:pPr>
            <w:r w:rsidRPr="00DF4B85">
              <w:rPr>
                <w:rFonts w:ascii="等线" w:eastAsia="等线" w:hAnsi="等线" w:hint="eastAsia"/>
                <w:color w:val="000000"/>
                <w:sz w:val="22"/>
                <w:szCs w:val="22"/>
              </w:rPr>
              <w:t>1</w:t>
            </w:r>
          </w:p>
        </w:tc>
        <w:tc>
          <w:tcPr>
            <w:tcW w:w="1749" w:type="dxa"/>
            <w:tcBorders>
              <w:top w:val="nil"/>
              <w:left w:val="single" w:sz="4" w:space="0" w:color="auto"/>
              <w:bottom w:val="single" w:sz="4" w:space="0" w:color="auto"/>
              <w:right w:val="single" w:sz="4" w:space="0" w:color="auto"/>
            </w:tcBorders>
            <w:shd w:val="clear" w:color="auto" w:fill="auto"/>
            <w:noWrap/>
            <w:vAlign w:val="center"/>
            <w:hideMark/>
          </w:tcPr>
          <w:p w14:paraId="4EA0759B" w14:textId="745F5A39" w:rsidR="00DF4B85" w:rsidRPr="00DF4B85" w:rsidRDefault="008F5F8B" w:rsidP="00C73CA0">
            <w:pPr>
              <w:jc w:val="center"/>
              <w:rPr>
                <w:rFonts w:ascii="等线" w:eastAsia="等线" w:hAnsi="等线"/>
                <w:color w:val="000000"/>
                <w:sz w:val="22"/>
                <w:szCs w:val="22"/>
              </w:rPr>
            </w:pPr>
            <w:r>
              <w:rPr>
                <w:rFonts w:ascii="等线" w:eastAsia="等线" w:hAnsi="等线" w:hint="eastAsia"/>
                <w:color w:val="000000"/>
                <w:sz w:val="22"/>
                <w:szCs w:val="22"/>
              </w:rPr>
              <w:t>9</w:t>
            </w:r>
            <w:r>
              <w:rPr>
                <w:rFonts w:ascii="等线" w:eastAsia="等线" w:hAnsi="等线"/>
                <w:color w:val="000000"/>
                <w:sz w:val="22"/>
                <w:szCs w:val="22"/>
              </w:rPr>
              <w:t>0</w:t>
            </w:r>
          </w:p>
        </w:tc>
      </w:tr>
      <w:tr w:rsidR="00D74E9D" w:rsidRPr="00DF4B85" w14:paraId="0CF31AFD" w14:textId="77777777" w:rsidTr="00B556D7">
        <w:trPr>
          <w:trHeight w:val="1976"/>
        </w:trPr>
        <w:tc>
          <w:tcPr>
            <w:tcW w:w="13500" w:type="dxa"/>
            <w:gridSpan w:val="10"/>
            <w:tcBorders>
              <w:top w:val="single" w:sz="8" w:space="0" w:color="auto"/>
              <w:left w:val="single" w:sz="12" w:space="0" w:color="auto"/>
              <w:right w:val="single" w:sz="4" w:space="0" w:color="auto"/>
            </w:tcBorders>
            <w:shd w:val="clear" w:color="auto" w:fill="auto"/>
            <w:vAlign w:val="center"/>
            <w:hideMark/>
          </w:tcPr>
          <w:p w14:paraId="614CE06E" w14:textId="2F3317EE" w:rsidR="00D74E9D" w:rsidRPr="00D74E9D" w:rsidRDefault="00D74E9D" w:rsidP="00DF4B85">
            <w:pPr>
              <w:rPr>
                <w:color w:val="000000"/>
                <w:sz w:val="21"/>
                <w:szCs w:val="21"/>
              </w:rPr>
            </w:pPr>
            <w:r w:rsidRPr="00DF4B85">
              <w:rPr>
                <w:rFonts w:hint="eastAsia"/>
                <w:color w:val="000000"/>
                <w:sz w:val="21"/>
                <w:szCs w:val="21"/>
              </w:rPr>
              <w:lastRenderedPageBreak/>
              <w:t>本表注：</w:t>
            </w:r>
          </w:p>
          <w:p w14:paraId="30FA49EF" w14:textId="3FA24DE0" w:rsidR="00D74E9D" w:rsidRPr="00D74E9D" w:rsidRDefault="00D74E9D" w:rsidP="00DF4B85">
            <w:pPr>
              <w:rPr>
                <w:rFonts w:ascii="等线" w:eastAsia="等线" w:hAnsi="等线"/>
                <w:sz w:val="22"/>
                <w:szCs w:val="22"/>
              </w:rPr>
            </w:pPr>
            <w:r w:rsidRPr="00D74E9D">
              <w:rPr>
                <w:rFonts w:ascii="等线" w:eastAsia="等线" w:hAnsi="等线" w:hint="eastAsia"/>
                <w:sz w:val="22"/>
                <w:szCs w:val="22"/>
              </w:rPr>
              <w:t>*以布</w:t>
            </w:r>
            <w:proofErr w:type="gramStart"/>
            <w:r w:rsidRPr="00D74E9D">
              <w:rPr>
                <w:rFonts w:ascii="等线" w:eastAsia="等线" w:hAnsi="等线" w:hint="eastAsia"/>
                <w:sz w:val="22"/>
                <w:szCs w:val="22"/>
              </w:rPr>
              <w:t>卢姆</w:t>
            </w:r>
            <w:proofErr w:type="gramEnd"/>
            <w:r w:rsidRPr="00D74E9D">
              <w:rPr>
                <w:rFonts w:ascii="等线" w:eastAsia="等线" w:hAnsi="等线" w:hint="eastAsia"/>
                <w:sz w:val="22"/>
                <w:szCs w:val="22"/>
              </w:rPr>
              <w:t>学习目标分类法(</w:t>
            </w:r>
            <w:proofErr w:type="spellStart"/>
            <w:r w:rsidRPr="00D74E9D">
              <w:rPr>
                <w:rFonts w:ascii="等线" w:eastAsia="等线" w:hAnsi="等线" w:hint="eastAsia"/>
                <w:sz w:val="22"/>
                <w:szCs w:val="22"/>
              </w:rPr>
              <w:t>BILOom</w:t>
            </w:r>
            <w:proofErr w:type="spellEnd"/>
            <w:proofErr w:type="gramStart"/>
            <w:r w:rsidRPr="00D74E9D">
              <w:rPr>
                <w:rFonts w:ascii="等线" w:eastAsia="等线" w:hAnsi="等线" w:hint="eastAsia"/>
                <w:sz w:val="22"/>
                <w:szCs w:val="22"/>
              </w:rPr>
              <w:t>’</w:t>
            </w:r>
            <w:proofErr w:type="gramEnd"/>
            <w:r w:rsidRPr="00D74E9D">
              <w:rPr>
                <w:rFonts w:ascii="等线" w:eastAsia="等线" w:hAnsi="等线" w:hint="eastAsia"/>
                <w:sz w:val="22"/>
                <w:szCs w:val="22"/>
              </w:rPr>
              <w:t>s Taxonomy)为基础描述学生在学完本课程后应具有的能力，目标栏内以1（认知）、2（理解）、3（应用）、4（分析）、5（综合）、6（判断）来表示</w:t>
            </w:r>
            <w:proofErr w:type="gramStart"/>
            <w:r w:rsidRPr="00D74E9D">
              <w:rPr>
                <w:rFonts w:ascii="等线" w:eastAsia="等线" w:hAnsi="等线" w:hint="eastAsia"/>
                <w:sz w:val="22"/>
                <w:szCs w:val="22"/>
              </w:rPr>
              <w:t>对此级能力</w:t>
            </w:r>
            <w:proofErr w:type="gramEnd"/>
            <w:r w:rsidRPr="00D74E9D">
              <w:rPr>
                <w:rFonts w:ascii="等线" w:eastAsia="等线" w:hAnsi="等线" w:hint="eastAsia"/>
                <w:sz w:val="22"/>
                <w:szCs w:val="22"/>
              </w:rPr>
              <w:t>要求达到的程度，无要求则留空。</w:t>
            </w:r>
          </w:p>
        </w:tc>
      </w:tr>
    </w:tbl>
    <w:p w14:paraId="519043B3" w14:textId="43888A64" w:rsidR="00FA6825" w:rsidRPr="009D72B0" w:rsidRDefault="00FA6825" w:rsidP="00F71DAE">
      <w:pPr>
        <w:tabs>
          <w:tab w:val="left" w:pos="-720"/>
        </w:tabs>
        <w:suppressAutoHyphens/>
        <w:rPr>
          <w:rFonts w:ascii="Times New Roman" w:hAnsi="Times New Roman" w:cs="Times New Roman"/>
          <w:sz w:val="21"/>
          <w:szCs w:val="21"/>
        </w:rPr>
      </w:pPr>
    </w:p>
    <w:p w14:paraId="26820478" w14:textId="77777777" w:rsidR="00FA6825" w:rsidRPr="001C219B" w:rsidRDefault="00FA6825" w:rsidP="00B90CE9">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2" w:name="_Toc86757714"/>
      <w:r w:rsidRPr="001C219B">
        <w:rPr>
          <w:rFonts w:ascii="Times New Roman" w:hAnsi="Times New Roman"/>
          <w:sz w:val="24"/>
          <w:szCs w:val="24"/>
          <w:lang w:val="en-GB"/>
        </w:rPr>
        <w:t>主要教学环节</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Teaching and Learning Activities</w:t>
      </w:r>
      <w:r w:rsidRPr="001C219B">
        <w:rPr>
          <w:rFonts w:ascii="Times New Roman" w:hAnsi="Times New Roman"/>
          <w:sz w:val="24"/>
          <w:szCs w:val="24"/>
          <w:lang w:val="en-GB"/>
        </w:rPr>
        <w:t>）</w:t>
      </w:r>
      <w:bookmarkEnd w:id="2"/>
    </w:p>
    <w:p w14:paraId="64F22C49" w14:textId="77777777" w:rsidR="00572FF6" w:rsidRPr="001C219B" w:rsidRDefault="00572FF6" w:rsidP="00572FF6">
      <w:pPr>
        <w:pStyle w:val="2"/>
        <w:spacing w:before="120" w:after="120" w:line="360" w:lineRule="auto"/>
        <w:rPr>
          <w:rFonts w:ascii="Times New Roman" w:eastAsia="宋体" w:hAnsi="Times New Roman"/>
          <w:sz w:val="21"/>
          <w:szCs w:val="21"/>
        </w:rPr>
      </w:pPr>
      <w:bookmarkStart w:id="3" w:name="_Toc86757715"/>
      <w:r w:rsidRPr="001C219B">
        <w:rPr>
          <w:rFonts w:ascii="Times New Roman" w:eastAsia="宋体" w:hAnsi="Times New Roman"/>
          <w:sz w:val="21"/>
          <w:szCs w:val="21"/>
        </w:rPr>
        <w:t>教学环节</w:t>
      </w:r>
      <w:r w:rsidR="00C43D9A" w:rsidRPr="001C219B">
        <w:rPr>
          <w:rFonts w:ascii="Times New Roman" w:eastAsia="宋体" w:hAnsi="Times New Roman"/>
          <w:sz w:val="21"/>
          <w:szCs w:val="21"/>
        </w:rPr>
        <w:t>结构</w:t>
      </w:r>
      <w:r w:rsidR="00C43D9A" w:rsidRPr="001C219B">
        <w:rPr>
          <w:rFonts w:ascii="Times New Roman" w:eastAsia="宋体" w:hAnsi="Times New Roman"/>
          <w:sz w:val="21"/>
          <w:szCs w:val="21"/>
        </w:rPr>
        <w:t>:</w:t>
      </w:r>
      <w:bookmarkEnd w:id="3"/>
    </w:p>
    <w:p w14:paraId="3999CB4E" w14:textId="77777777" w:rsidR="00572FF6" w:rsidRPr="001C219B" w:rsidRDefault="00572FF6" w:rsidP="00CB1303">
      <w:pPr>
        <w:pStyle w:val="20"/>
        <w:widowControl w:val="0"/>
        <w:ind w:firstLineChars="0" w:firstLine="0"/>
        <w:rPr>
          <w:rFonts w:ascii="Times New Roman" w:hAnsi="Times New Roman" w:cs="Times New Roman"/>
          <w:sz w:val="21"/>
          <w:szCs w:val="21"/>
        </w:rPr>
      </w:pPr>
      <w:r w:rsidRPr="001C219B">
        <w:rPr>
          <w:rFonts w:ascii="Times New Roman" w:hAnsi="Times New Roman" w:cs="Times New Roman"/>
          <w:sz w:val="21"/>
          <w:szCs w:val="21"/>
        </w:rPr>
        <w:t>课程：《</w:t>
      </w:r>
      <w:r w:rsidR="00755857" w:rsidRPr="001C219B">
        <w:rPr>
          <w:rFonts w:ascii="Times New Roman" w:hAnsi="Times New Roman" w:cs="Times New Roman"/>
          <w:sz w:val="21"/>
          <w:szCs w:val="21"/>
        </w:rPr>
        <w:t>材料</w:t>
      </w:r>
      <w:r w:rsidRPr="001C219B">
        <w:rPr>
          <w:rFonts w:ascii="Times New Roman" w:hAnsi="Times New Roman" w:cs="Times New Roman"/>
          <w:sz w:val="21"/>
          <w:szCs w:val="21"/>
        </w:rPr>
        <w:t>力学》</w:t>
      </w:r>
      <w:r w:rsidR="00DE7C9E" w:rsidRPr="001C219B">
        <w:rPr>
          <w:rFonts w:ascii="Times New Roman" w:hAnsi="Times New Roman" w:cs="Times New Roman"/>
          <w:sz w:val="21"/>
          <w:szCs w:val="21"/>
        </w:rPr>
        <w:t xml:space="preserve">     </w:t>
      </w:r>
      <w:r w:rsidRPr="001C219B">
        <w:rPr>
          <w:rFonts w:ascii="Times New Roman" w:hAnsi="Times New Roman" w:cs="Times New Roman"/>
          <w:sz w:val="21"/>
          <w:szCs w:val="21"/>
        </w:rPr>
        <w:tab/>
      </w:r>
      <w:r w:rsidRPr="001C219B">
        <w:rPr>
          <w:rFonts w:ascii="Times New Roman" w:hAnsi="Times New Roman" w:cs="Times New Roman"/>
          <w:sz w:val="21"/>
          <w:szCs w:val="21"/>
        </w:rPr>
        <w:t>课程代码：</w:t>
      </w:r>
      <w:r w:rsidRPr="001C219B">
        <w:rPr>
          <w:rFonts w:ascii="Times New Roman" w:hAnsi="Times New Roman" w:cs="Times New Roman"/>
          <w:bCs/>
          <w:sz w:val="21"/>
          <w:szCs w:val="21"/>
        </w:rPr>
        <w:t>MEC220</w:t>
      </w:r>
      <w:r w:rsidR="006C0C66" w:rsidRPr="001C219B">
        <w:rPr>
          <w:rFonts w:ascii="Times New Roman" w:hAnsi="Times New Roman" w:cs="Times New Roman"/>
          <w:bCs/>
          <w:sz w:val="21"/>
          <w:szCs w:val="21"/>
        </w:rPr>
        <w:t xml:space="preserve">4A </w:t>
      </w:r>
      <w:r w:rsidR="00DE7C9E" w:rsidRPr="001C219B">
        <w:rPr>
          <w:rFonts w:ascii="Times New Roman" w:hAnsi="Times New Roman" w:cs="Times New Roman"/>
          <w:bCs/>
          <w:sz w:val="21"/>
          <w:szCs w:val="21"/>
        </w:rPr>
        <w:t xml:space="preserve">   </w:t>
      </w:r>
      <w:r w:rsidR="00A63237">
        <w:rPr>
          <w:rFonts w:ascii="Times New Roman" w:hAnsi="Times New Roman" w:cs="Times New Roman"/>
          <w:bCs/>
          <w:sz w:val="21"/>
          <w:szCs w:val="21"/>
        </w:rPr>
        <w:t xml:space="preserve">     </w:t>
      </w:r>
      <w:r w:rsidR="00DE7C9E" w:rsidRPr="001C219B">
        <w:rPr>
          <w:rFonts w:ascii="Times New Roman" w:hAnsi="Times New Roman" w:cs="Times New Roman"/>
          <w:bCs/>
          <w:sz w:val="21"/>
          <w:szCs w:val="21"/>
        </w:rPr>
        <w:t xml:space="preserve">  </w:t>
      </w:r>
      <w:r w:rsidRPr="001C219B">
        <w:rPr>
          <w:rFonts w:ascii="Times New Roman" w:hAnsi="Times New Roman" w:cs="Times New Roman"/>
          <w:bCs/>
          <w:sz w:val="21"/>
          <w:szCs w:val="21"/>
        </w:rPr>
        <w:t xml:space="preserve"> </w:t>
      </w:r>
      <w:r w:rsidRPr="001C219B">
        <w:rPr>
          <w:rFonts w:ascii="Times New Roman" w:hAnsi="Times New Roman" w:cs="Times New Roman"/>
          <w:sz w:val="21"/>
          <w:szCs w:val="21"/>
        </w:rPr>
        <w:t>课程性质：专业基础课</w:t>
      </w:r>
      <w:r w:rsidRPr="001C219B">
        <w:rPr>
          <w:rFonts w:ascii="Times New Roman" w:hAnsi="Times New Roman" w:cs="Times New Roman"/>
          <w:sz w:val="21"/>
          <w:szCs w:val="21"/>
        </w:rPr>
        <w:t xml:space="preserve"> </w:t>
      </w:r>
      <w:r w:rsidR="00DE7C9E" w:rsidRPr="001C219B">
        <w:rPr>
          <w:rFonts w:ascii="Times New Roman" w:hAnsi="Times New Roman" w:cs="Times New Roman"/>
          <w:sz w:val="21"/>
          <w:szCs w:val="21"/>
        </w:rPr>
        <w:t xml:space="preserve">    </w:t>
      </w:r>
      <w:r w:rsidR="00A63237">
        <w:rPr>
          <w:rFonts w:ascii="Times New Roman" w:hAnsi="Times New Roman" w:cs="Times New Roman"/>
          <w:sz w:val="21"/>
          <w:szCs w:val="21"/>
        </w:rPr>
        <w:t xml:space="preserve">      </w:t>
      </w:r>
      <w:r w:rsidR="00DE7C9E" w:rsidRPr="001C219B">
        <w:rPr>
          <w:rFonts w:ascii="Times New Roman" w:hAnsi="Times New Roman" w:cs="Times New Roman"/>
          <w:sz w:val="21"/>
          <w:szCs w:val="21"/>
        </w:rPr>
        <w:t xml:space="preserve">        </w:t>
      </w:r>
      <w:r w:rsidRPr="001C219B">
        <w:rPr>
          <w:rFonts w:ascii="Times New Roman" w:hAnsi="Times New Roman" w:cs="Times New Roman"/>
          <w:sz w:val="21"/>
          <w:szCs w:val="21"/>
        </w:rPr>
        <w:tab/>
      </w:r>
      <w:r w:rsidR="006C0C66" w:rsidRPr="001C219B">
        <w:rPr>
          <w:rFonts w:ascii="Times New Roman" w:hAnsi="Times New Roman" w:cs="Times New Roman"/>
          <w:sz w:val="21"/>
          <w:szCs w:val="21"/>
        </w:rPr>
        <w:t>课内</w:t>
      </w:r>
      <w:r w:rsidR="006C0C66" w:rsidRPr="001C219B">
        <w:rPr>
          <w:rFonts w:ascii="Times New Roman" w:hAnsi="Times New Roman" w:cs="Times New Roman"/>
          <w:sz w:val="21"/>
          <w:szCs w:val="21"/>
        </w:rPr>
        <w:t>/</w:t>
      </w:r>
      <w:r w:rsidR="006C0C66" w:rsidRPr="001C219B">
        <w:rPr>
          <w:rFonts w:ascii="Times New Roman" w:hAnsi="Times New Roman" w:cs="Times New Roman"/>
          <w:sz w:val="21"/>
          <w:szCs w:val="21"/>
        </w:rPr>
        <w:t>实验</w:t>
      </w:r>
      <w:r w:rsidR="00D00103" w:rsidRPr="001C219B">
        <w:rPr>
          <w:rFonts w:ascii="Times New Roman" w:hAnsi="Times New Roman" w:cs="Times New Roman"/>
          <w:sz w:val="21"/>
          <w:szCs w:val="21"/>
        </w:rPr>
        <w:t>/</w:t>
      </w:r>
      <w:r w:rsidR="006C0C66" w:rsidRPr="001C219B">
        <w:rPr>
          <w:rFonts w:ascii="Times New Roman" w:hAnsi="Times New Roman" w:cs="Times New Roman"/>
          <w:sz w:val="21"/>
          <w:szCs w:val="21"/>
        </w:rPr>
        <w:t>实践</w:t>
      </w:r>
      <w:r w:rsidR="006C0C66" w:rsidRPr="001C219B">
        <w:rPr>
          <w:rFonts w:ascii="Times New Roman" w:hAnsi="Times New Roman" w:cs="Times New Roman"/>
          <w:sz w:val="21"/>
          <w:szCs w:val="21"/>
        </w:rPr>
        <w:t>/</w:t>
      </w:r>
      <w:r w:rsidR="006C0C66" w:rsidRPr="001C219B">
        <w:rPr>
          <w:rFonts w:ascii="Times New Roman" w:hAnsi="Times New Roman" w:cs="Times New Roman"/>
          <w:sz w:val="21"/>
          <w:szCs w:val="21"/>
        </w:rPr>
        <w:t>课外学时</w:t>
      </w:r>
      <w:r w:rsidRPr="001C219B">
        <w:rPr>
          <w:rFonts w:ascii="Times New Roman" w:hAnsi="Times New Roman" w:cs="Times New Roman"/>
          <w:sz w:val="21"/>
          <w:szCs w:val="21"/>
        </w:rPr>
        <w:t>:48/</w:t>
      </w:r>
      <w:r w:rsidR="00D00103" w:rsidRPr="001C219B">
        <w:rPr>
          <w:rFonts w:ascii="Times New Roman" w:hAnsi="Times New Roman" w:cs="Times New Roman"/>
          <w:sz w:val="21"/>
          <w:szCs w:val="21"/>
        </w:rPr>
        <w:t>8/2</w:t>
      </w:r>
      <w:r w:rsidR="006C0C66" w:rsidRPr="001C219B">
        <w:rPr>
          <w:rFonts w:ascii="Times New Roman" w:hAnsi="Times New Roman" w:cs="Times New Roman"/>
          <w:sz w:val="21"/>
          <w:szCs w:val="21"/>
        </w:rPr>
        <w:t>/</w:t>
      </w:r>
      <w:r w:rsidRPr="001C219B">
        <w:rPr>
          <w:rFonts w:ascii="Times New Roman" w:hAnsi="Times New Roman" w:cs="Times New Roman"/>
          <w:sz w:val="21"/>
          <w:szCs w:val="21"/>
        </w:rPr>
        <w:t>96</w:t>
      </w:r>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A0" w:firstRow="1" w:lastRow="0" w:firstColumn="1" w:lastColumn="0" w:noHBand="0" w:noVBand="0"/>
      </w:tblPr>
      <w:tblGrid>
        <w:gridCol w:w="873"/>
        <w:gridCol w:w="874"/>
        <w:gridCol w:w="874"/>
        <w:gridCol w:w="874"/>
        <w:gridCol w:w="874"/>
        <w:gridCol w:w="874"/>
        <w:gridCol w:w="873"/>
        <w:gridCol w:w="873"/>
        <w:gridCol w:w="872"/>
        <w:gridCol w:w="873"/>
        <w:gridCol w:w="873"/>
        <w:gridCol w:w="873"/>
        <w:gridCol w:w="873"/>
        <w:gridCol w:w="873"/>
        <w:gridCol w:w="873"/>
        <w:gridCol w:w="873"/>
      </w:tblGrid>
      <w:tr w:rsidR="00FA6825" w:rsidRPr="001C219B" w14:paraId="2867C164" w14:textId="77777777" w:rsidTr="00DE7C9E">
        <w:tc>
          <w:tcPr>
            <w:tcW w:w="1767" w:type="dxa"/>
            <w:gridSpan w:val="2"/>
            <w:tcBorders>
              <w:top w:val="single" w:sz="12" w:space="0" w:color="auto"/>
              <w:left w:val="single" w:sz="12" w:space="0" w:color="auto"/>
              <w:bottom w:val="single" w:sz="2" w:space="0" w:color="auto"/>
              <w:right w:val="single" w:sz="2" w:space="0" w:color="auto"/>
            </w:tcBorders>
          </w:tcPr>
          <w:p w14:paraId="5C19408F"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理论课</w:t>
            </w:r>
          </w:p>
          <w:p w14:paraId="4FCE83E4"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40A6A8C8"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习题课</w:t>
            </w:r>
          </w:p>
          <w:p w14:paraId="54A5CA29"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77496800"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实验</w:t>
            </w:r>
          </w:p>
          <w:p w14:paraId="5627B16C"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4BCE6BF4"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研讨</w:t>
            </w:r>
          </w:p>
          <w:p w14:paraId="491042D0"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7" w:type="dxa"/>
            <w:gridSpan w:val="2"/>
            <w:tcBorders>
              <w:top w:val="single" w:sz="12" w:space="0" w:color="auto"/>
              <w:left w:val="single" w:sz="2" w:space="0" w:color="auto"/>
              <w:bottom w:val="single" w:sz="2" w:space="0" w:color="auto"/>
              <w:right w:val="single" w:sz="2" w:space="0" w:color="auto"/>
            </w:tcBorders>
          </w:tcPr>
          <w:p w14:paraId="0FDFF0DE"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社会实践</w:t>
            </w:r>
          </w:p>
          <w:p w14:paraId="1D283D2E"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2BBFE0F5"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项目</w:t>
            </w:r>
          </w:p>
          <w:p w14:paraId="7B25E946"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2" w:space="0" w:color="auto"/>
            </w:tcBorders>
          </w:tcPr>
          <w:p w14:paraId="78730D33"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在线学习</w:t>
            </w:r>
          </w:p>
          <w:p w14:paraId="70CE5795"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c>
          <w:tcPr>
            <w:tcW w:w="1768" w:type="dxa"/>
            <w:gridSpan w:val="2"/>
            <w:tcBorders>
              <w:top w:val="single" w:sz="12" w:space="0" w:color="auto"/>
              <w:left w:val="single" w:sz="2" w:space="0" w:color="auto"/>
              <w:bottom w:val="single" w:sz="2" w:space="0" w:color="auto"/>
              <w:right w:val="single" w:sz="12" w:space="0" w:color="auto"/>
            </w:tcBorders>
          </w:tcPr>
          <w:p w14:paraId="3702EB49"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其他</w:t>
            </w:r>
          </w:p>
          <w:p w14:paraId="0609289D" w14:textId="77777777" w:rsidR="00FA6825" w:rsidRPr="001C219B" w:rsidRDefault="00FA6825" w:rsidP="001A7920">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（小时）</w:t>
            </w:r>
          </w:p>
        </w:tc>
      </w:tr>
      <w:tr w:rsidR="00FA6825" w:rsidRPr="001C219B" w14:paraId="27F566C7" w14:textId="77777777" w:rsidTr="00DE7C9E">
        <w:trPr>
          <w:trHeight w:val="528"/>
        </w:trPr>
        <w:tc>
          <w:tcPr>
            <w:tcW w:w="883" w:type="dxa"/>
            <w:tcBorders>
              <w:top w:val="single" w:sz="2" w:space="0" w:color="auto"/>
              <w:left w:val="single" w:sz="12" w:space="0" w:color="auto"/>
              <w:bottom w:val="single" w:sz="2" w:space="0" w:color="auto"/>
              <w:right w:val="single" w:sz="2" w:space="0" w:color="auto"/>
            </w:tcBorders>
            <w:vAlign w:val="center"/>
          </w:tcPr>
          <w:p w14:paraId="2F72CF34"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6283C85E"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74AAAD1D"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52C0321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324F50B0"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27D734B9"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060E6D4F"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728429D7"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3" w:type="dxa"/>
            <w:tcBorders>
              <w:top w:val="single" w:sz="2" w:space="0" w:color="auto"/>
              <w:left w:val="single" w:sz="2" w:space="0" w:color="auto"/>
              <w:bottom w:val="single" w:sz="2" w:space="0" w:color="auto"/>
              <w:right w:val="single" w:sz="2" w:space="0" w:color="auto"/>
            </w:tcBorders>
            <w:vAlign w:val="center"/>
          </w:tcPr>
          <w:p w14:paraId="53461B82"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439A348D"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0DDED566"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38AD6B2B"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6FF5248A"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2" w:space="0" w:color="auto"/>
            </w:tcBorders>
            <w:vAlign w:val="center"/>
          </w:tcPr>
          <w:p w14:paraId="2A87ACC2"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c>
          <w:tcPr>
            <w:tcW w:w="884" w:type="dxa"/>
            <w:tcBorders>
              <w:top w:val="single" w:sz="2" w:space="0" w:color="auto"/>
              <w:left w:val="single" w:sz="2" w:space="0" w:color="auto"/>
              <w:bottom w:val="single" w:sz="2" w:space="0" w:color="auto"/>
              <w:right w:val="single" w:sz="2" w:space="0" w:color="auto"/>
            </w:tcBorders>
            <w:vAlign w:val="center"/>
          </w:tcPr>
          <w:p w14:paraId="31FB543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课内</w:t>
            </w:r>
          </w:p>
        </w:tc>
        <w:tc>
          <w:tcPr>
            <w:tcW w:w="884" w:type="dxa"/>
            <w:tcBorders>
              <w:top w:val="single" w:sz="2" w:space="0" w:color="auto"/>
              <w:left w:val="single" w:sz="2" w:space="0" w:color="auto"/>
              <w:bottom w:val="single" w:sz="2" w:space="0" w:color="auto"/>
              <w:right w:val="single" w:sz="12" w:space="0" w:color="auto"/>
            </w:tcBorders>
            <w:vAlign w:val="center"/>
          </w:tcPr>
          <w:p w14:paraId="11DB5FC3"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课外</w:t>
            </w:r>
          </w:p>
        </w:tc>
      </w:tr>
      <w:tr w:rsidR="00FA6825" w:rsidRPr="001C219B" w14:paraId="5EB76AFC" w14:textId="77777777" w:rsidTr="00DE7C9E">
        <w:trPr>
          <w:trHeight w:val="408"/>
        </w:trPr>
        <w:tc>
          <w:tcPr>
            <w:tcW w:w="883" w:type="dxa"/>
            <w:tcBorders>
              <w:top w:val="single" w:sz="2" w:space="0" w:color="auto"/>
              <w:left w:val="single" w:sz="12" w:space="0" w:color="auto"/>
              <w:bottom w:val="single" w:sz="12" w:space="0" w:color="auto"/>
              <w:right w:val="single" w:sz="2" w:space="0" w:color="auto"/>
            </w:tcBorders>
            <w:vAlign w:val="center"/>
          </w:tcPr>
          <w:p w14:paraId="0C7496D8" w14:textId="77777777" w:rsidR="00FA6825" w:rsidRPr="001C219B" w:rsidRDefault="0091476B"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w:t>
            </w:r>
            <w:r w:rsidR="00755857" w:rsidRPr="001C219B">
              <w:rPr>
                <w:rFonts w:ascii="Times New Roman" w:hAnsi="Times New Roman" w:cs="Times New Roman"/>
                <w:sz w:val="21"/>
                <w:szCs w:val="21"/>
              </w:rPr>
              <w:t>4</w:t>
            </w:r>
          </w:p>
        </w:tc>
        <w:tc>
          <w:tcPr>
            <w:tcW w:w="884" w:type="dxa"/>
            <w:tcBorders>
              <w:top w:val="single" w:sz="2" w:space="0" w:color="auto"/>
              <w:left w:val="single" w:sz="2" w:space="0" w:color="auto"/>
              <w:bottom w:val="single" w:sz="12" w:space="0" w:color="auto"/>
              <w:right w:val="single" w:sz="2" w:space="0" w:color="auto"/>
            </w:tcBorders>
            <w:vAlign w:val="center"/>
          </w:tcPr>
          <w:p w14:paraId="6FCB98EF"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24</w:t>
            </w:r>
          </w:p>
        </w:tc>
        <w:tc>
          <w:tcPr>
            <w:tcW w:w="884" w:type="dxa"/>
            <w:tcBorders>
              <w:top w:val="single" w:sz="2" w:space="0" w:color="auto"/>
              <w:left w:val="single" w:sz="2" w:space="0" w:color="auto"/>
              <w:bottom w:val="single" w:sz="12" w:space="0" w:color="auto"/>
              <w:right w:val="single" w:sz="2" w:space="0" w:color="auto"/>
            </w:tcBorders>
            <w:vAlign w:val="center"/>
          </w:tcPr>
          <w:p w14:paraId="70B6F910"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w:t>
            </w:r>
          </w:p>
        </w:tc>
        <w:tc>
          <w:tcPr>
            <w:tcW w:w="884" w:type="dxa"/>
            <w:tcBorders>
              <w:top w:val="single" w:sz="2" w:space="0" w:color="auto"/>
              <w:left w:val="single" w:sz="2" w:space="0" w:color="auto"/>
              <w:bottom w:val="single" w:sz="12" w:space="0" w:color="auto"/>
              <w:right w:val="single" w:sz="2" w:space="0" w:color="auto"/>
            </w:tcBorders>
            <w:vAlign w:val="center"/>
          </w:tcPr>
          <w:p w14:paraId="367DDEE9" w14:textId="77777777" w:rsidR="00FA6825" w:rsidRPr="001C219B" w:rsidRDefault="00184704"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40</w:t>
            </w:r>
          </w:p>
        </w:tc>
        <w:tc>
          <w:tcPr>
            <w:tcW w:w="884" w:type="dxa"/>
            <w:tcBorders>
              <w:top w:val="single" w:sz="2" w:space="0" w:color="auto"/>
              <w:left w:val="single" w:sz="2" w:space="0" w:color="auto"/>
              <w:bottom w:val="single" w:sz="12" w:space="0" w:color="auto"/>
              <w:right w:val="single" w:sz="2" w:space="0" w:color="auto"/>
            </w:tcBorders>
            <w:vAlign w:val="center"/>
          </w:tcPr>
          <w:p w14:paraId="15DD737A"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4" w:type="dxa"/>
            <w:tcBorders>
              <w:top w:val="single" w:sz="2" w:space="0" w:color="auto"/>
              <w:left w:val="single" w:sz="2" w:space="0" w:color="auto"/>
              <w:bottom w:val="single" w:sz="12" w:space="0" w:color="auto"/>
              <w:right w:val="single" w:sz="2" w:space="0" w:color="auto"/>
            </w:tcBorders>
            <w:vAlign w:val="center"/>
          </w:tcPr>
          <w:p w14:paraId="6BA3D933"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16</w:t>
            </w:r>
          </w:p>
        </w:tc>
        <w:tc>
          <w:tcPr>
            <w:tcW w:w="884" w:type="dxa"/>
            <w:tcBorders>
              <w:top w:val="single" w:sz="2" w:space="0" w:color="auto"/>
              <w:left w:val="single" w:sz="2" w:space="0" w:color="auto"/>
              <w:bottom w:val="single" w:sz="12" w:space="0" w:color="auto"/>
              <w:right w:val="single" w:sz="2" w:space="0" w:color="auto"/>
            </w:tcBorders>
            <w:vAlign w:val="center"/>
          </w:tcPr>
          <w:p w14:paraId="07D0571E"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5EAAC86D"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3" w:type="dxa"/>
            <w:tcBorders>
              <w:top w:val="single" w:sz="2" w:space="0" w:color="auto"/>
              <w:left w:val="single" w:sz="2" w:space="0" w:color="auto"/>
              <w:bottom w:val="single" w:sz="12" w:space="0" w:color="auto"/>
              <w:right w:val="single" w:sz="2" w:space="0" w:color="auto"/>
            </w:tcBorders>
            <w:vAlign w:val="center"/>
          </w:tcPr>
          <w:p w14:paraId="58D7F615" w14:textId="77777777" w:rsidR="00FA6825" w:rsidRPr="001C219B" w:rsidRDefault="0091476B"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70086076" w14:textId="77777777" w:rsidR="00FA6825" w:rsidRPr="001C219B" w:rsidRDefault="00755857"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C699119"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2</w:t>
            </w:r>
          </w:p>
        </w:tc>
        <w:tc>
          <w:tcPr>
            <w:tcW w:w="884" w:type="dxa"/>
            <w:tcBorders>
              <w:top w:val="single" w:sz="2" w:space="0" w:color="auto"/>
              <w:left w:val="single" w:sz="2" w:space="0" w:color="auto"/>
              <w:bottom w:val="single" w:sz="12" w:space="0" w:color="auto"/>
              <w:right w:val="single" w:sz="2" w:space="0" w:color="auto"/>
            </w:tcBorders>
            <w:vAlign w:val="center"/>
          </w:tcPr>
          <w:p w14:paraId="48F013DE" w14:textId="77777777" w:rsidR="00FA6825" w:rsidRPr="001C219B" w:rsidRDefault="007E489A"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884" w:type="dxa"/>
            <w:tcBorders>
              <w:top w:val="single" w:sz="2" w:space="0" w:color="auto"/>
              <w:left w:val="single" w:sz="2" w:space="0" w:color="auto"/>
              <w:bottom w:val="single" w:sz="12" w:space="0" w:color="auto"/>
              <w:right w:val="single" w:sz="2" w:space="0" w:color="auto"/>
            </w:tcBorders>
            <w:vAlign w:val="center"/>
          </w:tcPr>
          <w:p w14:paraId="3D3716CC" w14:textId="77777777" w:rsidR="00FA6825" w:rsidRPr="001C219B" w:rsidRDefault="00FA6825"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5726036" w14:textId="77777777" w:rsidR="00FA6825" w:rsidRPr="001C219B" w:rsidRDefault="00184704"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2" w:space="0" w:color="auto"/>
            </w:tcBorders>
            <w:vAlign w:val="center"/>
          </w:tcPr>
          <w:p w14:paraId="0FE1B1C4"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c>
          <w:tcPr>
            <w:tcW w:w="884" w:type="dxa"/>
            <w:tcBorders>
              <w:top w:val="single" w:sz="2" w:space="0" w:color="auto"/>
              <w:left w:val="single" w:sz="2" w:space="0" w:color="auto"/>
              <w:bottom w:val="single" w:sz="12" w:space="0" w:color="auto"/>
              <w:right w:val="single" w:sz="12" w:space="0" w:color="auto"/>
            </w:tcBorders>
            <w:vAlign w:val="center"/>
          </w:tcPr>
          <w:p w14:paraId="606D5DE1" w14:textId="77777777" w:rsidR="00FA6825" w:rsidRPr="001C219B" w:rsidRDefault="006C0C66" w:rsidP="001E7672">
            <w:pPr>
              <w:tabs>
                <w:tab w:val="left" w:pos="-720"/>
              </w:tabs>
              <w:suppressAutoHyphens/>
              <w:jc w:val="center"/>
              <w:rPr>
                <w:rFonts w:ascii="Times New Roman" w:hAnsi="Times New Roman" w:cs="Times New Roman"/>
                <w:sz w:val="21"/>
                <w:szCs w:val="21"/>
              </w:rPr>
            </w:pPr>
            <w:r w:rsidRPr="001C219B">
              <w:rPr>
                <w:rFonts w:ascii="Times New Roman" w:hAnsi="Times New Roman" w:cs="Times New Roman"/>
                <w:sz w:val="21"/>
                <w:szCs w:val="21"/>
              </w:rPr>
              <w:t>0</w:t>
            </w:r>
          </w:p>
        </w:tc>
      </w:tr>
    </w:tbl>
    <w:p w14:paraId="3D90351E" w14:textId="77777777" w:rsidR="00AF7DD9" w:rsidRPr="001C219B" w:rsidRDefault="001401FE" w:rsidP="007B1EF8">
      <w:pPr>
        <w:pStyle w:val="2"/>
        <w:spacing w:before="120" w:after="120" w:line="360" w:lineRule="auto"/>
        <w:rPr>
          <w:rFonts w:ascii="Times New Roman" w:hAnsi="Times New Roman"/>
        </w:rPr>
      </w:pPr>
      <w:bookmarkStart w:id="4" w:name="_Toc86757716"/>
      <w:r w:rsidRPr="001C219B">
        <w:rPr>
          <w:rFonts w:ascii="Times New Roman" w:eastAsia="宋体" w:hAnsi="Times New Roman"/>
          <w:sz w:val="21"/>
          <w:szCs w:val="21"/>
        </w:rPr>
        <w:t>教学环节细则</w:t>
      </w:r>
      <w:r w:rsidR="00C43D9A" w:rsidRPr="001C219B">
        <w:rPr>
          <w:rFonts w:ascii="Times New Roman" w:eastAsia="宋体" w:hAnsi="Times New Roman"/>
          <w:sz w:val="21"/>
          <w:szCs w:val="21"/>
        </w:rPr>
        <w:t>:</w:t>
      </w:r>
      <w:bookmarkEnd w:id="4"/>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252"/>
        <w:gridCol w:w="1277"/>
        <w:gridCol w:w="4463"/>
        <w:gridCol w:w="3071"/>
        <w:gridCol w:w="2909"/>
      </w:tblGrid>
      <w:tr w:rsidR="00473031" w:rsidRPr="001C219B" w14:paraId="3FD15B0F" w14:textId="77777777" w:rsidTr="00944EB4">
        <w:trPr>
          <w:trHeight w:val="222"/>
        </w:trPr>
        <w:tc>
          <w:tcPr>
            <w:tcW w:w="806" w:type="pct"/>
            <w:tcBorders>
              <w:top w:val="single" w:sz="4" w:space="0" w:color="auto"/>
              <w:left w:val="single" w:sz="12" w:space="0" w:color="auto"/>
              <w:bottom w:val="single" w:sz="12" w:space="0" w:color="auto"/>
              <w:right w:val="single" w:sz="4" w:space="0" w:color="auto"/>
            </w:tcBorders>
            <w:vAlign w:val="center"/>
          </w:tcPr>
          <w:p w14:paraId="60528521" w14:textId="77777777" w:rsidR="00473031" w:rsidRPr="001C219B" w:rsidDel="003E1B83" w:rsidRDefault="00944EB4" w:rsidP="009F71D7">
            <w:pPr>
              <w:pStyle w:val="ad"/>
              <w:kinsoku w:val="0"/>
              <w:overflowPunct w:val="0"/>
              <w:spacing w:before="0" w:beforeAutospacing="0" w:after="0" w:afterAutospacing="0"/>
              <w:ind w:left="142" w:right="142"/>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毕业要求</w:t>
            </w:r>
            <w:r w:rsidR="002A5BF5" w:rsidRPr="001C219B">
              <w:rPr>
                <w:rFonts w:ascii="Times New Roman" w:hAnsi="Times New Roman" w:cs="Times New Roman"/>
                <w:b/>
                <w:bCs/>
                <w:color w:val="000000"/>
                <w:kern w:val="24"/>
                <w:position w:val="1"/>
                <w:sz w:val="21"/>
                <w:szCs w:val="21"/>
              </w:rPr>
              <w:t>（二级）</w:t>
            </w:r>
          </w:p>
        </w:tc>
        <w:tc>
          <w:tcPr>
            <w:tcW w:w="457" w:type="pct"/>
            <w:tcBorders>
              <w:top w:val="single" w:sz="4" w:space="0" w:color="auto"/>
              <w:left w:val="single" w:sz="4" w:space="0" w:color="auto"/>
              <w:bottom w:val="single" w:sz="12" w:space="0" w:color="auto"/>
              <w:right w:val="single" w:sz="2" w:space="0" w:color="auto"/>
            </w:tcBorders>
            <w:vAlign w:val="center"/>
          </w:tcPr>
          <w:p w14:paraId="58CA3CE5" w14:textId="77777777" w:rsidR="00473031" w:rsidRPr="001C219B" w:rsidRDefault="00473031" w:rsidP="00C153CB">
            <w:pPr>
              <w:widowControl w:val="0"/>
              <w:spacing w:line="300" w:lineRule="auto"/>
              <w:jc w:val="center"/>
              <w:rPr>
                <w:rFonts w:ascii="Times New Roman" w:hAnsi="Times New Roman" w:cs="Times New Roman"/>
                <w:b/>
                <w:sz w:val="21"/>
                <w:szCs w:val="21"/>
              </w:rPr>
            </w:pPr>
            <w:r w:rsidRPr="001C219B">
              <w:rPr>
                <w:rFonts w:ascii="Times New Roman" w:hAnsi="Times New Roman" w:cs="Times New Roman"/>
                <w:b/>
                <w:sz w:val="21"/>
                <w:szCs w:val="21"/>
              </w:rPr>
              <w:t>权重（</w:t>
            </w:r>
            <w:r w:rsidRPr="001C219B">
              <w:rPr>
                <w:rFonts w:ascii="Times New Roman" w:hAnsi="Times New Roman" w:cs="Times New Roman"/>
                <w:b/>
                <w:sz w:val="21"/>
                <w:szCs w:val="21"/>
              </w:rPr>
              <w:t>∑=1</w:t>
            </w:r>
            <w:r w:rsidRPr="001C219B">
              <w:rPr>
                <w:rFonts w:ascii="Times New Roman" w:hAnsi="Times New Roman" w:cs="Times New Roman"/>
                <w:b/>
                <w:sz w:val="21"/>
                <w:szCs w:val="21"/>
              </w:rPr>
              <w:t>）</w:t>
            </w:r>
          </w:p>
        </w:tc>
        <w:tc>
          <w:tcPr>
            <w:tcW w:w="1597" w:type="pct"/>
            <w:tcBorders>
              <w:top w:val="single" w:sz="4" w:space="0" w:color="auto"/>
              <w:left w:val="single" w:sz="2" w:space="0" w:color="auto"/>
              <w:bottom w:val="single" w:sz="12" w:space="0" w:color="auto"/>
              <w:right w:val="single" w:sz="2" w:space="0" w:color="auto"/>
            </w:tcBorders>
            <w:tcMar>
              <w:top w:w="72" w:type="dxa"/>
              <w:left w:w="144" w:type="dxa"/>
              <w:bottom w:w="72" w:type="dxa"/>
              <w:right w:w="144" w:type="dxa"/>
            </w:tcMar>
          </w:tcPr>
          <w:p w14:paraId="618F0B56" w14:textId="77777777" w:rsidR="00473031" w:rsidRPr="001C219B" w:rsidRDefault="00473031" w:rsidP="00B23F9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教学内容</w:t>
            </w:r>
          </w:p>
          <w:p w14:paraId="47B2BC88" w14:textId="77777777" w:rsidR="00473031" w:rsidRPr="001C219B" w:rsidRDefault="00473031" w:rsidP="00B23F9A">
            <w:pPr>
              <w:pStyle w:val="ad"/>
              <w:numPr>
                <w:ins w:id="5" w:author="微软用户" w:date="2013-10-12T10:54:00Z"/>
              </w:numPr>
              <w:kinsoku w:val="0"/>
              <w:overflowPunct w:val="0"/>
              <w:spacing w:before="0" w:beforeAutospacing="0" w:after="0" w:afterAutospacing="0"/>
              <w:jc w:val="center"/>
              <w:textAlignment w:val="baseline"/>
              <w:rPr>
                <w:rFonts w:ascii="Times New Roman" w:hAnsi="Times New Roman" w:cs="Times New Roman"/>
                <w:sz w:val="21"/>
                <w:szCs w:val="21"/>
              </w:rPr>
            </w:pPr>
            <w:r w:rsidRPr="001C219B">
              <w:rPr>
                <w:rFonts w:ascii="Times New Roman" w:hAnsi="Times New Roman" w:cs="Times New Roman"/>
                <w:b/>
                <w:bCs/>
                <w:color w:val="000000"/>
                <w:kern w:val="24"/>
                <w:position w:val="1"/>
                <w:sz w:val="21"/>
                <w:szCs w:val="21"/>
              </w:rPr>
              <w:t>（知识单元</w:t>
            </w:r>
            <w:r w:rsidRPr="001C219B">
              <w:rPr>
                <w:rFonts w:ascii="Times New Roman" w:hAnsi="Times New Roman" w:cs="Times New Roman"/>
                <w:b/>
                <w:bCs/>
                <w:color w:val="000000"/>
                <w:kern w:val="24"/>
                <w:position w:val="1"/>
                <w:sz w:val="21"/>
                <w:szCs w:val="21"/>
              </w:rPr>
              <w:t>/</w:t>
            </w:r>
            <w:r w:rsidRPr="001C219B">
              <w:rPr>
                <w:rFonts w:ascii="Times New Roman" w:hAnsi="Times New Roman" w:cs="Times New Roman"/>
                <w:b/>
                <w:bCs/>
                <w:color w:val="000000"/>
                <w:kern w:val="24"/>
                <w:position w:val="1"/>
                <w:sz w:val="21"/>
                <w:szCs w:val="21"/>
              </w:rPr>
              <w:t>点）</w:t>
            </w:r>
          </w:p>
        </w:tc>
        <w:tc>
          <w:tcPr>
            <w:tcW w:w="1099" w:type="pct"/>
            <w:tcBorders>
              <w:top w:val="single" w:sz="4" w:space="0" w:color="auto"/>
              <w:left w:val="single" w:sz="2" w:space="0" w:color="auto"/>
              <w:bottom w:val="single" w:sz="12" w:space="0" w:color="auto"/>
              <w:right w:val="single" w:sz="2" w:space="0" w:color="auto"/>
            </w:tcBorders>
            <w:tcMar>
              <w:top w:w="72" w:type="dxa"/>
              <w:left w:w="144" w:type="dxa"/>
              <w:bottom w:w="72" w:type="dxa"/>
              <w:right w:w="144" w:type="dxa"/>
            </w:tcMar>
          </w:tcPr>
          <w:p w14:paraId="2EF78287"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实现环节</w:t>
            </w:r>
          </w:p>
          <w:p w14:paraId="685735B4"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sz w:val="21"/>
                <w:szCs w:val="21"/>
              </w:rPr>
            </w:pPr>
            <w:r w:rsidRPr="001C219B">
              <w:rPr>
                <w:rFonts w:ascii="Times New Roman" w:hAnsi="Times New Roman" w:cs="Times New Roman"/>
                <w:b/>
                <w:bCs/>
                <w:color w:val="000000"/>
                <w:kern w:val="24"/>
                <w:position w:val="1"/>
                <w:sz w:val="21"/>
                <w:szCs w:val="21"/>
              </w:rPr>
              <w:t>（课内、实验等）</w:t>
            </w:r>
          </w:p>
        </w:tc>
        <w:tc>
          <w:tcPr>
            <w:tcW w:w="1041" w:type="pct"/>
            <w:tcBorders>
              <w:top w:val="single" w:sz="4" w:space="0" w:color="auto"/>
              <w:left w:val="single" w:sz="2" w:space="0" w:color="auto"/>
              <w:bottom w:val="single" w:sz="12" w:space="0" w:color="auto"/>
              <w:right w:val="single" w:sz="12" w:space="0" w:color="auto"/>
            </w:tcBorders>
          </w:tcPr>
          <w:p w14:paraId="74B43139" w14:textId="77777777" w:rsidR="00473031" w:rsidRPr="001C219B" w:rsidRDefault="00473031" w:rsidP="002F32DA">
            <w:pPr>
              <w:pStyle w:val="ad"/>
              <w:kinsoku w:val="0"/>
              <w:overflowPunct w:val="0"/>
              <w:spacing w:before="0" w:beforeAutospacing="0" w:after="0" w:afterAutospacing="0"/>
              <w:jc w:val="center"/>
              <w:textAlignment w:val="baseline"/>
              <w:rPr>
                <w:rFonts w:ascii="Times New Roman" w:hAnsi="Times New Roman" w:cs="Times New Roman"/>
                <w:b/>
                <w:bCs/>
                <w:color w:val="000000"/>
                <w:kern w:val="24"/>
                <w:position w:val="1"/>
                <w:sz w:val="21"/>
                <w:szCs w:val="21"/>
              </w:rPr>
            </w:pPr>
            <w:r w:rsidRPr="001C219B">
              <w:rPr>
                <w:rFonts w:ascii="Times New Roman" w:hAnsi="Times New Roman" w:cs="Times New Roman"/>
                <w:b/>
                <w:bCs/>
                <w:color w:val="000000"/>
                <w:kern w:val="24"/>
                <w:position w:val="1"/>
                <w:sz w:val="21"/>
                <w:szCs w:val="21"/>
              </w:rPr>
              <w:t>教学策略</w:t>
            </w:r>
          </w:p>
        </w:tc>
      </w:tr>
      <w:tr w:rsidR="00944EB4" w:rsidRPr="001C219B" w14:paraId="1E868DBB" w14:textId="77777777" w:rsidTr="00944EB4">
        <w:trPr>
          <w:trHeight w:val="795"/>
        </w:trPr>
        <w:tc>
          <w:tcPr>
            <w:tcW w:w="806" w:type="pct"/>
            <w:vMerge w:val="restart"/>
            <w:tcBorders>
              <w:top w:val="single" w:sz="12" w:space="0" w:color="auto"/>
              <w:left w:val="single" w:sz="12" w:space="0" w:color="auto"/>
              <w:right w:val="single" w:sz="4" w:space="0" w:color="auto"/>
            </w:tcBorders>
            <w:vAlign w:val="center"/>
          </w:tcPr>
          <w:p w14:paraId="5D9F11F5" w14:textId="77777777" w:rsidR="00944EB4" w:rsidRPr="001C219B" w:rsidRDefault="00944EB4" w:rsidP="00944EB4">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1.2</w:t>
            </w:r>
            <w:r w:rsidR="00AD7CC9" w:rsidRPr="001C219B">
              <w:rPr>
                <w:rFonts w:ascii="Times New Roman" w:hAnsi="Times New Roman" w:cs="Times New Roman"/>
                <w:sz w:val="21"/>
                <w:szCs w:val="21"/>
              </w:rPr>
              <w:t>工程基础及机械专业基础知识</w:t>
            </w:r>
          </w:p>
        </w:tc>
        <w:tc>
          <w:tcPr>
            <w:tcW w:w="457" w:type="pct"/>
            <w:tcBorders>
              <w:top w:val="single" w:sz="12" w:space="0" w:color="auto"/>
              <w:left w:val="single" w:sz="2" w:space="0" w:color="auto"/>
              <w:right w:val="single" w:sz="2" w:space="0" w:color="auto"/>
            </w:tcBorders>
            <w:vAlign w:val="center"/>
          </w:tcPr>
          <w:p w14:paraId="3A80D718" w14:textId="77777777" w:rsidR="00944EB4" w:rsidRPr="001C219B" w:rsidRDefault="00944EB4" w:rsidP="0096791F">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1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7BC88D8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拉伸及压缩的内力及强度条件</w:t>
            </w:r>
          </w:p>
          <w:p w14:paraId="57EB789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拉伸及压缩的变形及刚度条件</w:t>
            </w:r>
          </w:p>
        </w:tc>
        <w:tc>
          <w:tcPr>
            <w:tcW w:w="1099" w:type="pct"/>
            <w:tcBorders>
              <w:top w:val="single" w:sz="1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F7F454C"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课外练习</w:t>
            </w:r>
          </w:p>
          <w:p w14:paraId="50927722"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1</w:t>
            </w:r>
          </w:p>
        </w:tc>
        <w:tc>
          <w:tcPr>
            <w:tcW w:w="1041" w:type="pct"/>
            <w:tcBorders>
              <w:top w:val="single" w:sz="12" w:space="0" w:color="auto"/>
              <w:left w:val="single" w:sz="2" w:space="0" w:color="auto"/>
              <w:bottom w:val="single" w:sz="2" w:space="0" w:color="auto"/>
              <w:right w:val="single" w:sz="12" w:space="0" w:color="auto"/>
            </w:tcBorders>
            <w:vAlign w:val="center"/>
          </w:tcPr>
          <w:p w14:paraId="1DF13D61"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4ACC668A"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课堂练习</w:t>
            </w:r>
          </w:p>
        </w:tc>
      </w:tr>
      <w:tr w:rsidR="00944EB4" w:rsidRPr="001C219B" w14:paraId="01450AC8" w14:textId="77777777" w:rsidTr="00944EB4">
        <w:trPr>
          <w:trHeight w:val="18"/>
        </w:trPr>
        <w:tc>
          <w:tcPr>
            <w:tcW w:w="806" w:type="pct"/>
            <w:vMerge/>
            <w:tcBorders>
              <w:left w:val="single" w:sz="12" w:space="0" w:color="auto"/>
              <w:right w:val="single" w:sz="4" w:space="0" w:color="auto"/>
            </w:tcBorders>
            <w:vAlign w:val="center"/>
          </w:tcPr>
          <w:p w14:paraId="2AF8115B"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09BEA269"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0.03</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71693B28"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切应力的常用性质</w:t>
            </w:r>
          </w:p>
          <w:p w14:paraId="6D0F636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剪切与挤压的实用计算</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0264E8E5"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74474C8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6E4F4E0D"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7372416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问题引导</w:t>
            </w:r>
          </w:p>
        </w:tc>
      </w:tr>
      <w:tr w:rsidR="00944EB4" w:rsidRPr="001C219B" w14:paraId="54E705D4" w14:textId="77777777" w:rsidTr="00944EB4">
        <w:trPr>
          <w:trHeight w:val="18"/>
        </w:trPr>
        <w:tc>
          <w:tcPr>
            <w:tcW w:w="806" w:type="pct"/>
            <w:vMerge/>
            <w:tcBorders>
              <w:left w:val="single" w:sz="12" w:space="0" w:color="auto"/>
              <w:right w:val="single" w:sz="4" w:space="0" w:color="auto"/>
            </w:tcBorders>
            <w:vAlign w:val="center"/>
          </w:tcPr>
          <w:p w14:paraId="50BB4AD6"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left w:val="single" w:sz="2" w:space="0" w:color="auto"/>
              <w:right w:val="single" w:sz="2" w:space="0" w:color="auto"/>
            </w:tcBorders>
            <w:vAlign w:val="center"/>
          </w:tcPr>
          <w:p w14:paraId="3C32C5B7"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02D7D7D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扭转的扭矩图</w:t>
            </w:r>
          </w:p>
          <w:p w14:paraId="2D80558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proofErr w:type="gramStart"/>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时横截面上的应力及强度计算</w:t>
            </w:r>
          </w:p>
          <w:p w14:paraId="2F5F0B7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proofErr w:type="gramStart"/>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时的变形及刚度计算</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6C48C89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3F457286"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664754C5"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3</w:t>
            </w:r>
          </w:p>
        </w:tc>
        <w:tc>
          <w:tcPr>
            <w:tcW w:w="1041" w:type="pct"/>
            <w:tcBorders>
              <w:top w:val="single" w:sz="2" w:space="0" w:color="auto"/>
              <w:left w:val="single" w:sz="2" w:space="0" w:color="auto"/>
              <w:bottom w:val="single" w:sz="2" w:space="0" w:color="auto"/>
              <w:right w:val="single" w:sz="12" w:space="0" w:color="auto"/>
            </w:tcBorders>
            <w:vAlign w:val="center"/>
          </w:tcPr>
          <w:p w14:paraId="598BFE7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6AAD8FC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p w14:paraId="1F713410"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tc>
      </w:tr>
      <w:tr w:rsidR="00944EB4" w:rsidRPr="001C219B" w14:paraId="271F9E82" w14:textId="77777777" w:rsidTr="00944EB4">
        <w:trPr>
          <w:trHeight w:val="18"/>
        </w:trPr>
        <w:tc>
          <w:tcPr>
            <w:tcW w:w="806" w:type="pct"/>
            <w:vMerge/>
            <w:tcBorders>
              <w:left w:val="single" w:sz="12" w:space="0" w:color="auto"/>
              <w:right w:val="single" w:sz="4" w:space="0" w:color="auto"/>
            </w:tcBorders>
            <w:vAlign w:val="center"/>
          </w:tcPr>
          <w:p w14:paraId="3DD782D0"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0FC23584"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0.18</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288BB52A"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剪力方程和弯矩方程</w:t>
            </w:r>
          </w:p>
          <w:p w14:paraId="12B1C62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剪力图和弯矩图</w:t>
            </w:r>
          </w:p>
          <w:p w14:paraId="490C95D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弯曲应力及强度条件</w:t>
            </w:r>
          </w:p>
          <w:p w14:paraId="02DD7616"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弯曲变形及刚度条件</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0507CBB7"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171ED4EC"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14DB1701"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4</w:t>
            </w:r>
          </w:p>
          <w:p w14:paraId="340E2B36"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5</w:t>
            </w:r>
          </w:p>
        </w:tc>
        <w:tc>
          <w:tcPr>
            <w:tcW w:w="1041" w:type="pct"/>
            <w:tcBorders>
              <w:top w:val="single" w:sz="2" w:space="0" w:color="auto"/>
              <w:left w:val="single" w:sz="2" w:space="0" w:color="auto"/>
              <w:bottom w:val="single" w:sz="2" w:space="0" w:color="auto"/>
              <w:right w:val="single" w:sz="12" w:space="0" w:color="auto"/>
            </w:tcBorders>
            <w:vAlign w:val="center"/>
          </w:tcPr>
          <w:p w14:paraId="1E9C8E66"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770F9DBB"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p w14:paraId="2D22F9B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研讨</w:t>
            </w:r>
          </w:p>
          <w:p w14:paraId="31D3D85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tc>
      </w:tr>
      <w:tr w:rsidR="00944EB4" w:rsidRPr="001C219B" w14:paraId="7C31C51B" w14:textId="77777777" w:rsidTr="00944EB4">
        <w:trPr>
          <w:trHeight w:val="18"/>
        </w:trPr>
        <w:tc>
          <w:tcPr>
            <w:tcW w:w="806" w:type="pct"/>
            <w:vMerge/>
            <w:tcBorders>
              <w:left w:val="single" w:sz="12" w:space="0" w:color="auto"/>
              <w:right w:val="single" w:sz="4" w:space="0" w:color="auto"/>
            </w:tcBorders>
            <w:vAlign w:val="center"/>
          </w:tcPr>
          <w:p w14:paraId="0310A258"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b/>
                <w:color w:val="0000FF"/>
                <w:sz w:val="21"/>
                <w:szCs w:val="21"/>
              </w:rPr>
            </w:pPr>
          </w:p>
        </w:tc>
        <w:tc>
          <w:tcPr>
            <w:tcW w:w="457" w:type="pct"/>
            <w:tcBorders>
              <w:left w:val="single" w:sz="2" w:space="0" w:color="auto"/>
              <w:right w:val="single" w:sz="2" w:space="0" w:color="auto"/>
            </w:tcBorders>
            <w:vAlign w:val="center"/>
          </w:tcPr>
          <w:p w14:paraId="3030B787"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vAlign w:val="center"/>
          </w:tcPr>
          <w:p w14:paraId="57FD7A4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组合变形和叠加原理</w:t>
            </w:r>
          </w:p>
          <w:p w14:paraId="3249DF06"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斜弯曲</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拉弯组合</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弯扭组合</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56FDB71B"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5E665D0D"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180C9830"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36372275"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tc>
      </w:tr>
      <w:tr w:rsidR="00944EB4" w:rsidRPr="001C219B" w14:paraId="5174AE36" w14:textId="77777777" w:rsidTr="00944EB4">
        <w:trPr>
          <w:trHeight w:val="1232"/>
        </w:trPr>
        <w:tc>
          <w:tcPr>
            <w:tcW w:w="806" w:type="pct"/>
            <w:vMerge/>
            <w:tcBorders>
              <w:left w:val="single" w:sz="12" w:space="0" w:color="auto"/>
              <w:right w:val="single" w:sz="4" w:space="0" w:color="auto"/>
            </w:tcBorders>
            <w:vAlign w:val="center"/>
          </w:tcPr>
          <w:p w14:paraId="1C639E83"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top w:val="single" w:sz="4" w:space="0" w:color="auto"/>
              <w:left w:val="single" w:sz="2" w:space="0" w:color="auto"/>
              <w:right w:val="single" w:sz="2" w:space="0" w:color="auto"/>
            </w:tcBorders>
            <w:shd w:val="clear" w:color="auto" w:fill="auto"/>
            <w:vAlign w:val="center"/>
          </w:tcPr>
          <w:p w14:paraId="34C4CB40"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0.1</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tcPr>
          <w:p w14:paraId="7CB630E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材料的力学性能</w:t>
            </w:r>
          </w:p>
          <w:p w14:paraId="747F529A"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应力状态分析</w:t>
            </w:r>
          </w:p>
          <w:p w14:paraId="5390D6C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失效、安全系数和强度理论</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68D763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2BFD5D4C"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31F0F85D"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2</w:t>
            </w:r>
          </w:p>
        </w:tc>
        <w:tc>
          <w:tcPr>
            <w:tcW w:w="1041" w:type="pct"/>
            <w:tcBorders>
              <w:top w:val="single" w:sz="2" w:space="0" w:color="auto"/>
              <w:left w:val="single" w:sz="2" w:space="0" w:color="auto"/>
              <w:bottom w:val="single" w:sz="2" w:space="0" w:color="auto"/>
              <w:right w:val="single" w:sz="12" w:space="0" w:color="auto"/>
            </w:tcBorders>
            <w:vAlign w:val="center"/>
          </w:tcPr>
          <w:p w14:paraId="0474D3C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10ECC0BA"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研讨</w:t>
            </w:r>
          </w:p>
          <w:p w14:paraId="65AA4DB9"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课堂练习</w:t>
            </w:r>
          </w:p>
        </w:tc>
      </w:tr>
      <w:tr w:rsidR="00944EB4" w:rsidRPr="001C219B" w14:paraId="64B31F8F" w14:textId="77777777" w:rsidTr="00944EB4">
        <w:trPr>
          <w:cantSplit/>
          <w:trHeight w:val="606"/>
        </w:trPr>
        <w:tc>
          <w:tcPr>
            <w:tcW w:w="806" w:type="pct"/>
            <w:vMerge/>
            <w:tcBorders>
              <w:left w:val="single" w:sz="12" w:space="0" w:color="auto"/>
              <w:bottom w:val="single" w:sz="4" w:space="0" w:color="auto"/>
              <w:right w:val="single" w:sz="4" w:space="0" w:color="auto"/>
            </w:tcBorders>
            <w:vAlign w:val="center"/>
          </w:tcPr>
          <w:p w14:paraId="044C3F10"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p>
        </w:tc>
        <w:tc>
          <w:tcPr>
            <w:tcW w:w="457" w:type="pct"/>
            <w:tcBorders>
              <w:left w:val="single" w:sz="2" w:space="0" w:color="auto"/>
              <w:bottom w:val="single" w:sz="4" w:space="0" w:color="auto"/>
              <w:right w:val="single" w:sz="2" w:space="0" w:color="auto"/>
            </w:tcBorders>
            <w:shd w:val="clear" w:color="auto" w:fill="auto"/>
            <w:vAlign w:val="center"/>
          </w:tcPr>
          <w:p w14:paraId="7C1BFC6F" w14:textId="77777777" w:rsidR="00944EB4" w:rsidRPr="001C219B" w:rsidRDefault="00944EB4" w:rsidP="0096791F">
            <w:pPr>
              <w:widowControl w:val="0"/>
              <w:tabs>
                <w:tab w:val="num" w:pos="420"/>
              </w:tabs>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1597" w:type="pct"/>
            <w:tcBorders>
              <w:top w:val="single" w:sz="2" w:space="0" w:color="auto"/>
              <w:left w:val="single" w:sz="4" w:space="0" w:color="auto"/>
              <w:bottom w:val="single" w:sz="2" w:space="0" w:color="auto"/>
              <w:right w:val="single" w:sz="2" w:space="0" w:color="auto"/>
            </w:tcBorders>
            <w:tcMar>
              <w:top w:w="72" w:type="dxa"/>
              <w:left w:w="144" w:type="dxa"/>
              <w:bottom w:w="72" w:type="dxa"/>
              <w:right w:w="144" w:type="dxa"/>
            </w:tcMar>
          </w:tcPr>
          <w:p w14:paraId="58B0344B"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压杆的稳定问题</w:t>
            </w:r>
          </w:p>
        </w:tc>
        <w:tc>
          <w:tcPr>
            <w:tcW w:w="1099" w:type="pct"/>
            <w:tcBorders>
              <w:top w:val="single" w:sz="2" w:space="0" w:color="auto"/>
              <w:left w:val="single" w:sz="2" w:space="0" w:color="auto"/>
              <w:bottom w:val="single" w:sz="2" w:space="0" w:color="auto"/>
              <w:right w:val="single" w:sz="2" w:space="0" w:color="auto"/>
            </w:tcBorders>
            <w:tcMar>
              <w:top w:w="72" w:type="dxa"/>
              <w:left w:w="144" w:type="dxa"/>
              <w:bottom w:w="72" w:type="dxa"/>
              <w:right w:w="144" w:type="dxa"/>
            </w:tcMar>
            <w:vAlign w:val="center"/>
          </w:tcPr>
          <w:p w14:paraId="7AD318C1"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课内教学</w:t>
            </w:r>
          </w:p>
          <w:p w14:paraId="0F69997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tc>
        <w:tc>
          <w:tcPr>
            <w:tcW w:w="1041" w:type="pct"/>
            <w:tcBorders>
              <w:top w:val="single" w:sz="2" w:space="0" w:color="auto"/>
              <w:left w:val="single" w:sz="2" w:space="0" w:color="auto"/>
              <w:bottom w:val="single" w:sz="2" w:space="0" w:color="auto"/>
              <w:right w:val="single" w:sz="12" w:space="0" w:color="auto"/>
            </w:tcBorders>
            <w:vAlign w:val="center"/>
          </w:tcPr>
          <w:p w14:paraId="6130BBF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讲授</w:t>
            </w:r>
          </w:p>
          <w:p w14:paraId="25A92312"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问题引导</w:t>
            </w:r>
          </w:p>
        </w:tc>
      </w:tr>
      <w:tr w:rsidR="00944EB4" w:rsidRPr="001C219B" w14:paraId="03F3D058" w14:textId="77777777" w:rsidTr="00944EB4">
        <w:trPr>
          <w:trHeight w:val="595"/>
        </w:trPr>
        <w:tc>
          <w:tcPr>
            <w:tcW w:w="806" w:type="pct"/>
            <w:tcBorders>
              <w:top w:val="single" w:sz="4" w:space="0" w:color="auto"/>
              <w:left w:val="single" w:sz="12" w:space="0" w:color="auto"/>
            </w:tcBorders>
            <w:vAlign w:val="center"/>
          </w:tcPr>
          <w:p w14:paraId="46CEAFBA"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2.2</w:t>
            </w:r>
            <w:r w:rsidRPr="001C219B">
              <w:rPr>
                <w:rFonts w:ascii="Times New Roman" w:hAnsi="Times New Roman" w:cs="Times New Roman"/>
                <w:sz w:val="21"/>
                <w:szCs w:val="21"/>
              </w:rPr>
              <w:t>工程推理</w:t>
            </w:r>
          </w:p>
        </w:tc>
        <w:tc>
          <w:tcPr>
            <w:tcW w:w="457" w:type="pct"/>
            <w:tcBorders>
              <w:top w:val="single" w:sz="4" w:space="0" w:color="auto"/>
              <w:left w:val="single" w:sz="2" w:space="0" w:color="auto"/>
              <w:bottom w:val="single" w:sz="4" w:space="0" w:color="auto"/>
              <w:right w:val="single" w:sz="2" w:space="0" w:color="auto"/>
            </w:tcBorders>
            <w:shd w:val="clear" w:color="auto" w:fill="auto"/>
            <w:vAlign w:val="center"/>
          </w:tcPr>
          <w:p w14:paraId="0238594D" w14:textId="77777777" w:rsidR="00944EB4" w:rsidRPr="001C219B" w:rsidRDefault="00944EB4" w:rsidP="0096791F">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0.17</w:t>
            </w:r>
          </w:p>
        </w:tc>
        <w:tc>
          <w:tcPr>
            <w:tcW w:w="1597" w:type="pct"/>
            <w:vMerge w:val="restart"/>
            <w:tcBorders>
              <w:top w:val="single" w:sz="4" w:space="0" w:color="auto"/>
              <w:left w:val="single" w:sz="4" w:space="0" w:color="auto"/>
              <w:right w:val="single" w:sz="2" w:space="0" w:color="auto"/>
            </w:tcBorders>
            <w:tcMar>
              <w:top w:w="72" w:type="dxa"/>
              <w:left w:w="144" w:type="dxa"/>
              <w:bottom w:w="72" w:type="dxa"/>
              <w:right w:w="144" w:type="dxa"/>
            </w:tcMar>
            <w:vAlign w:val="center"/>
          </w:tcPr>
          <w:p w14:paraId="46C69392"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所有知识点</w:t>
            </w:r>
          </w:p>
        </w:tc>
        <w:tc>
          <w:tcPr>
            <w:tcW w:w="1099" w:type="pct"/>
            <w:vMerge w:val="restart"/>
            <w:tcBorders>
              <w:top w:val="single" w:sz="4" w:space="0" w:color="auto"/>
              <w:left w:val="single" w:sz="2" w:space="0" w:color="auto"/>
              <w:right w:val="single" w:sz="2" w:space="0" w:color="auto"/>
            </w:tcBorders>
            <w:tcMar>
              <w:top w:w="72" w:type="dxa"/>
              <w:left w:w="144" w:type="dxa"/>
              <w:bottom w:w="72" w:type="dxa"/>
              <w:right w:w="144" w:type="dxa"/>
            </w:tcMar>
            <w:vAlign w:val="center"/>
          </w:tcPr>
          <w:p w14:paraId="4B183583"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课外练习</w:t>
            </w:r>
          </w:p>
          <w:p w14:paraId="7AC9BB87"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 xml:space="preserve">1    </w:t>
            </w:r>
            <w:r w:rsidRPr="001C219B">
              <w:rPr>
                <w:rFonts w:ascii="Times New Roman" w:hAnsi="Times New Roman" w:cs="Times New Roman"/>
                <w:sz w:val="21"/>
                <w:szCs w:val="21"/>
              </w:rPr>
              <w:t>实验</w:t>
            </w:r>
            <w:r w:rsidRPr="001C219B">
              <w:rPr>
                <w:rFonts w:ascii="Times New Roman" w:hAnsi="Times New Roman" w:cs="Times New Roman"/>
                <w:sz w:val="21"/>
                <w:szCs w:val="21"/>
              </w:rPr>
              <w:t>2</w:t>
            </w:r>
          </w:p>
          <w:p w14:paraId="282C1B30"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 xml:space="preserve">3   </w:t>
            </w:r>
            <w:r w:rsidRPr="001C219B">
              <w:rPr>
                <w:rFonts w:ascii="Times New Roman" w:hAnsi="Times New Roman" w:cs="Times New Roman"/>
                <w:sz w:val="21"/>
                <w:szCs w:val="21"/>
              </w:rPr>
              <w:t>实验</w:t>
            </w:r>
            <w:r w:rsidRPr="001C219B">
              <w:rPr>
                <w:rFonts w:ascii="Times New Roman" w:hAnsi="Times New Roman" w:cs="Times New Roman"/>
                <w:sz w:val="21"/>
                <w:szCs w:val="21"/>
              </w:rPr>
              <w:t>4</w:t>
            </w:r>
          </w:p>
          <w:p w14:paraId="3F1BBEB4"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实验</w:t>
            </w:r>
            <w:r w:rsidRPr="001C219B">
              <w:rPr>
                <w:rFonts w:ascii="Times New Roman" w:hAnsi="Times New Roman" w:cs="Times New Roman"/>
                <w:sz w:val="21"/>
                <w:szCs w:val="21"/>
              </w:rPr>
              <w:t>5</w:t>
            </w:r>
          </w:p>
          <w:p w14:paraId="266FD70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178"/>
              <w:jc w:val="both"/>
              <w:rPr>
                <w:rFonts w:ascii="Times New Roman" w:hAnsi="Times New Roman" w:cs="Times New Roman"/>
                <w:sz w:val="21"/>
                <w:szCs w:val="21"/>
              </w:rPr>
            </w:pPr>
            <w:r w:rsidRPr="001C219B">
              <w:rPr>
                <w:rFonts w:ascii="Times New Roman" w:hAnsi="Times New Roman" w:cs="Times New Roman"/>
                <w:sz w:val="21"/>
                <w:szCs w:val="21"/>
              </w:rPr>
              <w:t>《你身边的材料力学》实践项目及报告</w:t>
            </w:r>
          </w:p>
        </w:tc>
        <w:tc>
          <w:tcPr>
            <w:tcW w:w="1041" w:type="pct"/>
            <w:vMerge w:val="restart"/>
            <w:tcBorders>
              <w:top w:val="single" w:sz="4" w:space="0" w:color="auto"/>
              <w:left w:val="single" w:sz="2" w:space="0" w:color="auto"/>
              <w:right w:val="single" w:sz="12" w:space="0" w:color="auto"/>
            </w:tcBorders>
            <w:vAlign w:val="center"/>
          </w:tcPr>
          <w:p w14:paraId="2B9A21DC"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项目引导</w:t>
            </w:r>
          </w:p>
          <w:p w14:paraId="5311AC5E"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研讨</w:t>
            </w:r>
          </w:p>
          <w:p w14:paraId="680E7BDF"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书面报告</w:t>
            </w:r>
          </w:p>
          <w:p w14:paraId="0EB2FF2B" w14:textId="77777777" w:rsidR="00944EB4" w:rsidRPr="001C219B" w:rsidRDefault="00944EB4" w:rsidP="00B90CE9">
            <w:pPr>
              <w:widowControl w:val="0"/>
              <w:numPr>
                <w:ilvl w:val="0"/>
                <w:numId w:val="2"/>
              </w:numPr>
              <w:tabs>
                <w:tab w:val="clear" w:pos="420"/>
                <w:tab w:val="num" w:pos="164"/>
                <w:tab w:val="num" w:pos="234"/>
              </w:tabs>
              <w:spacing w:line="300" w:lineRule="auto"/>
              <w:ind w:left="178" w:hanging="63"/>
              <w:jc w:val="both"/>
              <w:rPr>
                <w:rFonts w:ascii="Times New Roman" w:hAnsi="Times New Roman" w:cs="Times New Roman"/>
                <w:sz w:val="21"/>
                <w:szCs w:val="21"/>
              </w:rPr>
            </w:pPr>
            <w:r w:rsidRPr="001C219B">
              <w:rPr>
                <w:rFonts w:ascii="Times New Roman" w:hAnsi="Times New Roman" w:cs="Times New Roman"/>
                <w:sz w:val="21"/>
                <w:szCs w:val="21"/>
              </w:rPr>
              <w:t>口头演示</w:t>
            </w:r>
          </w:p>
        </w:tc>
      </w:tr>
      <w:tr w:rsidR="00944EB4" w:rsidRPr="001C219B" w14:paraId="651D73AD" w14:textId="77777777" w:rsidTr="00944EB4">
        <w:trPr>
          <w:trHeight w:val="18"/>
        </w:trPr>
        <w:tc>
          <w:tcPr>
            <w:tcW w:w="806" w:type="pct"/>
            <w:tcBorders>
              <w:left w:val="single" w:sz="12" w:space="0" w:color="auto"/>
              <w:right w:val="single" w:sz="2" w:space="0" w:color="auto"/>
            </w:tcBorders>
            <w:vAlign w:val="center"/>
          </w:tcPr>
          <w:p w14:paraId="3B8C6A87"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4.1</w:t>
            </w:r>
            <w:r w:rsidRPr="001C219B">
              <w:rPr>
                <w:rFonts w:ascii="Times New Roman" w:hAnsi="Times New Roman" w:cs="Times New Roman"/>
                <w:sz w:val="21"/>
                <w:szCs w:val="21"/>
              </w:rPr>
              <w:t>工程技术问题的实验、调查与分析</w:t>
            </w:r>
          </w:p>
        </w:tc>
        <w:tc>
          <w:tcPr>
            <w:tcW w:w="457" w:type="pct"/>
            <w:tcBorders>
              <w:top w:val="single" w:sz="4" w:space="0" w:color="auto"/>
              <w:left w:val="single" w:sz="2" w:space="0" w:color="auto"/>
              <w:bottom w:val="single" w:sz="4" w:space="0" w:color="auto"/>
              <w:right w:val="single" w:sz="2" w:space="0" w:color="auto"/>
            </w:tcBorders>
            <w:shd w:val="clear" w:color="auto" w:fill="auto"/>
            <w:vAlign w:val="center"/>
          </w:tcPr>
          <w:p w14:paraId="14DF9D7B" w14:textId="77777777" w:rsidR="00944EB4" w:rsidRPr="001C219B" w:rsidRDefault="00944EB4" w:rsidP="0096791F">
            <w:pPr>
              <w:widowControl w:val="0"/>
              <w:tabs>
                <w:tab w:val="num" w:pos="420"/>
              </w:tabs>
              <w:jc w:val="center"/>
              <w:rPr>
                <w:rFonts w:ascii="Times New Roman" w:hAnsi="Times New Roman" w:cs="Times New Roman"/>
                <w:sz w:val="21"/>
                <w:szCs w:val="21"/>
              </w:rPr>
            </w:pPr>
            <w:r w:rsidRPr="001C219B">
              <w:rPr>
                <w:rFonts w:ascii="Times New Roman" w:hAnsi="Times New Roman" w:cs="Times New Roman"/>
                <w:sz w:val="21"/>
                <w:szCs w:val="21"/>
              </w:rPr>
              <w:t>0.12</w:t>
            </w:r>
          </w:p>
        </w:tc>
        <w:tc>
          <w:tcPr>
            <w:tcW w:w="1597" w:type="pct"/>
            <w:vMerge/>
            <w:tcBorders>
              <w:left w:val="single" w:sz="4" w:space="0" w:color="auto"/>
              <w:right w:val="single" w:sz="2" w:space="0" w:color="auto"/>
            </w:tcBorders>
            <w:tcMar>
              <w:top w:w="72" w:type="dxa"/>
              <w:left w:w="144" w:type="dxa"/>
              <w:bottom w:w="72" w:type="dxa"/>
              <w:right w:w="144" w:type="dxa"/>
            </w:tcMar>
          </w:tcPr>
          <w:p w14:paraId="61A92264" w14:textId="77777777" w:rsidR="00944EB4" w:rsidRPr="001C219B" w:rsidRDefault="00944EB4" w:rsidP="0096791F">
            <w:pPr>
              <w:rPr>
                <w:rFonts w:ascii="Times New Roman" w:hAnsi="Times New Roman" w:cs="Times New Roman"/>
                <w:sz w:val="21"/>
                <w:szCs w:val="21"/>
              </w:rPr>
            </w:pPr>
          </w:p>
        </w:tc>
        <w:tc>
          <w:tcPr>
            <w:tcW w:w="1099" w:type="pct"/>
            <w:vMerge/>
            <w:tcBorders>
              <w:left w:val="single" w:sz="2" w:space="0" w:color="auto"/>
              <w:right w:val="single" w:sz="2" w:space="0" w:color="auto"/>
            </w:tcBorders>
            <w:tcMar>
              <w:top w:w="72" w:type="dxa"/>
              <w:left w:w="144" w:type="dxa"/>
              <w:bottom w:w="72" w:type="dxa"/>
              <w:right w:w="144" w:type="dxa"/>
            </w:tcMar>
          </w:tcPr>
          <w:p w14:paraId="309944B3" w14:textId="77777777" w:rsidR="00944EB4" w:rsidRPr="001C219B" w:rsidRDefault="00944EB4" w:rsidP="0096791F">
            <w:pPr>
              <w:jc w:val="both"/>
              <w:rPr>
                <w:rFonts w:ascii="Times New Roman" w:hAnsi="Times New Roman" w:cs="Times New Roman"/>
                <w:sz w:val="21"/>
                <w:szCs w:val="21"/>
              </w:rPr>
            </w:pPr>
          </w:p>
        </w:tc>
        <w:tc>
          <w:tcPr>
            <w:tcW w:w="1041" w:type="pct"/>
            <w:vMerge/>
            <w:tcBorders>
              <w:left w:val="single" w:sz="2" w:space="0" w:color="auto"/>
              <w:right w:val="single" w:sz="12" w:space="0" w:color="auto"/>
            </w:tcBorders>
          </w:tcPr>
          <w:p w14:paraId="02ED4FDD" w14:textId="77777777" w:rsidR="00944EB4" w:rsidRPr="001C219B" w:rsidRDefault="00944EB4" w:rsidP="0096791F">
            <w:pPr>
              <w:jc w:val="both"/>
              <w:rPr>
                <w:rFonts w:ascii="Times New Roman" w:hAnsi="Times New Roman" w:cs="Times New Roman"/>
                <w:sz w:val="21"/>
                <w:szCs w:val="21"/>
              </w:rPr>
            </w:pPr>
          </w:p>
        </w:tc>
      </w:tr>
      <w:tr w:rsidR="00944EB4" w:rsidRPr="001C219B" w14:paraId="3949925B" w14:textId="77777777" w:rsidTr="00944EB4">
        <w:trPr>
          <w:trHeight w:val="989"/>
        </w:trPr>
        <w:tc>
          <w:tcPr>
            <w:tcW w:w="806" w:type="pct"/>
            <w:tcBorders>
              <w:left w:val="single" w:sz="12" w:space="0" w:color="auto"/>
              <w:bottom w:val="single" w:sz="4" w:space="0" w:color="auto"/>
              <w:right w:val="single" w:sz="2" w:space="0" w:color="auto"/>
            </w:tcBorders>
            <w:vAlign w:val="center"/>
          </w:tcPr>
          <w:p w14:paraId="35EB9C00" w14:textId="77777777" w:rsidR="00944EB4" w:rsidRPr="001C219B" w:rsidRDefault="00944EB4" w:rsidP="0096791F">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10.1</w:t>
            </w:r>
            <w:r w:rsidRPr="001C219B">
              <w:rPr>
                <w:rFonts w:ascii="Times New Roman" w:hAnsi="Times New Roman" w:cs="Times New Roman"/>
                <w:sz w:val="21"/>
                <w:szCs w:val="21"/>
              </w:rPr>
              <w:t>交流策略与结构</w:t>
            </w:r>
          </w:p>
        </w:tc>
        <w:tc>
          <w:tcPr>
            <w:tcW w:w="457" w:type="pct"/>
            <w:tcBorders>
              <w:top w:val="single" w:sz="4" w:space="0" w:color="auto"/>
              <w:left w:val="single" w:sz="2" w:space="0" w:color="auto"/>
              <w:bottom w:val="single" w:sz="12" w:space="0" w:color="auto"/>
              <w:right w:val="single" w:sz="2" w:space="0" w:color="auto"/>
            </w:tcBorders>
            <w:shd w:val="clear" w:color="auto" w:fill="auto"/>
            <w:vAlign w:val="center"/>
          </w:tcPr>
          <w:p w14:paraId="2ACC88EA" w14:textId="77777777" w:rsidR="00944EB4" w:rsidRPr="001C219B" w:rsidRDefault="00944EB4" w:rsidP="0096791F">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0.05</w:t>
            </w:r>
          </w:p>
        </w:tc>
        <w:tc>
          <w:tcPr>
            <w:tcW w:w="1597" w:type="pct"/>
            <w:vMerge/>
            <w:tcBorders>
              <w:left w:val="single" w:sz="4" w:space="0" w:color="auto"/>
              <w:right w:val="single" w:sz="2" w:space="0" w:color="auto"/>
            </w:tcBorders>
            <w:tcMar>
              <w:top w:w="72" w:type="dxa"/>
              <w:left w:w="144" w:type="dxa"/>
              <w:bottom w:w="72" w:type="dxa"/>
              <w:right w:w="144" w:type="dxa"/>
            </w:tcMar>
          </w:tcPr>
          <w:p w14:paraId="03AD357B" w14:textId="77777777" w:rsidR="00944EB4" w:rsidRPr="001C219B" w:rsidRDefault="00944EB4" w:rsidP="0096791F">
            <w:pPr>
              <w:rPr>
                <w:rFonts w:ascii="Times New Roman" w:hAnsi="Times New Roman" w:cs="Times New Roman"/>
                <w:sz w:val="21"/>
                <w:szCs w:val="21"/>
              </w:rPr>
            </w:pPr>
          </w:p>
        </w:tc>
        <w:tc>
          <w:tcPr>
            <w:tcW w:w="1099" w:type="pct"/>
            <w:vMerge/>
            <w:tcBorders>
              <w:left w:val="single" w:sz="2" w:space="0" w:color="auto"/>
              <w:right w:val="single" w:sz="2" w:space="0" w:color="auto"/>
            </w:tcBorders>
            <w:tcMar>
              <w:top w:w="72" w:type="dxa"/>
              <w:left w:w="144" w:type="dxa"/>
              <w:bottom w:w="72" w:type="dxa"/>
              <w:right w:w="144" w:type="dxa"/>
            </w:tcMar>
          </w:tcPr>
          <w:p w14:paraId="26E95334" w14:textId="77777777" w:rsidR="00944EB4" w:rsidRPr="001C219B" w:rsidRDefault="00944EB4" w:rsidP="0096791F">
            <w:pPr>
              <w:jc w:val="both"/>
              <w:rPr>
                <w:rFonts w:ascii="Times New Roman" w:hAnsi="Times New Roman" w:cs="Times New Roman"/>
                <w:sz w:val="21"/>
                <w:szCs w:val="21"/>
              </w:rPr>
            </w:pPr>
          </w:p>
        </w:tc>
        <w:tc>
          <w:tcPr>
            <w:tcW w:w="1041" w:type="pct"/>
            <w:vMerge/>
            <w:tcBorders>
              <w:left w:val="single" w:sz="2" w:space="0" w:color="auto"/>
              <w:right w:val="single" w:sz="12" w:space="0" w:color="auto"/>
            </w:tcBorders>
          </w:tcPr>
          <w:p w14:paraId="6029A91C" w14:textId="77777777" w:rsidR="00944EB4" w:rsidRPr="001C219B" w:rsidRDefault="00944EB4" w:rsidP="0096791F">
            <w:pPr>
              <w:jc w:val="both"/>
              <w:rPr>
                <w:rFonts w:ascii="Times New Roman" w:hAnsi="Times New Roman" w:cs="Times New Roman"/>
                <w:sz w:val="21"/>
                <w:szCs w:val="21"/>
              </w:rPr>
            </w:pPr>
          </w:p>
        </w:tc>
      </w:tr>
    </w:tbl>
    <w:p w14:paraId="56807836" w14:textId="77777777" w:rsidR="00FA6825" w:rsidRPr="001C219B" w:rsidRDefault="00FA6825" w:rsidP="00B90CE9">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6" w:name="_Toc86757717"/>
      <w:r w:rsidRPr="001C219B">
        <w:rPr>
          <w:rFonts w:ascii="Times New Roman" w:hAnsi="Times New Roman"/>
          <w:sz w:val="24"/>
          <w:szCs w:val="24"/>
          <w:lang w:val="en-GB"/>
        </w:rPr>
        <w:lastRenderedPageBreak/>
        <w:t>课程考核</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Assessment Scheme</w:t>
      </w:r>
      <w:r w:rsidRPr="001C219B">
        <w:rPr>
          <w:rFonts w:ascii="Times New Roman" w:hAnsi="Times New Roman"/>
          <w:sz w:val="24"/>
          <w:szCs w:val="24"/>
          <w:lang w:val="en-GB"/>
        </w:rPr>
        <w:t>）</w:t>
      </w:r>
      <w:bookmarkEnd w:id="6"/>
    </w:p>
    <w:p w14:paraId="19909094" w14:textId="77777777" w:rsidR="00E322C1" w:rsidRPr="001C219B" w:rsidRDefault="00C43D9A" w:rsidP="00E322C1">
      <w:pPr>
        <w:pStyle w:val="2"/>
        <w:spacing w:before="120" w:after="120" w:line="360" w:lineRule="auto"/>
        <w:rPr>
          <w:rFonts w:ascii="Times New Roman" w:eastAsia="宋体" w:hAnsi="Times New Roman"/>
          <w:sz w:val="21"/>
          <w:szCs w:val="21"/>
        </w:rPr>
      </w:pPr>
      <w:bookmarkStart w:id="7" w:name="_Toc86757718"/>
      <w:r w:rsidRPr="001C219B">
        <w:rPr>
          <w:rFonts w:ascii="Times New Roman" w:eastAsia="宋体" w:hAnsi="Times New Roman"/>
          <w:sz w:val="21"/>
          <w:szCs w:val="21"/>
        </w:rPr>
        <w:t>课程考核结构</w:t>
      </w:r>
      <w:r w:rsidRPr="001C219B">
        <w:rPr>
          <w:rFonts w:ascii="Times New Roman" w:eastAsia="宋体" w:hAnsi="Times New Roman"/>
          <w:sz w:val="21"/>
          <w:szCs w:val="21"/>
        </w:rPr>
        <w:t>:</w:t>
      </w:r>
      <w:bookmarkEnd w:id="7"/>
    </w:p>
    <w:tbl>
      <w:tblPr>
        <w:tblW w:w="0" w:type="auto"/>
        <w:jc w:val="center"/>
        <w:tblLook w:val="01E0" w:firstRow="1" w:lastRow="1" w:firstColumn="1" w:lastColumn="1" w:noHBand="0" w:noVBand="0"/>
      </w:tblPr>
      <w:tblGrid>
        <w:gridCol w:w="4428"/>
        <w:gridCol w:w="1036"/>
        <w:gridCol w:w="881"/>
      </w:tblGrid>
      <w:tr w:rsidR="00AD7CC9" w:rsidRPr="001C219B" w14:paraId="7D728645" w14:textId="77777777" w:rsidTr="002972DA">
        <w:trPr>
          <w:jc w:val="center"/>
        </w:trPr>
        <w:tc>
          <w:tcPr>
            <w:tcW w:w="4428" w:type="dxa"/>
            <w:shd w:val="clear" w:color="auto" w:fill="auto"/>
          </w:tcPr>
          <w:p w14:paraId="5A0732E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平时作业</w:t>
            </w:r>
          </w:p>
        </w:tc>
        <w:tc>
          <w:tcPr>
            <w:tcW w:w="1036" w:type="dxa"/>
            <w:shd w:val="clear" w:color="auto" w:fill="auto"/>
          </w:tcPr>
          <w:p w14:paraId="61382659"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15</w:t>
            </w:r>
          </w:p>
        </w:tc>
        <w:tc>
          <w:tcPr>
            <w:tcW w:w="881" w:type="dxa"/>
            <w:shd w:val="clear" w:color="auto" w:fill="auto"/>
          </w:tcPr>
          <w:p w14:paraId="42241626"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63589FB0" w14:textId="77777777" w:rsidTr="002972DA">
        <w:trPr>
          <w:jc w:val="center"/>
        </w:trPr>
        <w:tc>
          <w:tcPr>
            <w:tcW w:w="4428" w:type="dxa"/>
            <w:shd w:val="clear" w:color="auto" w:fill="auto"/>
          </w:tcPr>
          <w:p w14:paraId="2D95F66F"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实验</w:t>
            </w:r>
          </w:p>
        </w:tc>
        <w:tc>
          <w:tcPr>
            <w:tcW w:w="1036" w:type="dxa"/>
            <w:shd w:val="clear" w:color="auto" w:fill="auto"/>
          </w:tcPr>
          <w:p w14:paraId="6D1BD36B"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15</w:t>
            </w:r>
          </w:p>
        </w:tc>
        <w:tc>
          <w:tcPr>
            <w:tcW w:w="881" w:type="dxa"/>
            <w:shd w:val="clear" w:color="auto" w:fill="auto"/>
          </w:tcPr>
          <w:p w14:paraId="5F8A9A91"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7F53E871" w14:textId="77777777" w:rsidTr="002972DA">
        <w:trPr>
          <w:jc w:val="center"/>
        </w:trPr>
        <w:tc>
          <w:tcPr>
            <w:tcW w:w="4428" w:type="dxa"/>
            <w:shd w:val="clear" w:color="auto" w:fill="auto"/>
          </w:tcPr>
          <w:p w14:paraId="59F31C2C"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项目</w:t>
            </w:r>
          </w:p>
        </w:tc>
        <w:tc>
          <w:tcPr>
            <w:tcW w:w="1036" w:type="dxa"/>
            <w:shd w:val="clear" w:color="auto" w:fill="auto"/>
          </w:tcPr>
          <w:p w14:paraId="5E8C99C7"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10</w:t>
            </w:r>
          </w:p>
        </w:tc>
        <w:tc>
          <w:tcPr>
            <w:tcW w:w="881" w:type="dxa"/>
            <w:shd w:val="clear" w:color="auto" w:fill="auto"/>
          </w:tcPr>
          <w:p w14:paraId="52F4404F"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30952D4B" w14:textId="77777777" w:rsidTr="002972DA">
        <w:trPr>
          <w:jc w:val="center"/>
        </w:trPr>
        <w:tc>
          <w:tcPr>
            <w:tcW w:w="4428" w:type="dxa"/>
            <w:shd w:val="clear" w:color="auto" w:fill="auto"/>
          </w:tcPr>
          <w:p w14:paraId="51093DC5"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期中考试</w:t>
            </w:r>
          </w:p>
        </w:tc>
        <w:tc>
          <w:tcPr>
            <w:tcW w:w="1036" w:type="dxa"/>
            <w:shd w:val="clear" w:color="auto" w:fill="auto"/>
          </w:tcPr>
          <w:p w14:paraId="6A939F2E"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20</w:t>
            </w:r>
          </w:p>
        </w:tc>
        <w:tc>
          <w:tcPr>
            <w:tcW w:w="881" w:type="dxa"/>
            <w:shd w:val="clear" w:color="auto" w:fill="auto"/>
          </w:tcPr>
          <w:p w14:paraId="3C4EA82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59BC095B" w14:textId="77777777" w:rsidTr="002972DA">
        <w:trPr>
          <w:jc w:val="center"/>
        </w:trPr>
        <w:tc>
          <w:tcPr>
            <w:tcW w:w="4428" w:type="dxa"/>
            <w:shd w:val="clear" w:color="auto" w:fill="auto"/>
          </w:tcPr>
          <w:p w14:paraId="65F76345"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期末考试</w:t>
            </w:r>
          </w:p>
        </w:tc>
        <w:tc>
          <w:tcPr>
            <w:tcW w:w="1036" w:type="dxa"/>
            <w:shd w:val="clear" w:color="auto" w:fill="auto"/>
          </w:tcPr>
          <w:p w14:paraId="5EA843C7"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40</w:t>
            </w:r>
          </w:p>
        </w:tc>
        <w:tc>
          <w:tcPr>
            <w:tcW w:w="881" w:type="dxa"/>
            <w:shd w:val="clear" w:color="auto" w:fill="auto"/>
          </w:tcPr>
          <w:p w14:paraId="783D10D7"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r w:rsidR="00AD7CC9" w:rsidRPr="001C219B" w14:paraId="03A6F791" w14:textId="77777777" w:rsidTr="002972DA">
        <w:trPr>
          <w:jc w:val="center"/>
        </w:trPr>
        <w:tc>
          <w:tcPr>
            <w:tcW w:w="4428" w:type="dxa"/>
            <w:tcBorders>
              <w:top w:val="single" w:sz="12" w:space="0" w:color="auto"/>
              <w:bottom w:val="single" w:sz="12" w:space="0" w:color="auto"/>
            </w:tcBorders>
            <w:shd w:val="clear" w:color="auto" w:fill="auto"/>
          </w:tcPr>
          <w:p w14:paraId="1DBFCEA3"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总计</w:t>
            </w:r>
          </w:p>
        </w:tc>
        <w:tc>
          <w:tcPr>
            <w:tcW w:w="1036" w:type="dxa"/>
            <w:tcBorders>
              <w:top w:val="single" w:sz="12" w:space="0" w:color="auto"/>
              <w:bottom w:val="single" w:sz="12" w:space="0" w:color="auto"/>
            </w:tcBorders>
            <w:shd w:val="clear" w:color="auto" w:fill="auto"/>
          </w:tcPr>
          <w:p w14:paraId="6267103D" w14:textId="77777777" w:rsidR="00AD7CC9" w:rsidRPr="001C219B" w:rsidRDefault="00AD7CC9" w:rsidP="002972DA">
            <w:pPr>
              <w:suppressAutoHyphens/>
              <w:ind w:firstLine="468"/>
              <w:jc w:val="right"/>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100</w:t>
            </w:r>
          </w:p>
        </w:tc>
        <w:tc>
          <w:tcPr>
            <w:tcW w:w="881" w:type="dxa"/>
            <w:tcBorders>
              <w:top w:val="single" w:sz="12" w:space="0" w:color="auto"/>
              <w:bottom w:val="single" w:sz="12" w:space="0" w:color="auto"/>
            </w:tcBorders>
            <w:shd w:val="clear" w:color="auto" w:fill="auto"/>
          </w:tcPr>
          <w:p w14:paraId="26E6E9E0" w14:textId="77777777" w:rsidR="00AD7CC9" w:rsidRPr="001C219B" w:rsidRDefault="00AD7CC9" w:rsidP="002972DA">
            <w:pPr>
              <w:suppressAutoHyphens/>
              <w:ind w:firstLine="468"/>
              <w:rPr>
                <w:rFonts w:ascii="Times New Roman" w:hAnsi="Times New Roman" w:cs="Times New Roman"/>
                <w:spacing w:val="-3"/>
                <w:sz w:val="21"/>
                <w:szCs w:val="21"/>
                <w:lang w:val="en-GB"/>
              </w:rPr>
            </w:pPr>
            <w:r w:rsidRPr="001C219B">
              <w:rPr>
                <w:rFonts w:ascii="Times New Roman" w:hAnsi="Times New Roman" w:cs="Times New Roman"/>
                <w:spacing w:val="-3"/>
                <w:sz w:val="21"/>
                <w:szCs w:val="21"/>
                <w:lang w:val="en-GB"/>
              </w:rPr>
              <w:t>%</w:t>
            </w:r>
          </w:p>
        </w:tc>
      </w:tr>
    </w:tbl>
    <w:p w14:paraId="5FE73F93" w14:textId="77777777" w:rsidR="00C153CB" w:rsidRPr="001C219B" w:rsidRDefault="00C43D9A" w:rsidP="00623436">
      <w:pPr>
        <w:pStyle w:val="2"/>
        <w:spacing w:before="120" w:after="120" w:line="360" w:lineRule="auto"/>
        <w:rPr>
          <w:rFonts w:ascii="Times New Roman" w:hAnsi="Times New Roman"/>
        </w:rPr>
      </w:pPr>
      <w:bookmarkStart w:id="8" w:name="_Toc86757719"/>
      <w:r w:rsidRPr="001C219B">
        <w:rPr>
          <w:rFonts w:ascii="Times New Roman" w:eastAsia="宋体" w:hAnsi="Times New Roman"/>
          <w:sz w:val="21"/>
          <w:szCs w:val="21"/>
        </w:rPr>
        <w:t>课程考核细则</w:t>
      </w:r>
      <w:r w:rsidRPr="001C219B">
        <w:rPr>
          <w:rFonts w:ascii="Times New Roman" w:eastAsia="宋体" w:hAnsi="Times New Roman"/>
          <w:sz w:val="21"/>
          <w:szCs w:val="21"/>
        </w:rPr>
        <w:t>:</w:t>
      </w:r>
      <w:bookmarkEnd w:id="8"/>
    </w:p>
    <w:p w14:paraId="457EC4B1" w14:textId="77777777" w:rsidR="00FE6543" w:rsidRPr="001C219B" w:rsidRDefault="00066274" w:rsidP="00EF0397">
      <w:pPr>
        <w:widowControl w:val="0"/>
        <w:tabs>
          <w:tab w:val="left" w:pos="3119"/>
          <w:tab w:val="left" w:pos="6379"/>
          <w:tab w:val="right" w:pos="13750"/>
        </w:tabs>
        <w:rPr>
          <w:rFonts w:ascii="Times New Roman" w:hAnsi="Times New Roman" w:cs="Times New Roman"/>
          <w:b/>
          <w:sz w:val="21"/>
          <w:szCs w:val="21"/>
        </w:rPr>
      </w:pPr>
      <w:r w:rsidRPr="001C219B">
        <w:rPr>
          <w:rFonts w:ascii="Times New Roman" w:hAnsi="Times New Roman" w:cs="Times New Roman"/>
          <w:sz w:val="21"/>
          <w:szCs w:val="21"/>
        </w:rPr>
        <w:t>课程：《材料力学》</w:t>
      </w:r>
      <w:r w:rsidRPr="001C219B">
        <w:rPr>
          <w:rFonts w:ascii="Times New Roman" w:hAnsi="Times New Roman" w:cs="Times New Roman"/>
          <w:sz w:val="21"/>
          <w:szCs w:val="21"/>
        </w:rPr>
        <w:tab/>
      </w:r>
      <w:r w:rsidRPr="001C219B">
        <w:rPr>
          <w:rFonts w:ascii="Times New Roman" w:hAnsi="Times New Roman" w:cs="Times New Roman"/>
          <w:sz w:val="21"/>
          <w:szCs w:val="21"/>
        </w:rPr>
        <w:t>课程代码：</w:t>
      </w:r>
      <w:r w:rsidRPr="001C219B">
        <w:rPr>
          <w:rFonts w:ascii="Times New Roman" w:hAnsi="Times New Roman" w:cs="Times New Roman"/>
          <w:bCs/>
          <w:sz w:val="21"/>
          <w:szCs w:val="21"/>
        </w:rPr>
        <w:t>MEC2204A</w:t>
      </w:r>
      <w:r w:rsidR="00EF0397" w:rsidRPr="001C219B">
        <w:rPr>
          <w:rFonts w:ascii="Times New Roman" w:hAnsi="Times New Roman" w:cs="Times New Roman"/>
          <w:bCs/>
          <w:sz w:val="21"/>
          <w:szCs w:val="21"/>
        </w:rPr>
        <w:tab/>
      </w:r>
      <w:r w:rsidRPr="001C219B">
        <w:rPr>
          <w:rFonts w:ascii="Times New Roman" w:hAnsi="Times New Roman" w:cs="Times New Roman"/>
          <w:sz w:val="21"/>
          <w:szCs w:val="21"/>
        </w:rPr>
        <w:t>课程性质：专业基础课</w:t>
      </w:r>
      <w:r w:rsidR="00EF0397" w:rsidRPr="001C219B">
        <w:rPr>
          <w:rFonts w:ascii="Times New Roman" w:hAnsi="Times New Roman" w:cs="Times New Roman"/>
          <w:sz w:val="21"/>
          <w:szCs w:val="21"/>
        </w:rPr>
        <w:tab/>
      </w:r>
      <w:r w:rsidRPr="001C219B">
        <w:rPr>
          <w:rFonts w:ascii="Times New Roman" w:hAnsi="Times New Roman" w:cs="Times New Roman"/>
          <w:sz w:val="21"/>
          <w:szCs w:val="21"/>
        </w:rPr>
        <w:t>课内</w:t>
      </w:r>
      <w:r w:rsidRPr="001C219B">
        <w:rPr>
          <w:rFonts w:ascii="Times New Roman" w:hAnsi="Times New Roman" w:cs="Times New Roman"/>
          <w:sz w:val="21"/>
          <w:szCs w:val="21"/>
        </w:rPr>
        <w:t>/</w:t>
      </w:r>
      <w:r w:rsidRPr="001C219B">
        <w:rPr>
          <w:rFonts w:ascii="Times New Roman" w:hAnsi="Times New Roman" w:cs="Times New Roman"/>
          <w:sz w:val="21"/>
          <w:szCs w:val="21"/>
        </w:rPr>
        <w:t>实验</w:t>
      </w:r>
      <w:r w:rsidRPr="001C219B">
        <w:rPr>
          <w:rFonts w:ascii="Times New Roman" w:hAnsi="Times New Roman" w:cs="Times New Roman"/>
          <w:sz w:val="21"/>
          <w:szCs w:val="21"/>
        </w:rPr>
        <w:t>/</w:t>
      </w:r>
      <w:r w:rsidRPr="001C219B">
        <w:rPr>
          <w:rFonts w:ascii="Times New Roman" w:hAnsi="Times New Roman" w:cs="Times New Roman"/>
          <w:sz w:val="21"/>
          <w:szCs w:val="21"/>
        </w:rPr>
        <w:t>实践</w:t>
      </w:r>
      <w:r w:rsidRPr="001C219B">
        <w:rPr>
          <w:rFonts w:ascii="Times New Roman" w:hAnsi="Times New Roman" w:cs="Times New Roman"/>
          <w:sz w:val="21"/>
          <w:szCs w:val="21"/>
        </w:rPr>
        <w:t>/</w:t>
      </w:r>
      <w:r w:rsidRPr="001C219B">
        <w:rPr>
          <w:rFonts w:ascii="Times New Roman" w:hAnsi="Times New Roman" w:cs="Times New Roman"/>
          <w:sz w:val="21"/>
          <w:szCs w:val="21"/>
        </w:rPr>
        <w:t>课外学时</w:t>
      </w:r>
      <w:r w:rsidRPr="001C219B">
        <w:rPr>
          <w:rFonts w:ascii="Times New Roman" w:hAnsi="Times New Roman" w:cs="Times New Roman"/>
          <w:sz w:val="21"/>
          <w:szCs w:val="21"/>
        </w:rPr>
        <w:t>:48/8/2/96</w:t>
      </w:r>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95"/>
        <w:gridCol w:w="2040"/>
        <w:gridCol w:w="1016"/>
        <w:gridCol w:w="9976"/>
      </w:tblGrid>
      <w:tr w:rsidR="00742C0E" w:rsidRPr="00742C0E" w14:paraId="7C4C8387" w14:textId="77777777" w:rsidTr="006C2760">
        <w:trPr>
          <w:trHeight w:val="397"/>
        </w:trPr>
        <w:tc>
          <w:tcPr>
            <w:tcW w:w="420" w:type="pct"/>
            <w:tcMar>
              <w:top w:w="72" w:type="dxa"/>
              <w:left w:w="144" w:type="dxa"/>
              <w:bottom w:w="72" w:type="dxa"/>
              <w:right w:w="144" w:type="dxa"/>
            </w:tcMar>
            <w:vAlign w:val="center"/>
          </w:tcPr>
          <w:p w14:paraId="2B4C8F6C" w14:textId="77777777" w:rsidR="00485FBA" w:rsidRPr="001C219B" w:rsidRDefault="00485FBA"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b/>
                <w:bCs/>
                <w:sz w:val="21"/>
                <w:szCs w:val="21"/>
              </w:rPr>
              <w:t>考核项目</w:t>
            </w:r>
          </w:p>
        </w:tc>
        <w:tc>
          <w:tcPr>
            <w:tcW w:w="717" w:type="pct"/>
            <w:tcMar>
              <w:top w:w="72" w:type="dxa"/>
              <w:left w:w="144" w:type="dxa"/>
              <w:bottom w:w="72" w:type="dxa"/>
              <w:right w:w="144" w:type="dxa"/>
            </w:tcMar>
            <w:vAlign w:val="center"/>
          </w:tcPr>
          <w:p w14:paraId="3326E2E6" w14:textId="77777777" w:rsidR="00485FBA" w:rsidRPr="001C219B" w:rsidRDefault="00485FBA" w:rsidP="00C153CB">
            <w:pPr>
              <w:tabs>
                <w:tab w:val="num" w:pos="720"/>
              </w:tabs>
              <w:adjustRightInd w:val="0"/>
              <w:snapToGrid w:val="0"/>
              <w:jc w:val="center"/>
              <w:rPr>
                <w:rFonts w:ascii="Times New Roman" w:hAnsi="Times New Roman" w:cs="Times New Roman"/>
                <w:b/>
                <w:bCs/>
                <w:sz w:val="21"/>
                <w:szCs w:val="21"/>
              </w:rPr>
            </w:pPr>
            <w:r w:rsidRPr="001C219B">
              <w:rPr>
                <w:rFonts w:ascii="Times New Roman" w:hAnsi="Times New Roman" w:cs="Times New Roman"/>
                <w:b/>
                <w:bCs/>
                <w:sz w:val="21"/>
                <w:szCs w:val="21"/>
              </w:rPr>
              <w:t>毕业要求（二级）</w:t>
            </w:r>
          </w:p>
        </w:tc>
        <w:tc>
          <w:tcPr>
            <w:tcW w:w="357" w:type="pct"/>
            <w:vAlign w:val="center"/>
          </w:tcPr>
          <w:p w14:paraId="5BD01241" w14:textId="46602956" w:rsidR="00485FBA" w:rsidRPr="001C219B" w:rsidRDefault="00485FBA" w:rsidP="00283DF6">
            <w:pPr>
              <w:tabs>
                <w:tab w:val="num" w:pos="720"/>
              </w:tabs>
              <w:adjustRightInd w:val="0"/>
              <w:snapToGrid w:val="0"/>
              <w:jc w:val="center"/>
              <w:rPr>
                <w:rFonts w:ascii="Times New Roman" w:hAnsi="Times New Roman" w:cs="Times New Roman"/>
                <w:b/>
                <w:bCs/>
                <w:sz w:val="21"/>
                <w:szCs w:val="21"/>
              </w:rPr>
            </w:pPr>
            <w:r>
              <w:rPr>
                <w:rFonts w:ascii="Times New Roman" w:hAnsi="Times New Roman" w:cs="Times New Roman" w:hint="eastAsia"/>
                <w:b/>
                <w:bCs/>
                <w:sz w:val="21"/>
                <w:szCs w:val="21"/>
              </w:rPr>
              <w:t>ILO</w:t>
            </w:r>
            <w:r>
              <w:rPr>
                <w:rFonts w:ascii="Times New Roman" w:hAnsi="Times New Roman" w:cs="Times New Roman"/>
                <w:b/>
                <w:bCs/>
                <w:sz w:val="21"/>
                <w:szCs w:val="21"/>
              </w:rPr>
              <w:t>-</w:t>
            </w:r>
            <w:r>
              <w:rPr>
                <w:rFonts w:ascii="Times New Roman" w:hAnsi="Times New Roman" w:cs="Times New Roman" w:hint="eastAsia"/>
                <w:b/>
                <w:bCs/>
                <w:sz w:val="21"/>
                <w:szCs w:val="21"/>
              </w:rPr>
              <w:t>ID</w:t>
            </w:r>
          </w:p>
        </w:tc>
        <w:tc>
          <w:tcPr>
            <w:tcW w:w="3506" w:type="pct"/>
            <w:tcMar>
              <w:top w:w="72" w:type="dxa"/>
              <w:left w:w="144" w:type="dxa"/>
              <w:bottom w:w="72" w:type="dxa"/>
              <w:right w:w="144" w:type="dxa"/>
            </w:tcMar>
            <w:vAlign w:val="center"/>
          </w:tcPr>
          <w:p w14:paraId="75DB6206" w14:textId="4B356E2A" w:rsidR="00485FBA" w:rsidRPr="001C219B" w:rsidRDefault="00485FBA" w:rsidP="00283DF6">
            <w:pPr>
              <w:tabs>
                <w:tab w:val="num" w:pos="720"/>
              </w:tabs>
              <w:adjustRightInd w:val="0"/>
              <w:snapToGrid w:val="0"/>
              <w:jc w:val="center"/>
              <w:rPr>
                <w:rFonts w:ascii="Times New Roman" w:hAnsi="Times New Roman" w:cs="Times New Roman"/>
                <w:sz w:val="21"/>
                <w:szCs w:val="21"/>
              </w:rPr>
            </w:pPr>
            <w:r w:rsidRPr="001C219B">
              <w:rPr>
                <w:rFonts w:ascii="Times New Roman" w:hAnsi="Times New Roman" w:cs="Times New Roman"/>
                <w:b/>
                <w:bCs/>
                <w:sz w:val="21"/>
                <w:szCs w:val="21"/>
              </w:rPr>
              <w:t>相关的预期学习结果（</w:t>
            </w:r>
            <w:r w:rsidRPr="001C219B">
              <w:rPr>
                <w:rFonts w:ascii="Times New Roman" w:hAnsi="Times New Roman" w:cs="Times New Roman"/>
                <w:b/>
                <w:bCs/>
                <w:sz w:val="21"/>
                <w:szCs w:val="21"/>
              </w:rPr>
              <w:t>ILO</w:t>
            </w:r>
            <w:r w:rsidRPr="001C219B">
              <w:rPr>
                <w:rFonts w:ascii="Times New Roman" w:hAnsi="Times New Roman" w:cs="Times New Roman"/>
                <w:b/>
                <w:bCs/>
                <w:sz w:val="21"/>
                <w:szCs w:val="21"/>
              </w:rPr>
              <w:t>）</w:t>
            </w:r>
          </w:p>
        </w:tc>
      </w:tr>
      <w:tr w:rsidR="006C2760" w:rsidRPr="001C219B" w14:paraId="30E55338" w14:textId="77777777" w:rsidTr="006C2760">
        <w:trPr>
          <w:trHeight w:val="492"/>
        </w:trPr>
        <w:tc>
          <w:tcPr>
            <w:tcW w:w="420" w:type="pct"/>
            <w:vMerge w:val="restart"/>
            <w:tcMar>
              <w:top w:w="72" w:type="dxa"/>
              <w:left w:w="144" w:type="dxa"/>
              <w:bottom w:w="72" w:type="dxa"/>
              <w:right w:w="144" w:type="dxa"/>
            </w:tcMar>
            <w:vAlign w:val="center"/>
          </w:tcPr>
          <w:p w14:paraId="1E5EBBEB" w14:textId="77777777" w:rsidR="006C2760" w:rsidRPr="001C219B" w:rsidRDefault="006C2760"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平时作业</w:t>
            </w:r>
          </w:p>
        </w:tc>
        <w:tc>
          <w:tcPr>
            <w:tcW w:w="717" w:type="pct"/>
            <w:vMerge w:val="restart"/>
            <w:tcMar>
              <w:top w:w="72" w:type="dxa"/>
              <w:left w:w="144" w:type="dxa"/>
              <w:bottom w:w="72" w:type="dxa"/>
              <w:right w:w="144" w:type="dxa"/>
            </w:tcMar>
            <w:vAlign w:val="center"/>
          </w:tcPr>
          <w:p w14:paraId="698CBFCA" w14:textId="6EB3816A"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1.2</w:t>
            </w:r>
            <w:r w:rsidRPr="001C219B">
              <w:rPr>
                <w:rFonts w:ascii="Times New Roman" w:hAnsi="Times New Roman" w:cs="Times New Roman"/>
                <w:sz w:val="21"/>
                <w:szCs w:val="21"/>
              </w:rPr>
              <w:t>工程基础及机械专业基础知识</w:t>
            </w:r>
          </w:p>
        </w:tc>
        <w:tc>
          <w:tcPr>
            <w:tcW w:w="357" w:type="pct"/>
            <w:vAlign w:val="center"/>
          </w:tcPr>
          <w:p w14:paraId="706D7967" w14:textId="1B7C39F8"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6BEE52A4" w14:textId="58592F03" w:rsidR="006C2760" w:rsidRPr="001C219B"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06E448FA" w14:textId="77777777" w:rsidTr="006C2760">
        <w:trPr>
          <w:trHeight w:val="489"/>
        </w:trPr>
        <w:tc>
          <w:tcPr>
            <w:tcW w:w="420" w:type="pct"/>
            <w:vMerge/>
            <w:tcMar>
              <w:top w:w="72" w:type="dxa"/>
              <w:left w:w="144" w:type="dxa"/>
              <w:bottom w:w="72" w:type="dxa"/>
              <w:right w:w="144" w:type="dxa"/>
            </w:tcMar>
            <w:vAlign w:val="center"/>
          </w:tcPr>
          <w:p w14:paraId="7A6199EE"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E44C9EB"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99E37B8" w14:textId="15DB2103"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30033A67" w14:textId="32D7532A" w:rsidR="006C2760" w:rsidRPr="00207EEA" w:rsidRDefault="006C2760" w:rsidP="002972DA">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27738DD4" w14:textId="77777777" w:rsidTr="006C2760">
        <w:trPr>
          <w:trHeight w:val="489"/>
        </w:trPr>
        <w:tc>
          <w:tcPr>
            <w:tcW w:w="420" w:type="pct"/>
            <w:vMerge/>
            <w:tcMar>
              <w:top w:w="72" w:type="dxa"/>
              <w:left w:w="144" w:type="dxa"/>
              <w:bottom w:w="72" w:type="dxa"/>
              <w:right w:w="144" w:type="dxa"/>
            </w:tcMar>
            <w:vAlign w:val="center"/>
          </w:tcPr>
          <w:p w14:paraId="7ED06433"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A98227E"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A233F3E" w14:textId="3543F530"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096FF76C" w14:textId="15CC4FEF" w:rsidR="006C2760" w:rsidRPr="00207EE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proofErr w:type="gramStart"/>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w:t>
            </w:r>
            <w:proofErr w:type="gramEnd"/>
            <w:r w:rsidRPr="001C219B">
              <w:rPr>
                <w:rFonts w:ascii="Times New Roman" w:hAnsi="Times New Roman" w:cs="Times New Roman"/>
                <w:sz w:val="21"/>
                <w:szCs w:val="21"/>
              </w:rPr>
              <w:t>分布公式，</w:t>
            </w:r>
            <w:proofErr w:type="gramStart"/>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3E3B3655" w14:textId="77777777" w:rsidTr="006C2760">
        <w:trPr>
          <w:trHeight w:val="489"/>
        </w:trPr>
        <w:tc>
          <w:tcPr>
            <w:tcW w:w="420" w:type="pct"/>
            <w:vMerge/>
            <w:tcMar>
              <w:top w:w="72" w:type="dxa"/>
              <w:left w:w="144" w:type="dxa"/>
              <w:bottom w:w="72" w:type="dxa"/>
              <w:right w:w="144" w:type="dxa"/>
            </w:tcMar>
            <w:vAlign w:val="center"/>
          </w:tcPr>
          <w:p w14:paraId="1714BC35"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875152B"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7E9A9BF" w14:textId="30FF229E"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7EB9F00E" w14:textId="153E08F0" w:rsidR="006C2760" w:rsidRPr="00207EE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2047F209" w14:textId="77777777" w:rsidTr="006C2760">
        <w:trPr>
          <w:trHeight w:val="489"/>
        </w:trPr>
        <w:tc>
          <w:tcPr>
            <w:tcW w:w="420" w:type="pct"/>
            <w:vMerge/>
            <w:tcMar>
              <w:top w:w="72" w:type="dxa"/>
              <w:left w:w="144" w:type="dxa"/>
              <w:bottom w:w="72" w:type="dxa"/>
              <w:right w:w="144" w:type="dxa"/>
            </w:tcMar>
            <w:vAlign w:val="center"/>
          </w:tcPr>
          <w:p w14:paraId="00A02E6E"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58B70A87" w14:textId="77777777" w:rsidR="006C2760" w:rsidRPr="001C219B" w:rsidRDefault="006C2760" w:rsidP="00781650">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90D9CAC" w14:textId="7296BCB8"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p>
        </w:tc>
        <w:tc>
          <w:tcPr>
            <w:tcW w:w="3506" w:type="pct"/>
            <w:tcMar>
              <w:top w:w="72" w:type="dxa"/>
              <w:left w:w="144" w:type="dxa"/>
              <w:bottom w:w="72" w:type="dxa"/>
              <w:right w:w="144" w:type="dxa"/>
            </w:tcMar>
            <w:vAlign w:val="center"/>
          </w:tcPr>
          <w:p w14:paraId="011BBDAB" w14:textId="2A21AD99"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利用叠加法正确</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斜弯梁，拉弯组合及弯扭的应力，进行强度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45717C17" w14:textId="77777777" w:rsidTr="006C2760">
        <w:trPr>
          <w:trHeight w:val="680"/>
        </w:trPr>
        <w:tc>
          <w:tcPr>
            <w:tcW w:w="420" w:type="pct"/>
            <w:vMerge/>
            <w:tcMar>
              <w:top w:w="72" w:type="dxa"/>
              <w:left w:w="144" w:type="dxa"/>
              <w:bottom w:w="72" w:type="dxa"/>
              <w:right w:w="144" w:type="dxa"/>
            </w:tcMar>
            <w:vAlign w:val="center"/>
          </w:tcPr>
          <w:p w14:paraId="68B645B6"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348F7B3" w14:textId="3B15DFC3"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23CA8F24" w14:textId="6F48D1E2"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1153585C" w14:textId="4A40675F" w:rsidR="006C2760" w:rsidRPr="001C219B" w:rsidRDefault="006C2760" w:rsidP="002972DA">
            <w:pPr>
              <w:widowControl w:val="0"/>
              <w:spacing w:line="300" w:lineRule="auto"/>
              <w:jc w:val="both"/>
              <w:rPr>
                <w:rFonts w:ascii="Times New Roman" w:hAnsi="Times New Roman" w:cs="Times New Roman"/>
                <w:b/>
                <w:i/>
                <w:color w:val="FF0000"/>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6C2760" w:rsidRPr="001C219B" w14:paraId="79EB2CF3" w14:textId="77777777" w:rsidTr="006C2760">
        <w:trPr>
          <w:trHeight w:val="356"/>
        </w:trPr>
        <w:tc>
          <w:tcPr>
            <w:tcW w:w="420" w:type="pct"/>
            <w:vMerge/>
            <w:tcMar>
              <w:top w:w="72" w:type="dxa"/>
              <w:left w:w="144" w:type="dxa"/>
              <w:bottom w:w="72" w:type="dxa"/>
              <w:right w:w="144" w:type="dxa"/>
            </w:tcMar>
            <w:vAlign w:val="center"/>
          </w:tcPr>
          <w:p w14:paraId="2DB260D0"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2E8478F" w14:textId="44FBA4ED"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7815AA6B" w14:textId="2428D18D"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p>
        </w:tc>
        <w:tc>
          <w:tcPr>
            <w:tcW w:w="3506" w:type="pct"/>
            <w:tcMar>
              <w:top w:w="72" w:type="dxa"/>
              <w:left w:w="144" w:type="dxa"/>
              <w:bottom w:w="72" w:type="dxa"/>
              <w:right w:w="144" w:type="dxa"/>
            </w:tcMar>
            <w:vAlign w:val="center"/>
          </w:tcPr>
          <w:p w14:paraId="140E0BE6" w14:textId="2CE21393" w:rsidR="006C2760" w:rsidRPr="001C219B"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利用欧拉公式对压杆的进行稳定性</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742C0E" w:rsidRPr="001C219B" w14:paraId="3D021083" w14:textId="77777777" w:rsidTr="006C2760">
        <w:trPr>
          <w:trHeight w:val="349"/>
        </w:trPr>
        <w:tc>
          <w:tcPr>
            <w:tcW w:w="420" w:type="pct"/>
            <w:vMerge/>
            <w:tcMar>
              <w:top w:w="72" w:type="dxa"/>
              <w:left w:w="144" w:type="dxa"/>
              <w:bottom w:w="72" w:type="dxa"/>
              <w:right w:w="144" w:type="dxa"/>
            </w:tcMar>
            <w:vAlign w:val="center"/>
          </w:tcPr>
          <w:p w14:paraId="4E286189"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7E3296F6" w14:textId="77777777" w:rsidR="00485FBA" w:rsidRPr="001C219B" w:rsidRDefault="00485FBA" w:rsidP="00781650">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2.2</w:t>
            </w:r>
            <w:r w:rsidRPr="001C219B">
              <w:rPr>
                <w:rFonts w:ascii="Times New Roman" w:hAnsi="Times New Roman" w:cs="Times New Roman"/>
                <w:sz w:val="21"/>
                <w:szCs w:val="21"/>
              </w:rPr>
              <w:t>工程推理</w:t>
            </w:r>
          </w:p>
        </w:tc>
        <w:tc>
          <w:tcPr>
            <w:tcW w:w="357" w:type="pct"/>
            <w:vAlign w:val="center"/>
          </w:tcPr>
          <w:p w14:paraId="1224E475" w14:textId="77777777" w:rsidR="00485FBA" w:rsidRDefault="00485FBA"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p w14:paraId="5E8DEB11" w14:textId="7ECEE37A" w:rsidR="002D6482" w:rsidRPr="002972DA" w:rsidRDefault="002D6482"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448E90ED" w14:textId="010E8F80" w:rsidR="002D6482" w:rsidRDefault="00485FBA"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sidR="002D6482">
              <w:rPr>
                <w:rFonts w:ascii="Times New Roman" w:hAnsi="Times New Roman" w:cs="Times New Roman" w:hint="eastAsia"/>
                <w:sz w:val="21"/>
                <w:szCs w:val="21"/>
              </w:rPr>
              <w:t>。</w:t>
            </w:r>
          </w:p>
          <w:p w14:paraId="75D66588" w14:textId="5FE419E5" w:rsidR="00485FBA" w:rsidRPr="001C219B" w:rsidRDefault="002D6482"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Pr>
                <w:rFonts w:ascii="Times New Roman" w:hAnsi="Times New Roman" w:cs="Times New Roman" w:hint="eastAsia"/>
                <w:b/>
                <w:sz w:val="21"/>
                <w:szCs w:val="21"/>
              </w:rPr>
              <w:t>：</w:t>
            </w:r>
            <w:r w:rsidR="00485FBA" w:rsidRPr="001C219B">
              <w:rPr>
                <w:rFonts w:ascii="Times New Roman" w:hAnsi="Times New Roman" w:cs="Times New Roman"/>
                <w:b/>
                <w:i/>
                <w:color w:val="FF0000"/>
                <w:sz w:val="21"/>
                <w:szCs w:val="21"/>
              </w:rPr>
              <w:t>制定</w:t>
            </w:r>
            <w:r w:rsidR="00485FBA" w:rsidRPr="001C219B">
              <w:rPr>
                <w:rFonts w:ascii="Times New Roman" w:hAnsi="Times New Roman" w:cs="Times New Roman"/>
                <w:sz w:val="21"/>
                <w:szCs w:val="21"/>
              </w:rPr>
              <w:t>解决方案</w:t>
            </w:r>
            <w:r w:rsidR="00485FBA">
              <w:rPr>
                <w:rFonts w:ascii="Times New Roman" w:hAnsi="Times New Roman" w:cs="Times New Roman" w:hint="eastAsia"/>
                <w:sz w:val="21"/>
                <w:szCs w:val="21"/>
              </w:rPr>
              <w:t>。</w:t>
            </w:r>
          </w:p>
        </w:tc>
      </w:tr>
      <w:tr w:rsidR="00742C0E" w:rsidRPr="001C219B" w14:paraId="4FB705ED" w14:textId="77777777" w:rsidTr="006C2760">
        <w:trPr>
          <w:trHeight w:val="708"/>
        </w:trPr>
        <w:tc>
          <w:tcPr>
            <w:tcW w:w="420" w:type="pct"/>
            <w:vMerge/>
            <w:tcMar>
              <w:top w:w="72" w:type="dxa"/>
              <w:left w:w="144" w:type="dxa"/>
              <w:bottom w:w="72" w:type="dxa"/>
              <w:right w:w="144" w:type="dxa"/>
            </w:tcMar>
            <w:vAlign w:val="center"/>
          </w:tcPr>
          <w:p w14:paraId="1340400B" w14:textId="77777777" w:rsidR="00485FBA" w:rsidRPr="001C219B" w:rsidRDefault="00485FBA" w:rsidP="00DD6D5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22E5A04B" w14:textId="77777777" w:rsidR="00485FBA" w:rsidRPr="001C219B" w:rsidRDefault="00485FBA" w:rsidP="00781650">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4.1</w:t>
            </w:r>
            <w:r w:rsidRPr="001C219B">
              <w:rPr>
                <w:rFonts w:ascii="Times New Roman" w:hAnsi="Times New Roman" w:cs="Times New Roman"/>
                <w:sz w:val="21"/>
                <w:szCs w:val="21"/>
              </w:rPr>
              <w:t>工程技术问题的实验、调查与分析</w:t>
            </w:r>
          </w:p>
        </w:tc>
        <w:tc>
          <w:tcPr>
            <w:tcW w:w="357" w:type="pct"/>
            <w:vAlign w:val="center"/>
          </w:tcPr>
          <w:p w14:paraId="32B44AC8" w14:textId="77777777" w:rsidR="00485FBA" w:rsidRDefault="00485FBA"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sidR="002D6482">
              <w:rPr>
                <w:rFonts w:ascii="Times New Roman" w:hAnsi="Times New Roman" w:cs="Times New Roman"/>
                <w:b/>
                <w:sz w:val="21"/>
                <w:szCs w:val="21"/>
              </w:rPr>
              <w:t>10</w:t>
            </w:r>
          </w:p>
          <w:p w14:paraId="1661C654" w14:textId="79A59E07" w:rsidR="002D6482" w:rsidRPr="002972DA" w:rsidRDefault="002D6482"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p>
        </w:tc>
        <w:tc>
          <w:tcPr>
            <w:tcW w:w="3506" w:type="pct"/>
            <w:tcMar>
              <w:top w:w="72" w:type="dxa"/>
              <w:left w:w="144" w:type="dxa"/>
              <w:bottom w:w="72" w:type="dxa"/>
              <w:right w:w="144" w:type="dxa"/>
            </w:tcMar>
            <w:vAlign w:val="center"/>
          </w:tcPr>
          <w:p w14:paraId="5A3EF2D3" w14:textId="689FB551" w:rsidR="002D6482" w:rsidRDefault="00485FBA"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002D6482">
              <w:rPr>
                <w:rFonts w:ascii="Times New Roman" w:hAnsi="Times New Roman" w:cs="Times New Roman"/>
                <w:b/>
                <w:sz w:val="21"/>
                <w:szCs w:val="21"/>
              </w:rPr>
              <w:t>10</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w:t>
            </w:r>
            <w:r w:rsidR="002D6482">
              <w:rPr>
                <w:rFonts w:ascii="Times New Roman" w:hAnsi="Times New Roman" w:cs="Times New Roman" w:hint="eastAsia"/>
                <w:sz w:val="21"/>
                <w:szCs w:val="21"/>
              </w:rPr>
              <w:t>设。</w:t>
            </w:r>
          </w:p>
          <w:p w14:paraId="5E431CDC" w14:textId="27F2E5E4" w:rsidR="00485FBA" w:rsidRPr="001C219B" w:rsidRDefault="002D6482"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r w:rsidRPr="002972DA">
              <w:rPr>
                <w:rFonts w:ascii="Times New Roman" w:hAnsi="Times New Roman" w:cs="Times New Roman" w:hint="eastAsia"/>
                <w:b/>
                <w:sz w:val="21"/>
                <w:szCs w:val="21"/>
              </w:rPr>
              <w:t>：</w:t>
            </w:r>
            <w:r w:rsidR="00485FBA" w:rsidRPr="001C219B">
              <w:rPr>
                <w:rFonts w:ascii="Times New Roman" w:hAnsi="Times New Roman" w:cs="Times New Roman"/>
                <w:sz w:val="21"/>
                <w:szCs w:val="21"/>
              </w:rPr>
              <w:t>进行实验性</w:t>
            </w:r>
            <w:r w:rsidR="00485FBA" w:rsidRPr="001C219B">
              <w:rPr>
                <w:rFonts w:ascii="Times New Roman" w:hAnsi="Times New Roman" w:cs="Times New Roman"/>
                <w:b/>
                <w:i/>
                <w:color w:val="FF0000"/>
                <w:sz w:val="21"/>
                <w:szCs w:val="21"/>
              </w:rPr>
              <w:t>探索</w:t>
            </w:r>
            <w:r w:rsidR="00485FBA" w:rsidRPr="001C219B">
              <w:rPr>
                <w:rFonts w:ascii="Times New Roman" w:hAnsi="Times New Roman" w:cs="Times New Roman"/>
                <w:sz w:val="21"/>
                <w:szCs w:val="21"/>
              </w:rPr>
              <w:t>，假设</w:t>
            </w:r>
            <w:r w:rsidR="00485FBA" w:rsidRPr="001C219B">
              <w:rPr>
                <w:rFonts w:ascii="Times New Roman" w:hAnsi="Times New Roman" w:cs="Times New Roman"/>
                <w:b/>
                <w:i/>
                <w:color w:val="FF0000"/>
                <w:sz w:val="21"/>
                <w:szCs w:val="21"/>
              </w:rPr>
              <w:t>检验</w:t>
            </w:r>
            <w:r w:rsidR="00485FBA" w:rsidRPr="001C219B">
              <w:rPr>
                <w:rFonts w:ascii="Times New Roman" w:hAnsi="Times New Roman" w:cs="Times New Roman"/>
                <w:sz w:val="21"/>
                <w:szCs w:val="21"/>
              </w:rPr>
              <w:t>,</w:t>
            </w:r>
            <w:r w:rsidR="00485FBA" w:rsidRPr="001C219B">
              <w:rPr>
                <w:rFonts w:ascii="Times New Roman" w:hAnsi="Times New Roman" w:cs="Times New Roman"/>
                <w:b/>
                <w:i/>
                <w:color w:val="FF0000"/>
                <w:sz w:val="21"/>
                <w:szCs w:val="21"/>
              </w:rPr>
              <w:t>查询</w:t>
            </w:r>
            <w:r w:rsidR="00485FBA" w:rsidRPr="001C219B">
              <w:rPr>
                <w:rFonts w:ascii="Times New Roman" w:hAnsi="Times New Roman" w:cs="Times New Roman"/>
                <w:sz w:val="21"/>
                <w:szCs w:val="21"/>
              </w:rPr>
              <w:t>印刷资料和电子文献</w:t>
            </w:r>
            <w:r w:rsidR="00485FBA">
              <w:rPr>
                <w:rFonts w:ascii="Times New Roman" w:hAnsi="Times New Roman" w:cs="Times New Roman" w:hint="eastAsia"/>
                <w:sz w:val="21"/>
                <w:szCs w:val="21"/>
              </w:rPr>
              <w:t>。</w:t>
            </w:r>
          </w:p>
        </w:tc>
      </w:tr>
      <w:tr w:rsidR="006C2760" w:rsidRPr="001C219B" w14:paraId="6E6ECC05" w14:textId="77777777" w:rsidTr="006C2760">
        <w:trPr>
          <w:trHeight w:val="544"/>
        </w:trPr>
        <w:tc>
          <w:tcPr>
            <w:tcW w:w="420" w:type="pct"/>
            <w:vMerge w:val="restart"/>
            <w:tcMar>
              <w:top w:w="72" w:type="dxa"/>
              <w:left w:w="144" w:type="dxa"/>
              <w:bottom w:w="72" w:type="dxa"/>
              <w:right w:w="144" w:type="dxa"/>
            </w:tcMar>
            <w:vAlign w:val="center"/>
          </w:tcPr>
          <w:p w14:paraId="3B6B456A" w14:textId="77777777" w:rsidR="006C2760" w:rsidRPr="001C219B" w:rsidRDefault="006C2760" w:rsidP="00DD6D52">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实验</w:t>
            </w:r>
          </w:p>
        </w:tc>
        <w:tc>
          <w:tcPr>
            <w:tcW w:w="717" w:type="pct"/>
            <w:vMerge w:val="restart"/>
            <w:tcMar>
              <w:top w:w="72" w:type="dxa"/>
              <w:left w:w="144" w:type="dxa"/>
              <w:bottom w:w="72" w:type="dxa"/>
              <w:right w:w="144" w:type="dxa"/>
            </w:tcMar>
            <w:vAlign w:val="center"/>
          </w:tcPr>
          <w:p w14:paraId="0E37AE83" w14:textId="6A7C68DD" w:rsidR="006C2760" w:rsidRPr="001C219B" w:rsidRDefault="006C2760" w:rsidP="00E673DC">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1.2</w:t>
            </w:r>
            <w:r w:rsidRPr="001C219B">
              <w:rPr>
                <w:rFonts w:ascii="Times New Roman" w:hAnsi="Times New Roman" w:cs="Times New Roman"/>
                <w:sz w:val="21"/>
                <w:szCs w:val="21"/>
              </w:rPr>
              <w:t>工程基础及机械专业基础知识</w:t>
            </w:r>
          </w:p>
        </w:tc>
        <w:tc>
          <w:tcPr>
            <w:tcW w:w="357" w:type="pct"/>
            <w:vAlign w:val="center"/>
          </w:tcPr>
          <w:p w14:paraId="31E58908" w14:textId="3AC8AD4C" w:rsidR="006C2760" w:rsidRPr="002972DA" w:rsidRDefault="006C2760" w:rsidP="004B626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hint="eastAsia"/>
                <w:b/>
                <w:sz w:val="21"/>
                <w:szCs w:val="21"/>
              </w:rPr>
              <w:t>1</w:t>
            </w:r>
          </w:p>
        </w:tc>
        <w:tc>
          <w:tcPr>
            <w:tcW w:w="3506" w:type="pct"/>
            <w:tcMar>
              <w:top w:w="72" w:type="dxa"/>
              <w:left w:w="144" w:type="dxa"/>
              <w:bottom w:w="72" w:type="dxa"/>
              <w:right w:w="144" w:type="dxa"/>
            </w:tcMar>
            <w:vAlign w:val="center"/>
          </w:tcPr>
          <w:p w14:paraId="45051120" w14:textId="40024388" w:rsidR="006C2760" w:rsidRPr="001C219B" w:rsidRDefault="006C2760" w:rsidP="004B626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031A5681" w14:textId="77777777" w:rsidTr="006C2760">
        <w:trPr>
          <w:trHeight w:val="544"/>
        </w:trPr>
        <w:tc>
          <w:tcPr>
            <w:tcW w:w="420" w:type="pct"/>
            <w:vMerge/>
            <w:tcMar>
              <w:top w:w="72" w:type="dxa"/>
              <w:left w:w="144" w:type="dxa"/>
              <w:bottom w:w="72" w:type="dxa"/>
              <w:right w:w="144" w:type="dxa"/>
            </w:tcMar>
            <w:vAlign w:val="center"/>
          </w:tcPr>
          <w:p w14:paraId="1FB649C9"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486257D7" w14:textId="77777777" w:rsidR="006C2760" w:rsidRPr="001C219B" w:rsidRDefault="006C2760" w:rsidP="00E673DC">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C3902C9" w14:textId="7B513F25"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7FD0AA18" w14:textId="4DC6BC77" w:rsidR="006C2760" w:rsidRPr="004B626A" w:rsidRDefault="006C2760" w:rsidP="002972DA">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proofErr w:type="gramStart"/>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w:t>
            </w:r>
            <w:proofErr w:type="gramEnd"/>
            <w:r w:rsidRPr="001C219B">
              <w:rPr>
                <w:rFonts w:ascii="Times New Roman" w:hAnsi="Times New Roman" w:cs="Times New Roman"/>
                <w:sz w:val="21"/>
                <w:szCs w:val="21"/>
              </w:rPr>
              <w:t>分布公式，</w:t>
            </w:r>
            <w:proofErr w:type="gramStart"/>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5ECF0271" w14:textId="77777777" w:rsidTr="006C2760">
        <w:trPr>
          <w:trHeight w:val="544"/>
        </w:trPr>
        <w:tc>
          <w:tcPr>
            <w:tcW w:w="420" w:type="pct"/>
            <w:vMerge/>
            <w:tcMar>
              <w:top w:w="72" w:type="dxa"/>
              <w:left w:w="144" w:type="dxa"/>
              <w:bottom w:w="72" w:type="dxa"/>
              <w:right w:w="144" w:type="dxa"/>
            </w:tcMar>
            <w:vAlign w:val="center"/>
          </w:tcPr>
          <w:p w14:paraId="2475490A"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AA6FD40" w14:textId="77777777" w:rsidR="006C2760" w:rsidRPr="001C219B" w:rsidRDefault="006C2760" w:rsidP="00E673DC">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5AB092BE" w14:textId="294DC980"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334E52E6" w14:textId="122CC5E5" w:rsidR="006C2760" w:rsidRPr="002972DA" w:rsidRDefault="006C2760" w:rsidP="002972DA">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6C2760" w:rsidRPr="001C219B" w14:paraId="6E0BB738" w14:textId="77777777" w:rsidTr="006C2760">
        <w:trPr>
          <w:trHeight w:val="544"/>
        </w:trPr>
        <w:tc>
          <w:tcPr>
            <w:tcW w:w="420" w:type="pct"/>
            <w:vMerge/>
            <w:tcMar>
              <w:top w:w="72" w:type="dxa"/>
              <w:left w:w="144" w:type="dxa"/>
              <w:bottom w:w="72" w:type="dxa"/>
              <w:right w:w="144" w:type="dxa"/>
            </w:tcMar>
            <w:vAlign w:val="center"/>
          </w:tcPr>
          <w:p w14:paraId="2B95BC07" w14:textId="77777777" w:rsidR="006C2760" w:rsidRPr="001C219B" w:rsidRDefault="006C2760" w:rsidP="00DD6D52">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3365E7E" w14:textId="2A098125" w:rsidR="006C2760" w:rsidRPr="001C219B" w:rsidRDefault="006C2760" w:rsidP="006C2760">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1DD42D67" w14:textId="1AF18097" w:rsidR="006C2760" w:rsidRPr="002972DA" w:rsidRDefault="006C2760" w:rsidP="00C96B96">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57D3A91E" w14:textId="42FA77D6" w:rsidR="006C2760" w:rsidRPr="001C219B" w:rsidRDefault="006C2760" w:rsidP="00C96B96">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2D6482" w:rsidRPr="001C219B" w14:paraId="0FC911EE" w14:textId="77777777" w:rsidTr="006C2760">
        <w:trPr>
          <w:trHeight w:val="708"/>
        </w:trPr>
        <w:tc>
          <w:tcPr>
            <w:tcW w:w="420" w:type="pct"/>
            <w:vMerge/>
            <w:tcMar>
              <w:top w:w="72" w:type="dxa"/>
              <w:left w:w="144" w:type="dxa"/>
              <w:bottom w:w="72" w:type="dxa"/>
              <w:right w:w="144" w:type="dxa"/>
            </w:tcMar>
            <w:vAlign w:val="center"/>
          </w:tcPr>
          <w:p w14:paraId="5280CF96" w14:textId="77777777" w:rsidR="002D6482" w:rsidRPr="001C219B" w:rsidRDefault="002D6482" w:rsidP="002D6482">
            <w:pPr>
              <w:tabs>
                <w:tab w:val="num" w:pos="720"/>
              </w:tabs>
              <w:adjustRightInd w:val="0"/>
              <w:snapToGrid w:val="0"/>
              <w:rPr>
                <w:rFonts w:ascii="Times New Roman" w:hAnsi="Times New Roman" w:cs="Times New Roman"/>
                <w:sz w:val="21"/>
                <w:szCs w:val="21"/>
              </w:rPr>
            </w:pPr>
          </w:p>
        </w:tc>
        <w:tc>
          <w:tcPr>
            <w:tcW w:w="717" w:type="pct"/>
            <w:shd w:val="clear" w:color="auto" w:fill="auto"/>
            <w:tcMar>
              <w:top w:w="72" w:type="dxa"/>
              <w:left w:w="144" w:type="dxa"/>
              <w:bottom w:w="72" w:type="dxa"/>
              <w:right w:w="144" w:type="dxa"/>
            </w:tcMar>
            <w:vAlign w:val="center"/>
          </w:tcPr>
          <w:p w14:paraId="32A88B3B" w14:textId="77777777" w:rsidR="002D6482" w:rsidRPr="001C219B" w:rsidRDefault="002D6482" w:rsidP="002D6482">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2.2</w:t>
            </w:r>
            <w:r w:rsidRPr="001C219B">
              <w:rPr>
                <w:rFonts w:ascii="Times New Roman" w:hAnsi="Times New Roman" w:cs="Times New Roman"/>
                <w:sz w:val="21"/>
                <w:szCs w:val="21"/>
              </w:rPr>
              <w:t>工程推理</w:t>
            </w:r>
          </w:p>
        </w:tc>
        <w:tc>
          <w:tcPr>
            <w:tcW w:w="357" w:type="pct"/>
            <w:vAlign w:val="center"/>
          </w:tcPr>
          <w:p w14:paraId="5FE67C2B" w14:textId="77777777" w:rsidR="002D6482"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p w14:paraId="47157CEA" w14:textId="28367821" w:rsidR="002D6482" w:rsidRPr="002972DA"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0811D0FF" w14:textId="77777777" w:rsidR="002D6482"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Pr>
                <w:rFonts w:ascii="Times New Roman" w:hAnsi="Times New Roman" w:cs="Times New Roman" w:hint="eastAsia"/>
                <w:sz w:val="21"/>
                <w:szCs w:val="21"/>
              </w:rPr>
              <w:t>。</w:t>
            </w:r>
          </w:p>
          <w:p w14:paraId="06F212D4" w14:textId="2E8B6D87" w:rsidR="002D6482" w:rsidRPr="001C219B"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r>
              <w:rPr>
                <w:rFonts w:ascii="Times New Roman" w:hAnsi="Times New Roman" w:cs="Times New Roman" w:hint="eastAsia"/>
                <w:sz w:val="21"/>
                <w:szCs w:val="21"/>
              </w:rPr>
              <w:t>。</w:t>
            </w:r>
          </w:p>
        </w:tc>
      </w:tr>
      <w:tr w:rsidR="002D6482" w:rsidRPr="001C219B" w14:paraId="179D5795" w14:textId="77777777" w:rsidTr="006C2760">
        <w:trPr>
          <w:trHeight w:val="708"/>
        </w:trPr>
        <w:tc>
          <w:tcPr>
            <w:tcW w:w="420" w:type="pct"/>
            <w:vMerge/>
            <w:tcMar>
              <w:top w:w="72" w:type="dxa"/>
              <w:left w:w="144" w:type="dxa"/>
              <w:bottom w:w="72" w:type="dxa"/>
              <w:right w:w="144" w:type="dxa"/>
            </w:tcMar>
            <w:vAlign w:val="center"/>
          </w:tcPr>
          <w:p w14:paraId="2FC192CE" w14:textId="77777777" w:rsidR="002D6482" w:rsidRPr="001C219B" w:rsidRDefault="002D6482" w:rsidP="002D648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3029BD48" w14:textId="77777777" w:rsidR="002D6482" w:rsidRPr="001C219B" w:rsidRDefault="002D6482" w:rsidP="002D6482">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4.1</w:t>
            </w:r>
            <w:r w:rsidRPr="001C219B">
              <w:rPr>
                <w:rFonts w:ascii="Times New Roman" w:hAnsi="Times New Roman" w:cs="Times New Roman"/>
                <w:sz w:val="21"/>
                <w:szCs w:val="21"/>
              </w:rPr>
              <w:t>工程技术问题的实验、调查与分析</w:t>
            </w:r>
          </w:p>
        </w:tc>
        <w:tc>
          <w:tcPr>
            <w:tcW w:w="357" w:type="pct"/>
            <w:vAlign w:val="center"/>
          </w:tcPr>
          <w:p w14:paraId="71A0F90D" w14:textId="77777777" w:rsidR="002D6482"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p>
          <w:p w14:paraId="465A4FEC" w14:textId="477F6B72" w:rsidR="002D6482" w:rsidRPr="002972DA"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p>
        </w:tc>
        <w:tc>
          <w:tcPr>
            <w:tcW w:w="3506" w:type="pct"/>
            <w:tcMar>
              <w:top w:w="72" w:type="dxa"/>
              <w:left w:w="144" w:type="dxa"/>
              <w:bottom w:w="72" w:type="dxa"/>
              <w:right w:w="144" w:type="dxa"/>
            </w:tcMar>
            <w:vAlign w:val="center"/>
          </w:tcPr>
          <w:p w14:paraId="277DAE30" w14:textId="057B88EB" w:rsidR="002D6482"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w:t>
            </w:r>
          </w:p>
          <w:p w14:paraId="4C4F41D5" w14:textId="4C8080CD" w:rsidR="002D6482" w:rsidRPr="001C219B"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r>
              <w:rPr>
                <w:rFonts w:ascii="Times New Roman" w:hAnsi="Times New Roman" w:cs="Times New Roman" w:hint="eastAsia"/>
                <w:b/>
                <w:sz w:val="21"/>
                <w:szCs w:val="21"/>
              </w:rPr>
              <w:t>：</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答辩</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p>
        </w:tc>
      </w:tr>
      <w:tr w:rsidR="002D6482" w:rsidRPr="001C219B" w14:paraId="301E9005" w14:textId="77777777" w:rsidTr="006C2760">
        <w:trPr>
          <w:trHeight w:val="461"/>
        </w:trPr>
        <w:tc>
          <w:tcPr>
            <w:tcW w:w="420" w:type="pct"/>
            <w:vMerge/>
            <w:tcMar>
              <w:top w:w="72" w:type="dxa"/>
              <w:left w:w="144" w:type="dxa"/>
              <w:bottom w:w="72" w:type="dxa"/>
              <w:right w:w="144" w:type="dxa"/>
            </w:tcMar>
            <w:vAlign w:val="center"/>
          </w:tcPr>
          <w:p w14:paraId="0A35A262" w14:textId="77777777" w:rsidR="002D6482" w:rsidRPr="001C219B" w:rsidRDefault="002D6482" w:rsidP="002D6482">
            <w:pPr>
              <w:tabs>
                <w:tab w:val="num" w:pos="720"/>
              </w:tabs>
              <w:adjustRightInd w:val="0"/>
              <w:snapToGrid w:val="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46A3465E" w14:textId="77777777" w:rsidR="002D6482" w:rsidRPr="001C219B" w:rsidRDefault="002D6482" w:rsidP="002D6482">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10.1</w:t>
            </w:r>
            <w:r w:rsidRPr="001C219B">
              <w:rPr>
                <w:rFonts w:ascii="Times New Roman" w:hAnsi="Times New Roman" w:cs="Times New Roman"/>
                <w:sz w:val="21"/>
                <w:szCs w:val="21"/>
              </w:rPr>
              <w:t>交流策略与结构</w:t>
            </w:r>
          </w:p>
        </w:tc>
        <w:tc>
          <w:tcPr>
            <w:tcW w:w="357" w:type="pct"/>
            <w:vAlign w:val="center"/>
          </w:tcPr>
          <w:p w14:paraId="2CC2550A" w14:textId="77777777" w:rsidR="002D6482"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12</w:t>
            </w:r>
          </w:p>
          <w:p w14:paraId="7CAD2AD9" w14:textId="3320F970" w:rsidR="002D6482" w:rsidRPr="002972DA" w:rsidRDefault="002D6482" w:rsidP="002D6482">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13</w:t>
            </w:r>
          </w:p>
        </w:tc>
        <w:tc>
          <w:tcPr>
            <w:tcW w:w="3506" w:type="pct"/>
            <w:tcMar>
              <w:top w:w="72" w:type="dxa"/>
              <w:left w:w="144" w:type="dxa"/>
              <w:bottom w:w="72" w:type="dxa"/>
              <w:right w:w="144" w:type="dxa"/>
            </w:tcMar>
            <w:vAlign w:val="center"/>
          </w:tcPr>
          <w:p w14:paraId="1F4D4058" w14:textId="3C6BA7B6" w:rsidR="002D6482"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有效</w:t>
            </w:r>
            <w:r w:rsidRPr="001C219B">
              <w:rPr>
                <w:rFonts w:ascii="Times New Roman" w:hAnsi="Times New Roman" w:cs="Times New Roman"/>
                <w:b/>
                <w:i/>
                <w:color w:val="FF0000"/>
                <w:sz w:val="21"/>
                <w:szCs w:val="21"/>
              </w:rPr>
              <w:t>沟通</w:t>
            </w:r>
            <w:r w:rsidRPr="001C219B">
              <w:rPr>
                <w:rFonts w:ascii="Times New Roman" w:hAnsi="Times New Roman" w:cs="Times New Roman"/>
                <w:sz w:val="21"/>
                <w:szCs w:val="21"/>
              </w:rPr>
              <w:t>和</w:t>
            </w:r>
            <w:r w:rsidRPr="001C219B">
              <w:rPr>
                <w:rFonts w:ascii="Times New Roman" w:hAnsi="Times New Roman" w:cs="Times New Roman"/>
                <w:b/>
                <w:i/>
                <w:color w:val="FF0000"/>
                <w:sz w:val="21"/>
                <w:szCs w:val="21"/>
              </w:rPr>
              <w:t>合作</w:t>
            </w:r>
          </w:p>
          <w:p w14:paraId="00CF69E8" w14:textId="555BC399" w:rsidR="002D6482" w:rsidRPr="001C219B" w:rsidRDefault="002D6482" w:rsidP="002D6482">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3</w:t>
            </w:r>
            <w:r>
              <w:rPr>
                <w:rFonts w:ascii="Times New Roman" w:hAnsi="Times New Roman" w:cs="Times New Roman" w:hint="eastAsia"/>
                <w:b/>
                <w:sz w:val="21"/>
                <w:szCs w:val="21"/>
              </w:rPr>
              <w:t>：</w:t>
            </w:r>
            <w:r w:rsidRPr="001C219B">
              <w:rPr>
                <w:rFonts w:ascii="Times New Roman" w:hAnsi="Times New Roman" w:cs="Times New Roman"/>
                <w:sz w:val="21"/>
                <w:szCs w:val="21"/>
              </w:rPr>
              <w:t>熟练进行文字、电子及多媒体</w:t>
            </w:r>
            <w:r w:rsidRPr="001C219B">
              <w:rPr>
                <w:rFonts w:ascii="Times New Roman" w:hAnsi="Times New Roman" w:cs="Times New Roman"/>
                <w:b/>
                <w:i/>
                <w:color w:val="FF0000"/>
                <w:sz w:val="21"/>
                <w:szCs w:val="21"/>
              </w:rPr>
              <w:t>交流</w:t>
            </w:r>
          </w:p>
        </w:tc>
      </w:tr>
      <w:tr w:rsidR="002D6482" w:rsidRPr="001C219B" w14:paraId="1C0DD089" w14:textId="77777777" w:rsidTr="006C2760">
        <w:trPr>
          <w:trHeight w:val="445"/>
        </w:trPr>
        <w:tc>
          <w:tcPr>
            <w:tcW w:w="420" w:type="pct"/>
            <w:vMerge w:val="restart"/>
            <w:tcMar>
              <w:top w:w="72" w:type="dxa"/>
              <w:left w:w="144" w:type="dxa"/>
              <w:bottom w:w="72" w:type="dxa"/>
              <w:right w:w="144" w:type="dxa"/>
            </w:tcMar>
            <w:vAlign w:val="center"/>
          </w:tcPr>
          <w:p w14:paraId="1F87E623" w14:textId="77777777" w:rsidR="002D6482" w:rsidRPr="001C219B" w:rsidRDefault="002D6482" w:rsidP="002D6482">
            <w:pPr>
              <w:tabs>
                <w:tab w:val="num" w:pos="720"/>
              </w:tabs>
              <w:adjustRightInd w:val="0"/>
              <w:snapToGrid w:val="0"/>
              <w:spacing w:before="240"/>
              <w:rPr>
                <w:rFonts w:ascii="Times New Roman" w:hAnsi="Times New Roman" w:cs="Times New Roman"/>
                <w:sz w:val="21"/>
                <w:szCs w:val="21"/>
              </w:rPr>
            </w:pPr>
            <w:r w:rsidRPr="001C219B">
              <w:rPr>
                <w:rFonts w:ascii="Times New Roman" w:hAnsi="Times New Roman" w:cs="Times New Roman"/>
                <w:sz w:val="21"/>
                <w:szCs w:val="21"/>
              </w:rPr>
              <w:lastRenderedPageBreak/>
              <w:t>项目</w:t>
            </w:r>
          </w:p>
        </w:tc>
        <w:tc>
          <w:tcPr>
            <w:tcW w:w="717" w:type="pct"/>
            <w:tcMar>
              <w:top w:w="72" w:type="dxa"/>
              <w:left w:w="144" w:type="dxa"/>
              <w:bottom w:w="72" w:type="dxa"/>
              <w:right w:w="144" w:type="dxa"/>
            </w:tcMar>
            <w:vAlign w:val="center"/>
          </w:tcPr>
          <w:p w14:paraId="3B949549" w14:textId="77777777" w:rsidR="002D6482" w:rsidRPr="001C219B" w:rsidRDefault="002D6482" w:rsidP="002D6482">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2.2</w:t>
            </w:r>
            <w:r w:rsidRPr="001C219B">
              <w:rPr>
                <w:rFonts w:ascii="Times New Roman" w:hAnsi="Times New Roman" w:cs="Times New Roman"/>
                <w:sz w:val="21"/>
                <w:szCs w:val="21"/>
              </w:rPr>
              <w:t>工程推理</w:t>
            </w:r>
          </w:p>
        </w:tc>
        <w:tc>
          <w:tcPr>
            <w:tcW w:w="357" w:type="pct"/>
            <w:vAlign w:val="center"/>
          </w:tcPr>
          <w:p w14:paraId="218A873C" w14:textId="77777777" w:rsidR="00457F35"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p>
          <w:p w14:paraId="4ED76FCF" w14:textId="5A72D00D" w:rsidR="002D6482"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p>
        </w:tc>
        <w:tc>
          <w:tcPr>
            <w:tcW w:w="3506" w:type="pct"/>
            <w:tcMar>
              <w:top w:w="72" w:type="dxa"/>
              <w:left w:w="144" w:type="dxa"/>
              <w:bottom w:w="72" w:type="dxa"/>
              <w:right w:w="144" w:type="dxa"/>
            </w:tcMar>
            <w:vAlign w:val="center"/>
          </w:tcPr>
          <w:p w14:paraId="4499E542" w14:textId="77777777" w:rsidR="00457F35"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8</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发现</w:t>
            </w:r>
            <w:r w:rsidRPr="001C219B">
              <w:rPr>
                <w:rFonts w:ascii="Times New Roman" w:hAnsi="Times New Roman" w:cs="Times New Roman"/>
                <w:sz w:val="21"/>
                <w:szCs w:val="21"/>
              </w:rPr>
              <w:t>问题，对实际问题进行</w:t>
            </w:r>
            <w:r w:rsidRPr="001C219B">
              <w:rPr>
                <w:rFonts w:ascii="Times New Roman" w:hAnsi="Times New Roman" w:cs="Times New Roman"/>
                <w:b/>
                <w:i/>
                <w:color w:val="FF0000"/>
                <w:sz w:val="21"/>
                <w:szCs w:val="21"/>
              </w:rPr>
              <w:t>建模</w:t>
            </w:r>
            <w:r>
              <w:rPr>
                <w:rFonts w:ascii="Times New Roman" w:hAnsi="Times New Roman" w:cs="Times New Roman" w:hint="eastAsia"/>
                <w:sz w:val="21"/>
                <w:szCs w:val="21"/>
              </w:rPr>
              <w:t>。</w:t>
            </w:r>
          </w:p>
          <w:p w14:paraId="4E2FD511" w14:textId="5EFCF213" w:rsidR="002D6482"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9</w:t>
            </w:r>
            <w:r>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制定</w:t>
            </w:r>
            <w:r w:rsidRPr="001C219B">
              <w:rPr>
                <w:rFonts w:ascii="Times New Roman" w:hAnsi="Times New Roman" w:cs="Times New Roman"/>
                <w:sz w:val="21"/>
                <w:szCs w:val="21"/>
              </w:rPr>
              <w:t>解决方案</w:t>
            </w:r>
            <w:r>
              <w:rPr>
                <w:rFonts w:ascii="Times New Roman" w:hAnsi="Times New Roman" w:cs="Times New Roman" w:hint="eastAsia"/>
                <w:sz w:val="21"/>
                <w:szCs w:val="21"/>
              </w:rPr>
              <w:t>。</w:t>
            </w:r>
          </w:p>
        </w:tc>
      </w:tr>
      <w:tr w:rsidR="002D6482" w:rsidRPr="001C219B" w14:paraId="1EF13CD4" w14:textId="77777777" w:rsidTr="006C2760">
        <w:trPr>
          <w:trHeight w:val="533"/>
        </w:trPr>
        <w:tc>
          <w:tcPr>
            <w:tcW w:w="420" w:type="pct"/>
            <w:vMerge/>
            <w:tcMar>
              <w:top w:w="72" w:type="dxa"/>
              <w:left w:w="144" w:type="dxa"/>
              <w:bottom w:w="72" w:type="dxa"/>
              <w:right w:w="144" w:type="dxa"/>
            </w:tcMar>
            <w:vAlign w:val="center"/>
          </w:tcPr>
          <w:p w14:paraId="5905C5B3" w14:textId="77777777" w:rsidR="002D6482" w:rsidRPr="001C219B" w:rsidRDefault="002D6482" w:rsidP="002D6482">
            <w:pPr>
              <w:tabs>
                <w:tab w:val="num" w:pos="720"/>
              </w:tabs>
              <w:adjustRightInd w:val="0"/>
              <w:snapToGrid w:val="0"/>
              <w:spacing w:before="24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4D7E4B21" w14:textId="77777777" w:rsidR="002D6482" w:rsidRPr="001C219B" w:rsidRDefault="002D6482" w:rsidP="002D6482">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4.1</w:t>
            </w:r>
            <w:r w:rsidRPr="001C219B">
              <w:rPr>
                <w:rFonts w:ascii="Times New Roman" w:hAnsi="Times New Roman" w:cs="Times New Roman"/>
                <w:sz w:val="21"/>
                <w:szCs w:val="21"/>
              </w:rPr>
              <w:t>工程技术问题的实验、调查与分析</w:t>
            </w:r>
          </w:p>
        </w:tc>
        <w:tc>
          <w:tcPr>
            <w:tcW w:w="357" w:type="pct"/>
            <w:vAlign w:val="center"/>
          </w:tcPr>
          <w:p w14:paraId="40A552AF" w14:textId="77777777" w:rsidR="00457F35"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p>
          <w:p w14:paraId="42459A66" w14:textId="2161D2B3" w:rsidR="002D6482"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p>
        </w:tc>
        <w:tc>
          <w:tcPr>
            <w:tcW w:w="3506" w:type="pct"/>
            <w:tcMar>
              <w:top w:w="72" w:type="dxa"/>
              <w:left w:w="144" w:type="dxa"/>
              <w:bottom w:w="72" w:type="dxa"/>
              <w:right w:w="144" w:type="dxa"/>
            </w:tcMar>
            <w:vAlign w:val="center"/>
          </w:tcPr>
          <w:p w14:paraId="1A7F4864" w14:textId="77777777" w:rsidR="00457F35"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10</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假设，实验性</w:t>
            </w:r>
            <w:r w:rsidRPr="001C219B">
              <w:rPr>
                <w:rFonts w:ascii="Times New Roman" w:hAnsi="Times New Roman" w:cs="Times New Roman"/>
                <w:b/>
                <w:i/>
                <w:color w:val="FF0000"/>
                <w:sz w:val="21"/>
                <w:szCs w:val="21"/>
              </w:rPr>
              <w:t>探索</w:t>
            </w:r>
            <w:r w:rsidRPr="001C219B">
              <w:rPr>
                <w:rFonts w:ascii="Times New Roman" w:hAnsi="Times New Roman" w:cs="Times New Roman"/>
                <w:sz w:val="21"/>
                <w:szCs w:val="21"/>
              </w:rPr>
              <w:t>。</w:t>
            </w:r>
          </w:p>
          <w:p w14:paraId="0115086F" w14:textId="2008DB67" w:rsidR="002D6482"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11</w:t>
            </w:r>
            <w:r>
              <w:rPr>
                <w:rFonts w:ascii="Times New Roman" w:hAnsi="Times New Roman" w:cs="Times New Roman" w:hint="eastAsia"/>
                <w:b/>
                <w:sz w:val="21"/>
                <w:szCs w:val="21"/>
              </w:rPr>
              <w:t>：</w:t>
            </w:r>
            <w:r w:rsidRPr="001C219B">
              <w:rPr>
                <w:rFonts w:ascii="Times New Roman" w:hAnsi="Times New Roman" w:cs="Times New Roman"/>
                <w:sz w:val="21"/>
                <w:szCs w:val="21"/>
              </w:rPr>
              <w:t>假设</w:t>
            </w:r>
            <w:r w:rsidRPr="001C219B">
              <w:rPr>
                <w:rFonts w:ascii="Times New Roman" w:hAnsi="Times New Roman" w:cs="Times New Roman"/>
                <w:b/>
                <w:i/>
                <w:color w:val="FF0000"/>
                <w:sz w:val="21"/>
                <w:szCs w:val="21"/>
              </w:rPr>
              <w:t>检验</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答辩</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查询</w:t>
            </w:r>
            <w:r w:rsidRPr="001C219B">
              <w:rPr>
                <w:rFonts w:ascii="Times New Roman" w:hAnsi="Times New Roman" w:cs="Times New Roman"/>
                <w:sz w:val="21"/>
                <w:szCs w:val="21"/>
              </w:rPr>
              <w:t>印刷资料和电子文献。</w:t>
            </w:r>
          </w:p>
        </w:tc>
      </w:tr>
      <w:tr w:rsidR="00457F35" w:rsidRPr="001C219B" w14:paraId="1452CC85" w14:textId="77777777" w:rsidTr="006C2760">
        <w:trPr>
          <w:trHeight w:val="800"/>
        </w:trPr>
        <w:tc>
          <w:tcPr>
            <w:tcW w:w="420" w:type="pct"/>
            <w:vMerge/>
            <w:tcMar>
              <w:top w:w="72" w:type="dxa"/>
              <w:left w:w="144" w:type="dxa"/>
              <w:bottom w:w="72" w:type="dxa"/>
              <w:right w:w="144" w:type="dxa"/>
            </w:tcMar>
            <w:vAlign w:val="center"/>
          </w:tcPr>
          <w:p w14:paraId="27B754D4" w14:textId="77777777" w:rsidR="00457F35" w:rsidRPr="001C219B" w:rsidRDefault="00457F35" w:rsidP="00457F35">
            <w:pPr>
              <w:tabs>
                <w:tab w:val="num" w:pos="720"/>
              </w:tabs>
              <w:adjustRightInd w:val="0"/>
              <w:snapToGrid w:val="0"/>
              <w:spacing w:before="240"/>
              <w:rPr>
                <w:rFonts w:ascii="Times New Roman" w:hAnsi="Times New Roman" w:cs="Times New Roman"/>
                <w:sz w:val="21"/>
                <w:szCs w:val="21"/>
              </w:rPr>
            </w:pPr>
          </w:p>
        </w:tc>
        <w:tc>
          <w:tcPr>
            <w:tcW w:w="717" w:type="pct"/>
            <w:tcMar>
              <w:top w:w="72" w:type="dxa"/>
              <w:left w:w="144" w:type="dxa"/>
              <w:bottom w:w="72" w:type="dxa"/>
              <w:right w:w="144" w:type="dxa"/>
            </w:tcMar>
            <w:vAlign w:val="center"/>
          </w:tcPr>
          <w:p w14:paraId="3F3E16C1"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10.1</w:t>
            </w:r>
            <w:r w:rsidRPr="001C219B">
              <w:rPr>
                <w:rFonts w:ascii="Times New Roman" w:hAnsi="Times New Roman" w:cs="Times New Roman"/>
                <w:sz w:val="21"/>
                <w:szCs w:val="21"/>
              </w:rPr>
              <w:t>交流策略与结构</w:t>
            </w:r>
          </w:p>
        </w:tc>
        <w:tc>
          <w:tcPr>
            <w:tcW w:w="357" w:type="pct"/>
            <w:vAlign w:val="center"/>
          </w:tcPr>
          <w:p w14:paraId="4610AD5A" w14:textId="77777777" w:rsidR="00457F35"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12</w:t>
            </w:r>
          </w:p>
          <w:p w14:paraId="74273736" w14:textId="08D73DA0"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13</w:t>
            </w:r>
          </w:p>
        </w:tc>
        <w:tc>
          <w:tcPr>
            <w:tcW w:w="3506" w:type="pct"/>
            <w:tcMar>
              <w:top w:w="72" w:type="dxa"/>
              <w:left w:w="144" w:type="dxa"/>
              <w:bottom w:w="72" w:type="dxa"/>
              <w:right w:w="144" w:type="dxa"/>
            </w:tcMar>
            <w:vAlign w:val="center"/>
          </w:tcPr>
          <w:p w14:paraId="57E065EA" w14:textId="77777777" w:rsidR="00457F35"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有效</w:t>
            </w:r>
            <w:r w:rsidRPr="001C219B">
              <w:rPr>
                <w:rFonts w:ascii="Times New Roman" w:hAnsi="Times New Roman" w:cs="Times New Roman"/>
                <w:b/>
                <w:i/>
                <w:color w:val="FF0000"/>
                <w:sz w:val="21"/>
                <w:szCs w:val="21"/>
              </w:rPr>
              <w:t>沟通</w:t>
            </w:r>
            <w:r w:rsidRPr="001C219B">
              <w:rPr>
                <w:rFonts w:ascii="Times New Roman" w:hAnsi="Times New Roman" w:cs="Times New Roman"/>
                <w:sz w:val="21"/>
                <w:szCs w:val="21"/>
              </w:rPr>
              <w:t>和</w:t>
            </w:r>
            <w:r w:rsidRPr="001C219B">
              <w:rPr>
                <w:rFonts w:ascii="Times New Roman" w:hAnsi="Times New Roman" w:cs="Times New Roman"/>
                <w:b/>
                <w:i/>
                <w:color w:val="FF0000"/>
                <w:sz w:val="21"/>
                <w:szCs w:val="21"/>
              </w:rPr>
              <w:t>合作</w:t>
            </w:r>
          </w:p>
          <w:p w14:paraId="4BFBC21E" w14:textId="56B2B53F" w:rsidR="00457F35"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Pr>
                <w:rFonts w:ascii="Times New Roman" w:hAnsi="Times New Roman" w:cs="Times New Roman"/>
                <w:b/>
                <w:sz w:val="21"/>
                <w:szCs w:val="21"/>
              </w:rPr>
              <w:t>3</w:t>
            </w:r>
            <w:r>
              <w:rPr>
                <w:rFonts w:ascii="Times New Roman" w:hAnsi="Times New Roman" w:cs="Times New Roman" w:hint="eastAsia"/>
                <w:b/>
                <w:sz w:val="21"/>
                <w:szCs w:val="21"/>
              </w:rPr>
              <w:t>：</w:t>
            </w:r>
            <w:r w:rsidRPr="001C219B">
              <w:rPr>
                <w:rFonts w:ascii="Times New Roman" w:hAnsi="Times New Roman" w:cs="Times New Roman"/>
                <w:sz w:val="21"/>
                <w:szCs w:val="21"/>
              </w:rPr>
              <w:t>熟练进行文字、电子及多媒体</w:t>
            </w:r>
            <w:r w:rsidRPr="001C219B">
              <w:rPr>
                <w:rFonts w:ascii="Times New Roman" w:hAnsi="Times New Roman" w:cs="Times New Roman"/>
                <w:b/>
                <w:i/>
                <w:color w:val="FF0000"/>
                <w:sz w:val="21"/>
                <w:szCs w:val="21"/>
              </w:rPr>
              <w:t>交流</w:t>
            </w:r>
          </w:p>
        </w:tc>
      </w:tr>
      <w:tr w:rsidR="00457F35" w:rsidRPr="001C219B" w14:paraId="612EB94A" w14:textId="77777777" w:rsidTr="006C2760">
        <w:trPr>
          <w:trHeight w:val="408"/>
        </w:trPr>
        <w:tc>
          <w:tcPr>
            <w:tcW w:w="420" w:type="pct"/>
            <w:vMerge w:val="restart"/>
            <w:tcMar>
              <w:top w:w="72" w:type="dxa"/>
              <w:left w:w="144" w:type="dxa"/>
              <w:bottom w:w="72" w:type="dxa"/>
              <w:right w:w="144" w:type="dxa"/>
            </w:tcMar>
            <w:vAlign w:val="center"/>
          </w:tcPr>
          <w:p w14:paraId="477CD911" w14:textId="77777777" w:rsidR="00457F35" w:rsidRPr="001C219B" w:rsidRDefault="00457F35" w:rsidP="00457F35">
            <w:pPr>
              <w:tabs>
                <w:tab w:val="num" w:pos="720"/>
              </w:tabs>
              <w:adjustRightInd w:val="0"/>
              <w:snapToGrid w:val="0"/>
              <w:spacing w:before="240"/>
              <w:rPr>
                <w:rFonts w:ascii="Times New Roman" w:hAnsi="Times New Roman" w:cs="Times New Roman"/>
                <w:sz w:val="21"/>
                <w:szCs w:val="21"/>
              </w:rPr>
            </w:pPr>
            <w:r w:rsidRPr="001C219B">
              <w:rPr>
                <w:rFonts w:ascii="Times New Roman" w:hAnsi="Times New Roman" w:cs="Times New Roman"/>
                <w:sz w:val="21"/>
                <w:szCs w:val="21"/>
              </w:rPr>
              <w:t>期中考试</w:t>
            </w:r>
          </w:p>
        </w:tc>
        <w:tc>
          <w:tcPr>
            <w:tcW w:w="717" w:type="pct"/>
            <w:vMerge w:val="restart"/>
            <w:tcMar>
              <w:top w:w="72" w:type="dxa"/>
              <w:left w:w="144" w:type="dxa"/>
              <w:bottom w:w="72" w:type="dxa"/>
              <w:right w:w="144" w:type="dxa"/>
            </w:tcMar>
            <w:vAlign w:val="center"/>
          </w:tcPr>
          <w:p w14:paraId="1BA03759"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r w:rsidRPr="001C219B">
              <w:rPr>
                <w:rFonts w:ascii="Times New Roman" w:hAnsi="Times New Roman" w:cs="Times New Roman"/>
                <w:sz w:val="21"/>
                <w:szCs w:val="21"/>
              </w:rPr>
              <w:t>1.2</w:t>
            </w:r>
            <w:r w:rsidRPr="001C219B">
              <w:rPr>
                <w:rFonts w:ascii="Times New Roman" w:hAnsi="Times New Roman" w:cs="Times New Roman"/>
                <w:sz w:val="21"/>
                <w:szCs w:val="21"/>
              </w:rPr>
              <w:t>工程基础及机械专业基础知识</w:t>
            </w:r>
          </w:p>
        </w:tc>
        <w:tc>
          <w:tcPr>
            <w:tcW w:w="357" w:type="pct"/>
            <w:vAlign w:val="center"/>
          </w:tcPr>
          <w:p w14:paraId="42968BB0" w14:textId="78A4F0AD"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2399DFE2" w14:textId="1F7E1273" w:rsidR="00457F35"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0A18D1F7" w14:textId="77777777" w:rsidTr="006C2760">
        <w:trPr>
          <w:trHeight w:val="408"/>
        </w:trPr>
        <w:tc>
          <w:tcPr>
            <w:tcW w:w="420" w:type="pct"/>
            <w:vMerge/>
            <w:tcMar>
              <w:top w:w="72" w:type="dxa"/>
              <w:left w:w="144" w:type="dxa"/>
              <w:bottom w:w="72" w:type="dxa"/>
              <w:right w:w="144" w:type="dxa"/>
            </w:tcMar>
            <w:vAlign w:val="center"/>
          </w:tcPr>
          <w:p w14:paraId="15532B46" w14:textId="77777777" w:rsidR="00457F35" w:rsidRPr="001C219B" w:rsidRDefault="00457F35" w:rsidP="00457F35">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2AFE483"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9A77F03" w14:textId="1250A8AD"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20DE4564" w14:textId="2479A479" w:rsidR="00457F35" w:rsidRPr="004B626A" w:rsidRDefault="00457F35" w:rsidP="00457F35">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457F35" w:rsidRPr="001C219B" w14:paraId="12C3001F" w14:textId="77777777" w:rsidTr="006C2760">
        <w:trPr>
          <w:trHeight w:val="408"/>
        </w:trPr>
        <w:tc>
          <w:tcPr>
            <w:tcW w:w="420" w:type="pct"/>
            <w:vMerge/>
            <w:tcMar>
              <w:top w:w="72" w:type="dxa"/>
              <w:left w:w="144" w:type="dxa"/>
              <w:bottom w:w="72" w:type="dxa"/>
              <w:right w:w="144" w:type="dxa"/>
            </w:tcMar>
            <w:vAlign w:val="center"/>
          </w:tcPr>
          <w:p w14:paraId="753BB2E4" w14:textId="77777777" w:rsidR="00457F35" w:rsidRPr="001C219B" w:rsidRDefault="00457F35" w:rsidP="00457F35">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E4ABD95"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47256889" w14:textId="7B819F98"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6457AE34" w14:textId="59C073C0" w:rsidR="00457F35" w:rsidRPr="004B626A"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proofErr w:type="gramStart"/>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w:t>
            </w:r>
            <w:proofErr w:type="gramEnd"/>
            <w:r w:rsidRPr="001C219B">
              <w:rPr>
                <w:rFonts w:ascii="Times New Roman" w:hAnsi="Times New Roman" w:cs="Times New Roman"/>
                <w:sz w:val="21"/>
                <w:szCs w:val="21"/>
              </w:rPr>
              <w:t>分布公式，</w:t>
            </w:r>
            <w:proofErr w:type="gramStart"/>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7FCDEB7E" w14:textId="77777777" w:rsidTr="006C2760">
        <w:trPr>
          <w:trHeight w:val="408"/>
        </w:trPr>
        <w:tc>
          <w:tcPr>
            <w:tcW w:w="420" w:type="pct"/>
            <w:vMerge/>
            <w:tcMar>
              <w:top w:w="72" w:type="dxa"/>
              <w:left w:w="144" w:type="dxa"/>
              <w:bottom w:w="72" w:type="dxa"/>
              <w:right w:w="144" w:type="dxa"/>
            </w:tcMar>
            <w:vAlign w:val="center"/>
          </w:tcPr>
          <w:p w14:paraId="5DE86912" w14:textId="77777777" w:rsidR="00457F35" w:rsidRPr="001C219B" w:rsidRDefault="00457F35" w:rsidP="00457F35">
            <w:pPr>
              <w:tabs>
                <w:tab w:val="num" w:pos="720"/>
              </w:tabs>
              <w:adjustRightInd w:val="0"/>
              <w:snapToGrid w:val="0"/>
              <w:spacing w:before="24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813C024"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7FBF5596" w14:textId="2504BBB6"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68BEEE6E" w14:textId="01283D2B"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w:t>
            </w:r>
          </w:p>
        </w:tc>
      </w:tr>
      <w:tr w:rsidR="00457F35" w:rsidRPr="001C219B" w14:paraId="322621E5" w14:textId="77777777" w:rsidTr="006C2760">
        <w:trPr>
          <w:trHeight w:val="492"/>
        </w:trPr>
        <w:tc>
          <w:tcPr>
            <w:tcW w:w="420" w:type="pct"/>
            <w:vMerge w:val="restart"/>
            <w:tcMar>
              <w:top w:w="72" w:type="dxa"/>
              <w:left w:w="144" w:type="dxa"/>
              <w:bottom w:w="72" w:type="dxa"/>
              <w:right w:w="144" w:type="dxa"/>
            </w:tcMar>
            <w:vAlign w:val="center"/>
          </w:tcPr>
          <w:p w14:paraId="58874411" w14:textId="77777777" w:rsidR="00457F35" w:rsidRPr="001C219B" w:rsidRDefault="00457F35" w:rsidP="00457F35">
            <w:pPr>
              <w:tabs>
                <w:tab w:val="num" w:pos="720"/>
              </w:tabs>
              <w:adjustRightInd w:val="0"/>
              <w:snapToGrid w:val="0"/>
              <w:rPr>
                <w:rFonts w:ascii="Times New Roman" w:hAnsi="Times New Roman" w:cs="Times New Roman"/>
                <w:sz w:val="21"/>
                <w:szCs w:val="21"/>
              </w:rPr>
            </w:pPr>
            <w:r w:rsidRPr="001C219B">
              <w:rPr>
                <w:rFonts w:ascii="Times New Roman" w:hAnsi="Times New Roman" w:cs="Times New Roman"/>
                <w:sz w:val="21"/>
                <w:szCs w:val="21"/>
              </w:rPr>
              <w:t>期末考试</w:t>
            </w:r>
          </w:p>
        </w:tc>
        <w:tc>
          <w:tcPr>
            <w:tcW w:w="717" w:type="pct"/>
            <w:vMerge w:val="restart"/>
            <w:tcMar>
              <w:top w:w="72" w:type="dxa"/>
              <w:left w:w="144" w:type="dxa"/>
              <w:bottom w:w="72" w:type="dxa"/>
              <w:right w:w="144" w:type="dxa"/>
            </w:tcMar>
            <w:vAlign w:val="center"/>
          </w:tcPr>
          <w:p w14:paraId="563745D8" w14:textId="7EC7D922" w:rsidR="00457F35" w:rsidRPr="001C219B" w:rsidRDefault="00457F35" w:rsidP="00457F35">
            <w:pPr>
              <w:widowControl w:val="0"/>
              <w:spacing w:line="300" w:lineRule="auto"/>
              <w:ind w:rightChars="58" w:right="139"/>
              <w:jc w:val="both"/>
              <w:rPr>
                <w:rFonts w:ascii="Times New Roman" w:hAnsi="Times New Roman" w:cs="Times New Roman"/>
                <w:sz w:val="21"/>
                <w:szCs w:val="21"/>
              </w:rPr>
            </w:pPr>
            <w:r w:rsidRPr="001C219B">
              <w:rPr>
                <w:rFonts w:ascii="Times New Roman" w:hAnsi="Times New Roman" w:cs="Times New Roman"/>
                <w:sz w:val="21"/>
                <w:szCs w:val="21"/>
              </w:rPr>
              <w:t>1.2</w:t>
            </w:r>
            <w:r w:rsidRPr="001C219B">
              <w:rPr>
                <w:rFonts w:ascii="Times New Roman" w:hAnsi="Times New Roman" w:cs="Times New Roman"/>
                <w:sz w:val="21"/>
                <w:szCs w:val="21"/>
              </w:rPr>
              <w:t>工程基础及机械专业基础知识</w:t>
            </w:r>
          </w:p>
        </w:tc>
        <w:tc>
          <w:tcPr>
            <w:tcW w:w="357" w:type="pct"/>
            <w:vAlign w:val="center"/>
          </w:tcPr>
          <w:p w14:paraId="34D9BC1C" w14:textId="3A72BD4C"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1</w:t>
            </w:r>
          </w:p>
        </w:tc>
        <w:tc>
          <w:tcPr>
            <w:tcW w:w="3506" w:type="pct"/>
            <w:tcMar>
              <w:top w:w="72" w:type="dxa"/>
              <w:left w:w="144" w:type="dxa"/>
              <w:bottom w:w="72" w:type="dxa"/>
              <w:right w:w="144" w:type="dxa"/>
            </w:tcMar>
            <w:vAlign w:val="center"/>
          </w:tcPr>
          <w:p w14:paraId="0EF6EE71" w14:textId="6A4359D2" w:rsidR="00457F35"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sidRPr="002972DA">
              <w:rPr>
                <w:rFonts w:ascii="Times New Roman" w:hAnsi="Times New Roman" w:cs="Times New Roman"/>
                <w:b/>
                <w:sz w:val="21"/>
                <w:szCs w:val="21"/>
              </w:rPr>
              <w:t>1</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轴力图，</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轴向拉压的应力和变形，进行强度和刚度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0D19D186" w14:textId="77777777" w:rsidTr="006C2760">
        <w:trPr>
          <w:trHeight w:val="489"/>
        </w:trPr>
        <w:tc>
          <w:tcPr>
            <w:tcW w:w="420" w:type="pct"/>
            <w:vMerge/>
            <w:tcMar>
              <w:top w:w="72" w:type="dxa"/>
              <w:left w:w="144" w:type="dxa"/>
              <w:bottom w:w="72" w:type="dxa"/>
              <w:right w:w="144" w:type="dxa"/>
            </w:tcMar>
            <w:vAlign w:val="center"/>
          </w:tcPr>
          <w:p w14:paraId="118088E2"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F39D0AF"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78BEF42B" w14:textId="7F6FE25D"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p>
        </w:tc>
        <w:tc>
          <w:tcPr>
            <w:tcW w:w="3506" w:type="pct"/>
            <w:tcMar>
              <w:top w:w="72" w:type="dxa"/>
              <w:left w:w="144" w:type="dxa"/>
              <w:bottom w:w="72" w:type="dxa"/>
              <w:right w:w="144" w:type="dxa"/>
            </w:tcMar>
            <w:vAlign w:val="center"/>
          </w:tcPr>
          <w:p w14:paraId="6807C4E7" w14:textId="20124A73" w:rsidR="00457F35" w:rsidRPr="004B626A" w:rsidRDefault="00457F35" w:rsidP="00457F35">
            <w:pPr>
              <w:widowControl w:val="0"/>
              <w:spacing w:line="300" w:lineRule="auto"/>
              <w:jc w:val="both"/>
              <w:rPr>
                <w:rFonts w:ascii="Times New Roman" w:hAnsi="Times New Roman" w:cs="Times New Roman"/>
                <w:b/>
                <w:color w:val="0000FF"/>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2</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剪切面和挤压面，</w:t>
            </w:r>
            <w:r w:rsidRPr="001C219B">
              <w:rPr>
                <w:rFonts w:ascii="Times New Roman" w:hAnsi="Times New Roman" w:cs="Times New Roman"/>
                <w:b/>
                <w:i/>
                <w:color w:val="FF0000"/>
                <w:sz w:val="21"/>
                <w:szCs w:val="21"/>
              </w:rPr>
              <w:t>应用</w:t>
            </w:r>
            <w:r w:rsidRPr="001C219B">
              <w:rPr>
                <w:rFonts w:ascii="Times New Roman" w:hAnsi="Times New Roman" w:cs="Times New Roman"/>
                <w:sz w:val="21"/>
                <w:szCs w:val="21"/>
              </w:rPr>
              <w:t>剪切和挤压实用计算进行连接件的强度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457F35" w:rsidRPr="001C219B" w14:paraId="61722873" w14:textId="77777777" w:rsidTr="006C2760">
        <w:trPr>
          <w:trHeight w:val="489"/>
        </w:trPr>
        <w:tc>
          <w:tcPr>
            <w:tcW w:w="420" w:type="pct"/>
            <w:vMerge/>
            <w:tcMar>
              <w:top w:w="72" w:type="dxa"/>
              <w:left w:w="144" w:type="dxa"/>
              <w:bottom w:w="72" w:type="dxa"/>
              <w:right w:w="144" w:type="dxa"/>
            </w:tcMar>
            <w:vAlign w:val="center"/>
          </w:tcPr>
          <w:p w14:paraId="3287C1F8"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4D010C95"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24CF96F6" w14:textId="3C6A9527"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p>
        </w:tc>
        <w:tc>
          <w:tcPr>
            <w:tcW w:w="3506" w:type="pct"/>
            <w:tcMar>
              <w:top w:w="72" w:type="dxa"/>
              <w:left w:w="144" w:type="dxa"/>
              <w:bottom w:w="72" w:type="dxa"/>
              <w:right w:w="144" w:type="dxa"/>
            </w:tcMar>
            <w:vAlign w:val="center"/>
          </w:tcPr>
          <w:p w14:paraId="3C4C980E" w14:textId="50AA0005" w:rsidR="00457F35" w:rsidRPr="004B626A"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3</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正确</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扭矩图，</w:t>
            </w:r>
            <w:proofErr w:type="gramStart"/>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圆轴扭转应力</w:t>
            </w:r>
            <w:proofErr w:type="gramEnd"/>
            <w:r w:rsidRPr="001C219B">
              <w:rPr>
                <w:rFonts w:ascii="Times New Roman" w:hAnsi="Times New Roman" w:cs="Times New Roman"/>
                <w:sz w:val="21"/>
                <w:szCs w:val="21"/>
              </w:rPr>
              <w:t>分布公式，</w:t>
            </w:r>
            <w:proofErr w:type="gramStart"/>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的应力和变形，进行强度和刚度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707B1EA6" w14:textId="77777777" w:rsidTr="006C2760">
        <w:trPr>
          <w:trHeight w:val="489"/>
        </w:trPr>
        <w:tc>
          <w:tcPr>
            <w:tcW w:w="420" w:type="pct"/>
            <w:vMerge/>
            <w:tcMar>
              <w:top w:w="72" w:type="dxa"/>
              <w:left w:w="144" w:type="dxa"/>
              <w:bottom w:w="72" w:type="dxa"/>
              <w:right w:w="144" w:type="dxa"/>
            </w:tcMar>
            <w:vAlign w:val="center"/>
          </w:tcPr>
          <w:p w14:paraId="7386BC09"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F71E389"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6BB655B7" w14:textId="3FD5EDDC"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p>
        </w:tc>
        <w:tc>
          <w:tcPr>
            <w:tcW w:w="3506" w:type="pct"/>
            <w:tcMar>
              <w:top w:w="72" w:type="dxa"/>
              <w:left w:w="144" w:type="dxa"/>
              <w:bottom w:w="72" w:type="dxa"/>
              <w:right w:w="144" w:type="dxa"/>
            </w:tcMar>
            <w:vAlign w:val="center"/>
          </w:tcPr>
          <w:p w14:paraId="4F32F202" w14:textId="4ADF185C" w:rsidR="00457F35" w:rsidRPr="004B626A"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4</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建立</w:t>
            </w:r>
            <w:r w:rsidRPr="001C219B">
              <w:rPr>
                <w:rFonts w:ascii="Times New Roman" w:hAnsi="Times New Roman" w:cs="Times New Roman"/>
                <w:sz w:val="21"/>
                <w:szCs w:val="21"/>
              </w:rPr>
              <w:t>剪力和弯矩方程，熟练</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剪力和弯矩图，正确</w:t>
            </w:r>
            <w:r w:rsidRPr="001C219B">
              <w:rPr>
                <w:rFonts w:ascii="Times New Roman" w:hAnsi="Times New Roman" w:cs="Times New Roman"/>
                <w:b/>
                <w:i/>
                <w:color w:val="FF0000"/>
                <w:sz w:val="21"/>
                <w:szCs w:val="21"/>
              </w:rPr>
              <w:t>推导</w:t>
            </w:r>
            <w:r w:rsidRPr="001C219B">
              <w:rPr>
                <w:rFonts w:ascii="Times New Roman" w:hAnsi="Times New Roman" w:cs="Times New Roman"/>
                <w:sz w:val="21"/>
                <w:szCs w:val="21"/>
              </w:rPr>
              <w:t>弯曲正应力公式，熟练</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弯曲应力并进行强度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弯曲挠度和转角，进行刚度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24B48A10" w14:textId="77777777" w:rsidTr="006C2760">
        <w:trPr>
          <w:trHeight w:val="489"/>
        </w:trPr>
        <w:tc>
          <w:tcPr>
            <w:tcW w:w="420" w:type="pct"/>
            <w:vMerge/>
            <w:tcMar>
              <w:top w:w="72" w:type="dxa"/>
              <w:left w:w="144" w:type="dxa"/>
              <w:bottom w:w="72" w:type="dxa"/>
              <w:right w:w="144" w:type="dxa"/>
            </w:tcMar>
            <w:vAlign w:val="center"/>
          </w:tcPr>
          <w:p w14:paraId="3E53C409"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0D197C4C" w14:textId="77777777" w:rsidR="00457F35" w:rsidRPr="001C219B" w:rsidRDefault="00457F35" w:rsidP="00457F35">
            <w:pPr>
              <w:widowControl w:val="0"/>
              <w:spacing w:line="300" w:lineRule="auto"/>
              <w:ind w:leftChars="65" w:left="156" w:rightChars="58" w:right="139"/>
              <w:jc w:val="both"/>
              <w:rPr>
                <w:rFonts w:ascii="Times New Roman" w:hAnsi="Times New Roman" w:cs="Times New Roman"/>
                <w:sz w:val="21"/>
                <w:szCs w:val="21"/>
              </w:rPr>
            </w:pPr>
          </w:p>
        </w:tc>
        <w:tc>
          <w:tcPr>
            <w:tcW w:w="357" w:type="pct"/>
            <w:vAlign w:val="center"/>
          </w:tcPr>
          <w:p w14:paraId="0F050F93" w14:textId="3F2D73D5"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p>
        </w:tc>
        <w:tc>
          <w:tcPr>
            <w:tcW w:w="3506" w:type="pct"/>
            <w:tcMar>
              <w:top w:w="72" w:type="dxa"/>
              <w:left w:w="144" w:type="dxa"/>
              <w:bottom w:w="72" w:type="dxa"/>
              <w:right w:w="144" w:type="dxa"/>
            </w:tcMar>
            <w:vAlign w:val="center"/>
          </w:tcPr>
          <w:p w14:paraId="25C2293B" w14:textId="4D033495"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5</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利用叠加法正确</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斜弯梁，拉弯组合及弯扭的应力，进行强度</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r w:rsidR="00457F35" w:rsidRPr="001C219B" w14:paraId="6DE14D12" w14:textId="77777777" w:rsidTr="006C2760">
        <w:trPr>
          <w:trHeight w:val="302"/>
        </w:trPr>
        <w:tc>
          <w:tcPr>
            <w:tcW w:w="420" w:type="pct"/>
            <w:vMerge/>
            <w:tcMar>
              <w:top w:w="72" w:type="dxa"/>
              <w:left w:w="144" w:type="dxa"/>
              <w:bottom w:w="72" w:type="dxa"/>
              <w:right w:w="144" w:type="dxa"/>
            </w:tcMar>
            <w:vAlign w:val="center"/>
          </w:tcPr>
          <w:p w14:paraId="7BEF148C"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3B9D57BC" w14:textId="38FAB767" w:rsidR="00457F35" w:rsidRPr="001C219B" w:rsidRDefault="00457F35" w:rsidP="00457F35">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564E8417" w14:textId="3A7B8BF8"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p>
        </w:tc>
        <w:tc>
          <w:tcPr>
            <w:tcW w:w="3506" w:type="pct"/>
            <w:tcMar>
              <w:top w:w="72" w:type="dxa"/>
              <w:left w:w="144" w:type="dxa"/>
              <w:bottom w:w="72" w:type="dxa"/>
              <w:right w:w="144" w:type="dxa"/>
            </w:tcMar>
            <w:vAlign w:val="center"/>
          </w:tcPr>
          <w:p w14:paraId="1E3B8EC8" w14:textId="50332CE7" w:rsidR="00457F35" w:rsidRPr="001C219B" w:rsidRDefault="00457F35" w:rsidP="00457F35">
            <w:pPr>
              <w:widowControl w:val="0"/>
              <w:spacing w:line="300" w:lineRule="auto"/>
              <w:jc w:val="both"/>
              <w:rPr>
                <w:rFonts w:ascii="Times New Roman" w:hAnsi="Times New Roman" w:cs="Times New Roman"/>
                <w:b/>
                <w:i/>
                <w:color w:val="FF0000"/>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6</w:t>
            </w:r>
            <w:r w:rsidRPr="002972DA">
              <w:rPr>
                <w:rFonts w:ascii="Times New Roman" w:hAnsi="Times New Roman" w:cs="Times New Roman" w:hint="eastAsia"/>
                <w:b/>
                <w:sz w:val="21"/>
                <w:szCs w:val="21"/>
              </w:rPr>
              <w:t>：</w:t>
            </w:r>
            <w:r w:rsidRPr="001C219B">
              <w:rPr>
                <w:rFonts w:ascii="Times New Roman" w:hAnsi="Times New Roman" w:cs="Times New Roman"/>
                <w:b/>
                <w:i/>
                <w:color w:val="FF0000"/>
                <w:sz w:val="21"/>
                <w:szCs w:val="21"/>
              </w:rPr>
              <w:t>区分</w:t>
            </w:r>
            <w:r w:rsidRPr="001C219B">
              <w:rPr>
                <w:rFonts w:ascii="Times New Roman" w:hAnsi="Times New Roman" w:cs="Times New Roman"/>
                <w:sz w:val="21"/>
                <w:szCs w:val="21"/>
              </w:rPr>
              <w:t>塑性材料和脆性材料的力学性能，正确</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平面应力状态，</w:t>
            </w:r>
            <w:r w:rsidRPr="001C219B">
              <w:rPr>
                <w:rFonts w:ascii="Times New Roman" w:hAnsi="Times New Roman" w:cs="Times New Roman"/>
                <w:b/>
                <w:i/>
                <w:color w:val="FF0000"/>
                <w:sz w:val="21"/>
                <w:szCs w:val="21"/>
              </w:rPr>
              <w:t>绘制</w:t>
            </w:r>
            <w:r w:rsidRPr="001C219B">
              <w:rPr>
                <w:rFonts w:ascii="Times New Roman" w:hAnsi="Times New Roman" w:cs="Times New Roman"/>
                <w:sz w:val="21"/>
                <w:szCs w:val="21"/>
              </w:rPr>
              <w:t>应力圆。</w:t>
            </w:r>
            <w:r w:rsidRPr="001C219B">
              <w:rPr>
                <w:rFonts w:ascii="Times New Roman" w:hAnsi="Times New Roman" w:cs="Times New Roman"/>
                <w:b/>
                <w:i/>
                <w:color w:val="FF0000"/>
                <w:sz w:val="21"/>
                <w:szCs w:val="21"/>
              </w:rPr>
              <w:t>判断</w:t>
            </w:r>
            <w:r w:rsidRPr="001C219B">
              <w:rPr>
                <w:rFonts w:ascii="Times New Roman" w:hAnsi="Times New Roman" w:cs="Times New Roman"/>
                <w:sz w:val="21"/>
                <w:szCs w:val="21"/>
              </w:rPr>
              <w:t>四个强度理论的应用范围，对复杂应力状态进行强度</w:t>
            </w:r>
            <w:r w:rsidRPr="001C219B">
              <w:rPr>
                <w:rFonts w:ascii="Times New Roman" w:hAnsi="Times New Roman" w:cs="Times New Roman"/>
                <w:b/>
                <w:i/>
                <w:color w:val="FF0000"/>
                <w:sz w:val="21"/>
                <w:szCs w:val="21"/>
              </w:rPr>
              <w:t>校核</w:t>
            </w:r>
            <w:r w:rsidRPr="001C219B">
              <w:rPr>
                <w:rFonts w:ascii="Times New Roman" w:hAnsi="Times New Roman" w:cs="Times New Roman"/>
                <w:sz w:val="21"/>
                <w:szCs w:val="21"/>
              </w:rPr>
              <w:t>。</w:t>
            </w:r>
          </w:p>
        </w:tc>
      </w:tr>
      <w:tr w:rsidR="00457F35" w:rsidRPr="001C219B" w14:paraId="512BB8DD" w14:textId="77777777" w:rsidTr="006C2760">
        <w:trPr>
          <w:trHeight w:val="302"/>
        </w:trPr>
        <w:tc>
          <w:tcPr>
            <w:tcW w:w="420" w:type="pct"/>
            <w:vMerge/>
            <w:tcMar>
              <w:top w:w="72" w:type="dxa"/>
              <w:left w:w="144" w:type="dxa"/>
              <w:bottom w:w="72" w:type="dxa"/>
              <w:right w:w="144" w:type="dxa"/>
            </w:tcMar>
            <w:vAlign w:val="center"/>
          </w:tcPr>
          <w:p w14:paraId="77569124" w14:textId="77777777" w:rsidR="00457F35" w:rsidRPr="001C219B" w:rsidRDefault="00457F35" w:rsidP="00457F35">
            <w:pPr>
              <w:tabs>
                <w:tab w:val="num" w:pos="720"/>
              </w:tabs>
              <w:adjustRightInd w:val="0"/>
              <w:snapToGrid w:val="0"/>
              <w:rPr>
                <w:rFonts w:ascii="Times New Roman" w:hAnsi="Times New Roman" w:cs="Times New Roman"/>
                <w:sz w:val="21"/>
                <w:szCs w:val="21"/>
              </w:rPr>
            </w:pPr>
          </w:p>
        </w:tc>
        <w:tc>
          <w:tcPr>
            <w:tcW w:w="717" w:type="pct"/>
            <w:vMerge/>
            <w:tcMar>
              <w:top w:w="72" w:type="dxa"/>
              <w:left w:w="144" w:type="dxa"/>
              <w:bottom w:w="72" w:type="dxa"/>
              <w:right w:w="144" w:type="dxa"/>
            </w:tcMar>
            <w:vAlign w:val="center"/>
          </w:tcPr>
          <w:p w14:paraId="72C9D3F1" w14:textId="77E354C2" w:rsidR="00457F35" w:rsidRPr="001C219B" w:rsidRDefault="00457F35" w:rsidP="00457F35">
            <w:pPr>
              <w:widowControl w:val="0"/>
              <w:spacing w:line="300" w:lineRule="auto"/>
              <w:ind w:rightChars="58" w:right="139"/>
              <w:jc w:val="both"/>
              <w:rPr>
                <w:rFonts w:ascii="Times New Roman" w:hAnsi="Times New Roman" w:cs="Times New Roman"/>
                <w:sz w:val="21"/>
                <w:szCs w:val="21"/>
              </w:rPr>
            </w:pPr>
          </w:p>
        </w:tc>
        <w:tc>
          <w:tcPr>
            <w:tcW w:w="357" w:type="pct"/>
            <w:vAlign w:val="center"/>
          </w:tcPr>
          <w:p w14:paraId="1497D65D" w14:textId="76897D02" w:rsidR="00457F35" w:rsidRPr="002972DA" w:rsidRDefault="00457F35" w:rsidP="00457F35">
            <w:pPr>
              <w:widowControl w:val="0"/>
              <w:spacing w:line="300" w:lineRule="auto"/>
              <w:jc w:val="both"/>
              <w:rPr>
                <w:rFonts w:ascii="Times New Roman" w:hAnsi="Times New Roman" w:cs="Times New Roman"/>
                <w:b/>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p>
        </w:tc>
        <w:tc>
          <w:tcPr>
            <w:tcW w:w="3506" w:type="pct"/>
            <w:tcMar>
              <w:top w:w="72" w:type="dxa"/>
              <w:left w:w="144" w:type="dxa"/>
              <w:bottom w:w="72" w:type="dxa"/>
              <w:right w:w="144" w:type="dxa"/>
            </w:tcMar>
            <w:vAlign w:val="center"/>
          </w:tcPr>
          <w:p w14:paraId="43D4AE33" w14:textId="1D2E4EF5" w:rsidR="00457F35" w:rsidRPr="001C219B" w:rsidRDefault="00457F35" w:rsidP="00457F35">
            <w:pPr>
              <w:widowControl w:val="0"/>
              <w:spacing w:line="300" w:lineRule="auto"/>
              <w:jc w:val="both"/>
              <w:rPr>
                <w:rFonts w:ascii="Times New Roman" w:hAnsi="Times New Roman" w:cs="Times New Roman"/>
                <w:sz w:val="21"/>
                <w:szCs w:val="21"/>
              </w:rPr>
            </w:pPr>
            <w:r w:rsidRPr="002972DA">
              <w:rPr>
                <w:rFonts w:ascii="Times New Roman" w:hAnsi="Times New Roman" w:cs="Times New Roman" w:hint="eastAsia"/>
                <w:b/>
                <w:sz w:val="21"/>
                <w:szCs w:val="21"/>
              </w:rPr>
              <w:t>ILO-</w:t>
            </w:r>
            <w:r>
              <w:rPr>
                <w:rFonts w:ascii="Times New Roman" w:hAnsi="Times New Roman" w:cs="Times New Roman"/>
                <w:b/>
                <w:sz w:val="21"/>
                <w:szCs w:val="21"/>
              </w:rPr>
              <w:t>7</w:t>
            </w:r>
            <w:r w:rsidRPr="002972DA">
              <w:rPr>
                <w:rFonts w:ascii="Times New Roman" w:hAnsi="Times New Roman" w:cs="Times New Roman" w:hint="eastAsia"/>
                <w:b/>
                <w:sz w:val="21"/>
                <w:szCs w:val="21"/>
              </w:rPr>
              <w:t>：</w:t>
            </w:r>
            <w:r w:rsidRPr="001C219B">
              <w:rPr>
                <w:rFonts w:ascii="Times New Roman" w:hAnsi="Times New Roman" w:cs="Times New Roman"/>
                <w:sz w:val="21"/>
                <w:szCs w:val="21"/>
              </w:rPr>
              <w:t>利用欧拉公式对压杆的进行稳定性</w:t>
            </w:r>
            <w:r w:rsidRPr="001C219B">
              <w:rPr>
                <w:rFonts w:ascii="Times New Roman" w:hAnsi="Times New Roman" w:cs="Times New Roman"/>
                <w:b/>
                <w:i/>
                <w:color w:val="FF0000"/>
                <w:sz w:val="21"/>
                <w:szCs w:val="21"/>
              </w:rPr>
              <w:t>计算</w:t>
            </w:r>
            <w:r w:rsidRPr="001C219B">
              <w:rPr>
                <w:rFonts w:ascii="Times New Roman" w:hAnsi="Times New Roman" w:cs="Times New Roman"/>
                <w:sz w:val="21"/>
                <w:szCs w:val="21"/>
              </w:rPr>
              <w:t>与</w:t>
            </w:r>
            <w:r w:rsidRPr="001C219B">
              <w:rPr>
                <w:rFonts w:ascii="Times New Roman" w:hAnsi="Times New Roman" w:cs="Times New Roman"/>
                <w:b/>
                <w:i/>
                <w:color w:val="FF0000"/>
                <w:sz w:val="21"/>
                <w:szCs w:val="21"/>
              </w:rPr>
              <w:t>分析</w:t>
            </w:r>
            <w:r w:rsidRPr="001C219B">
              <w:rPr>
                <w:rFonts w:ascii="Times New Roman" w:hAnsi="Times New Roman" w:cs="Times New Roman"/>
                <w:sz w:val="21"/>
                <w:szCs w:val="21"/>
              </w:rPr>
              <w:t>。</w:t>
            </w:r>
          </w:p>
        </w:tc>
      </w:tr>
    </w:tbl>
    <w:p w14:paraId="155FC410" w14:textId="77777777" w:rsidR="00C43D9A" w:rsidRPr="001C219B" w:rsidRDefault="00C43D9A" w:rsidP="00C43D9A">
      <w:pPr>
        <w:pStyle w:val="2"/>
        <w:spacing w:before="120" w:after="120" w:line="360" w:lineRule="auto"/>
        <w:rPr>
          <w:rFonts w:ascii="Times New Roman" w:eastAsia="宋体" w:hAnsi="Times New Roman"/>
          <w:sz w:val="21"/>
          <w:szCs w:val="21"/>
        </w:rPr>
      </w:pPr>
      <w:bookmarkStart w:id="9" w:name="_Toc86757720"/>
      <w:r w:rsidRPr="001C219B">
        <w:rPr>
          <w:rFonts w:ascii="Times New Roman" w:eastAsia="宋体" w:hAnsi="Times New Roman"/>
          <w:sz w:val="21"/>
          <w:szCs w:val="21"/>
        </w:rPr>
        <w:t>课程考核评估标准</w:t>
      </w:r>
      <w:r w:rsidRPr="001C219B">
        <w:rPr>
          <w:rFonts w:ascii="Times New Roman" w:eastAsia="宋体" w:hAnsi="Times New Roman"/>
          <w:sz w:val="21"/>
          <w:szCs w:val="21"/>
        </w:rPr>
        <w:t>:</w:t>
      </w:r>
      <w:bookmarkEnd w:id="9"/>
    </w:p>
    <w:p w14:paraId="15F1621F" w14:textId="77777777" w:rsidR="00C43D9A" w:rsidRPr="001C219B" w:rsidRDefault="00C43D9A" w:rsidP="00C43D9A">
      <w:pPr>
        <w:pStyle w:val="3"/>
        <w:spacing w:before="120" w:after="120" w:line="360" w:lineRule="auto"/>
        <w:jc w:val="center"/>
        <w:rPr>
          <w:rFonts w:ascii="Times New Roman" w:hAnsi="Times New Roman" w:cs="Times New Roman"/>
          <w:sz w:val="21"/>
          <w:szCs w:val="21"/>
        </w:rPr>
      </w:pPr>
      <w:bookmarkStart w:id="10" w:name="_Toc86757721"/>
      <w:r w:rsidRPr="001C219B">
        <w:rPr>
          <w:rFonts w:ascii="Times New Roman" w:hAnsi="Times New Roman" w:cs="Times New Roman"/>
          <w:sz w:val="21"/>
          <w:szCs w:val="21"/>
        </w:rPr>
        <w:t>考核项目</w:t>
      </w:r>
      <w:r w:rsidRPr="001C219B">
        <w:rPr>
          <w:rFonts w:ascii="Times New Roman" w:hAnsi="Times New Roman" w:cs="Times New Roman"/>
          <w:sz w:val="21"/>
          <w:szCs w:val="21"/>
        </w:rPr>
        <w:t>1</w:t>
      </w:r>
      <w:r w:rsidRPr="001C219B">
        <w:rPr>
          <w:rFonts w:ascii="Times New Roman" w:hAnsi="Times New Roman" w:cs="Times New Roman"/>
          <w:sz w:val="21"/>
          <w:szCs w:val="21"/>
        </w:rPr>
        <w:t>：平时作业</w:t>
      </w:r>
      <w:bookmarkEnd w:id="10"/>
    </w:p>
    <w:p w14:paraId="684DFD9A" w14:textId="77777777" w:rsidR="00FE6543" w:rsidRPr="001C219B" w:rsidRDefault="00FE6543" w:rsidP="00EF0397">
      <w:pPr>
        <w:widowControl w:val="0"/>
        <w:tabs>
          <w:tab w:val="left" w:pos="3119"/>
          <w:tab w:val="left" w:pos="6379"/>
          <w:tab w:val="right" w:pos="13750"/>
        </w:tabs>
        <w:rPr>
          <w:rFonts w:ascii="Times New Roman" w:hAnsi="Times New Roman" w:cs="Times New Roman"/>
          <w:sz w:val="21"/>
          <w:szCs w:val="21"/>
        </w:rPr>
      </w:pPr>
      <w:r w:rsidRPr="001C219B">
        <w:rPr>
          <w:rFonts w:ascii="Times New Roman" w:hAnsi="Times New Roman" w:cs="Times New Roman"/>
          <w:b/>
          <w:sz w:val="21"/>
          <w:szCs w:val="21"/>
        </w:rPr>
        <w:t>课程：</w:t>
      </w:r>
      <w:r w:rsidR="00531CE9" w:rsidRPr="001C219B">
        <w:rPr>
          <w:rFonts w:ascii="Times New Roman" w:hAnsi="Times New Roman" w:cs="Times New Roman"/>
          <w:sz w:val="21"/>
          <w:szCs w:val="21"/>
        </w:rPr>
        <w:t>材料力学</w:t>
      </w:r>
      <w:r w:rsidRPr="001C219B">
        <w:rPr>
          <w:rFonts w:ascii="Times New Roman" w:hAnsi="Times New Roman" w:cs="Times New Roman"/>
          <w:sz w:val="21"/>
          <w:szCs w:val="21"/>
        </w:rPr>
        <w:tab/>
      </w:r>
      <w:r w:rsidRPr="001C219B">
        <w:rPr>
          <w:rFonts w:ascii="Times New Roman" w:hAnsi="Times New Roman" w:cs="Times New Roman"/>
          <w:b/>
          <w:sz w:val="21"/>
          <w:szCs w:val="21"/>
        </w:rPr>
        <w:t>考核项目</w:t>
      </w:r>
      <w:r w:rsidRPr="001C219B">
        <w:rPr>
          <w:rFonts w:ascii="Times New Roman" w:hAnsi="Times New Roman" w:cs="Times New Roman"/>
          <w:sz w:val="21"/>
          <w:szCs w:val="21"/>
        </w:rPr>
        <w:t>：平时作业</w:t>
      </w:r>
      <w:r w:rsidR="00EF0397" w:rsidRPr="001C219B">
        <w:rPr>
          <w:rFonts w:ascii="Times New Roman" w:hAnsi="Times New Roman" w:cs="Times New Roman"/>
          <w:sz w:val="21"/>
          <w:szCs w:val="21"/>
        </w:rPr>
        <w:tab/>
      </w:r>
      <w:r w:rsidRPr="001C219B">
        <w:rPr>
          <w:rFonts w:ascii="Times New Roman" w:hAnsi="Times New Roman" w:cs="Times New Roman"/>
          <w:b/>
          <w:sz w:val="21"/>
          <w:szCs w:val="21"/>
        </w:rPr>
        <w:t>考核方式</w:t>
      </w:r>
      <w:r w:rsidRPr="001C219B">
        <w:rPr>
          <w:rFonts w:ascii="Times New Roman" w:hAnsi="Times New Roman" w:cs="Times New Roman"/>
          <w:sz w:val="21"/>
          <w:szCs w:val="21"/>
        </w:rPr>
        <w:t>：</w:t>
      </w:r>
      <w:r w:rsidR="00632BCE" w:rsidRPr="001C219B">
        <w:rPr>
          <w:rFonts w:ascii="Times New Roman" w:hAnsi="Times New Roman" w:cs="Times New Roman"/>
          <w:sz w:val="21"/>
          <w:szCs w:val="21"/>
        </w:rPr>
        <w:t>作业</w:t>
      </w:r>
      <w:r w:rsidR="00317793" w:rsidRPr="001C219B">
        <w:rPr>
          <w:rFonts w:ascii="Times New Roman" w:hAnsi="Times New Roman" w:cs="Times New Roman"/>
          <w:sz w:val="21"/>
          <w:szCs w:val="21"/>
        </w:rPr>
        <w:t>、</w:t>
      </w:r>
      <w:r w:rsidR="00632BCE" w:rsidRPr="001C219B">
        <w:rPr>
          <w:rFonts w:ascii="Times New Roman" w:hAnsi="Times New Roman" w:cs="Times New Roman"/>
          <w:sz w:val="21"/>
          <w:szCs w:val="21"/>
        </w:rPr>
        <w:t>课堂练习</w:t>
      </w:r>
      <w:r w:rsidR="00317793" w:rsidRPr="001C219B">
        <w:rPr>
          <w:rFonts w:ascii="Times New Roman" w:hAnsi="Times New Roman" w:cs="Times New Roman"/>
          <w:sz w:val="21"/>
          <w:szCs w:val="21"/>
        </w:rPr>
        <w:t>、</w:t>
      </w:r>
      <w:r w:rsidR="00632BCE" w:rsidRPr="001C219B">
        <w:rPr>
          <w:rFonts w:ascii="Times New Roman" w:hAnsi="Times New Roman" w:cs="Times New Roman"/>
          <w:sz w:val="21"/>
          <w:szCs w:val="21"/>
        </w:rPr>
        <w:t>提问</w:t>
      </w:r>
      <w:r w:rsidR="00EF0397" w:rsidRPr="001C219B">
        <w:rPr>
          <w:rFonts w:ascii="Times New Roman" w:hAnsi="Times New Roman" w:cs="Times New Roman"/>
          <w:b/>
          <w:sz w:val="21"/>
          <w:szCs w:val="21"/>
        </w:rPr>
        <w:tab/>
      </w:r>
      <w:r w:rsidRPr="001C219B">
        <w:rPr>
          <w:rFonts w:ascii="Times New Roman" w:hAnsi="Times New Roman" w:cs="Times New Roman"/>
          <w:b/>
          <w:sz w:val="21"/>
          <w:szCs w:val="21"/>
        </w:rPr>
        <w:t>考核权重：</w:t>
      </w:r>
      <w:r w:rsidR="00AD7CC9" w:rsidRPr="001C219B">
        <w:rPr>
          <w:rFonts w:ascii="Times New Roman" w:hAnsi="Times New Roman" w:cs="Times New Roman"/>
          <w:sz w:val="21"/>
          <w:szCs w:val="21"/>
        </w:rPr>
        <w:t>15</w:t>
      </w:r>
      <w:r w:rsidRPr="001C219B">
        <w:rPr>
          <w:rFonts w:ascii="Times New Roman" w:hAnsi="Times New Roman" w:cs="Times New Roman"/>
          <w:sz w:val="21"/>
          <w:szCs w:val="21"/>
        </w:rPr>
        <w:t>%</w:t>
      </w:r>
    </w:p>
    <w:tbl>
      <w:tblPr>
        <w:tblW w:w="141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3969"/>
        <w:gridCol w:w="4092"/>
        <w:gridCol w:w="4961"/>
      </w:tblGrid>
      <w:tr w:rsidR="00FE6543" w:rsidRPr="001C219B" w14:paraId="272A5F6A" w14:textId="77777777" w:rsidTr="00AD7CC9">
        <w:tc>
          <w:tcPr>
            <w:tcW w:w="1168" w:type="dxa"/>
            <w:tcBorders>
              <w:top w:val="single" w:sz="12" w:space="0" w:color="auto"/>
              <w:left w:val="single" w:sz="12" w:space="0" w:color="auto"/>
              <w:bottom w:val="single" w:sz="12" w:space="0" w:color="auto"/>
              <w:right w:val="single" w:sz="12" w:space="0" w:color="auto"/>
            </w:tcBorders>
            <w:vAlign w:val="center"/>
          </w:tcPr>
          <w:p w14:paraId="1306DB95" w14:textId="77777777" w:rsidR="00FE6543" w:rsidRPr="001C219B" w:rsidRDefault="00FE6543" w:rsidP="00316B2B">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预期学习结果</w:t>
            </w:r>
            <w:r w:rsidR="00AD7CC9" w:rsidRPr="001C219B">
              <w:rPr>
                <w:rFonts w:ascii="Times New Roman" w:hAnsi="Times New Roman" w:cs="Times New Roman"/>
                <w:b/>
                <w:bCs/>
                <w:sz w:val="21"/>
                <w:szCs w:val="21"/>
              </w:rPr>
              <w:t>（</w:t>
            </w:r>
            <w:r w:rsidR="00AD7CC9" w:rsidRPr="001C219B">
              <w:rPr>
                <w:rFonts w:ascii="Times New Roman" w:hAnsi="Times New Roman" w:cs="Times New Roman"/>
                <w:b/>
                <w:bCs/>
                <w:sz w:val="21"/>
                <w:szCs w:val="21"/>
              </w:rPr>
              <w:t>ILO</w:t>
            </w:r>
            <w:r w:rsidR="00AD7CC9" w:rsidRPr="001C219B">
              <w:rPr>
                <w:rFonts w:ascii="Times New Roman" w:hAnsi="Times New Roman" w:cs="Times New Roman"/>
                <w:b/>
                <w:bCs/>
                <w:sz w:val="21"/>
                <w:szCs w:val="21"/>
              </w:rPr>
              <w:t>）</w:t>
            </w:r>
          </w:p>
        </w:tc>
        <w:tc>
          <w:tcPr>
            <w:tcW w:w="3969" w:type="dxa"/>
            <w:tcBorders>
              <w:top w:val="single" w:sz="12" w:space="0" w:color="auto"/>
              <w:left w:val="single" w:sz="12" w:space="0" w:color="auto"/>
              <w:bottom w:val="single" w:sz="12" w:space="0" w:color="auto"/>
              <w:right w:val="single" w:sz="12" w:space="0" w:color="auto"/>
            </w:tcBorders>
          </w:tcPr>
          <w:p w14:paraId="0922A66B"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092" w:type="dxa"/>
            <w:tcBorders>
              <w:top w:val="single" w:sz="12" w:space="0" w:color="auto"/>
              <w:left w:val="single" w:sz="12" w:space="0" w:color="auto"/>
              <w:bottom w:val="single" w:sz="12" w:space="0" w:color="auto"/>
              <w:right w:val="single" w:sz="12" w:space="0" w:color="auto"/>
            </w:tcBorders>
          </w:tcPr>
          <w:p w14:paraId="11570EB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961" w:type="dxa"/>
            <w:tcBorders>
              <w:top w:val="single" w:sz="12" w:space="0" w:color="auto"/>
              <w:left w:val="single" w:sz="12" w:space="0" w:color="auto"/>
              <w:bottom w:val="single" w:sz="12" w:space="0" w:color="auto"/>
              <w:right w:val="single" w:sz="12" w:space="0" w:color="auto"/>
            </w:tcBorders>
          </w:tcPr>
          <w:p w14:paraId="53DB828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23238E" w:rsidRPr="001C219B" w14:paraId="1152AB40" w14:textId="77777777" w:rsidTr="00AD7CC9">
        <w:tc>
          <w:tcPr>
            <w:tcW w:w="1168" w:type="dxa"/>
            <w:tcBorders>
              <w:top w:val="single" w:sz="12" w:space="0" w:color="auto"/>
              <w:left w:val="single" w:sz="12" w:space="0" w:color="auto"/>
              <w:bottom w:val="single" w:sz="4" w:space="0" w:color="auto"/>
              <w:right w:val="single" w:sz="4" w:space="0" w:color="auto"/>
            </w:tcBorders>
            <w:vAlign w:val="center"/>
          </w:tcPr>
          <w:p w14:paraId="1F9B231A" w14:textId="77777777" w:rsidR="0023238E"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-1</w:t>
            </w:r>
          </w:p>
        </w:tc>
        <w:tc>
          <w:tcPr>
            <w:tcW w:w="3969" w:type="dxa"/>
            <w:tcBorders>
              <w:top w:val="single" w:sz="12" w:space="0" w:color="auto"/>
              <w:left w:val="single" w:sz="4" w:space="0" w:color="auto"/>
              <w:bottom w:val="single" w:sz="4" w:space="0" w:color="auto"/>
              <w:right w:val="single" w:sz="4" w:space="0" w:color="auto"/>
            </w:tcBorders>
          </w:tcPr>
          <w:p w14:paraId="1D9E5BC3" w14:textId="77777777" w:rsidR="0023238E" w:rsidRPr="001C219B" w:rsidRDefault="007E489A"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不能正确判断是否为轴向拉压，只能绘制简单轴力图，在计算杆件内最大应力是不能进行正确的危险截面的选择，无法正确完整进行拉压杆强度和刚度分析。</w:t>
            </w:r>
          </w:p>
        </w:tc>
        <w:tc>
          <w:tcPr>
            <w:tcW w:w="4092" w:type="dxa"/>
            <w:tcBorders>
              <w:top w:val="single" w:sz="12" w:space="0" w:color="auto"/>
              <w:left w:val="single" w:sz="4" w:space="0" w:color="auto"/>
              <w:bottom w:val="single" w:sz="4" w:space="0" w:color="auto"/>
              <w:right w:val="single" w:sz="4" w:space="0" w:color="auto"/>
            </w:tcBorders>
          </w:tcPr>
          <w:p w14:paraId="5F330DF9" w14:textId="77777777" w:rsidR="0023238E" w:rsidRPr="001C219B" w:rsidRDefault="007E489A"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能正确判断是否为轴向拉压，</w:t>
            </w:r>
            <w:r w:rsidR="00700B6F" w:rsidRPr="001C219B">
              <w:rPr>
                <w:rFonts w:ascii="Times New Roman" w:hAnsi="Times New Roman" w:cs="Times New Roman"/>
                <w:sz w:val="21"/>
                <w:szCs w:val="21"/>
              </w:rPr>
              <w:t>正确</w:t>
            </w:r>
            <w:r w:rsidRPr="001C219B">
              <w:rPr>
                <w:rFonts w:ascii="Times New Roman" w:hAnsi="Times New Roman" w:cs="Times New Roman"/>
                <w:sz w:val="21"/>
                <w:szCs w:val="21"/>
              </w:rPr>
              <w:t>绘制轴力图</w:t>
            </w:r>
            <w:r w:rsidR="00320AFD" w:rsidRPr="001C219B">
              <w:rPr>
                <w:rFonts w:ascii="Times New Roman" w:hAnsi="Times New Roman" w:cs="Times New Roman"/>
                <w:sz w:val="21"/>
                <w:szCs w:val="21"/>
              </w:rPr>
              <w:t>，正确判断危险截面，并能够进行常规的强度和刚度分析。</w:t>
            </w:r>
          </w:p>
        </w:tc>
        <w:tc>
          <w:tcPr>
            <w:tcW w:w="4961" w:type="dxa"/>
            <w:tcBorders>
              <w:top w:val="single" w:sz="12" w:space="0" w:color="auto"/>
              <w:left w:val="single" w:sz="4" w:space="0" w:color="auto"/>
              <w:bottom w:val="single" w:sz="4" w:space="0" w:color="auto"/>
              <w:right w:val="single" w:sz="12" w:space="0" w:color="auto"/>
            </w:tcBorders>
          </w:tcPr>
          <w:p w14:paraId="44ABE3E5" w14:textId="77777777" w:rsidR="0023238E" w:rsidRPr="001C219B" w:rsidRDefault="00700B6F"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w:t>
            </w:r>
            <w:proofErr w:type="gramStart"/>
            <w:r w:rsidRPr="001C219B">
              <w:rPr>
                <w:rFonts w:ascii="Times New Roman" w:hAnsi="Times New Roman" w:cs="Times New Roman"/>
                <w:sz w:val="21"/>
                <w:szCs w:val="21"/>
              </w:rPr>
              <w:t>判断轴拉压</w:t>
            </w:r>
            <w:proofErr w:type="gramEnd"/>
            <w:r w:rsidRPr="001C219B">
              <w:rPr>
                <w:rFonts w:ascii="Times New Roman" w:hAnsi="Times New Roman" w:cs="Times New Roman"/>
                <w:sz w:val="21"/>
                <w:szCs w:val="21"/>
              </w:rPr>
              <w:t>，正确回执轴力图，正确判断危险截面并进行强度和刚度分析，能够</w:t>
            </w:r>
            <w:r w:rsidR="00425ED0" w:rsidRPr="001C219B">
              <w:rPr>
                <w:rFonts w:ascii="Times New Roman" w:hAnsi="Times New Roman" w:cs="Times New Roman"/>
                <w:sz w:val="21"/>
                <w:szCs w:val="21"/>
              </w:rPr>
              <w:t>正确从</w:t>
            </w:r>
            <w:proofErr w:type="gramStart"/>
            <w:r w:rsidRPr="001C219B">
              <w:rPr>
                <w:rFonts w:ascii="Times New Roman" w:hAnsi="Times New Roman" w:cs="Times New Roman"/>
                <w:sz w:val="21"/>
                <w:szCs w:val="21"/>
              </w:rPr>
              <w:t>从</w:t>
            </w:r>
            <w:proofErr w:type="gramEnd"/>
            <w:r w:rsidRPr="001C219B">
              <w:rPr>
                <w:rFonts w:ascii="Times New Roman" w:hAnsi="Times New Roman" w:cs="Times New Roman"/>
                <w:sz w:val="21"/>
                <w:szCs w:val="21"/>
              </w:rPr>
              <w:t>工程实际问题中</w:t>
            </w:r>
            <w:r w:rsidR="00425ED0" w:rsidRPr="001C219B">
              <w:rPr>
                <w:rFonts w:ascii="Times New Roman" w:hAnsi="Times New Roman" w:cs="Times New Roman"/>
                <w:sz w:val="21"/>
                <w:szCs w:val="21"/>
              </w:rPr>
              <w:t>分离出分析问题模型，忽略次要因素。</w:t>
            </w:r>
          </w:p>
        </w:tc>
      </w:tr>
      <w:tr w:rsidR="0023238E" w:rsidRPr="001C219B" w14:paraId="086EDBC7" w14:textId="77777777" w:rsidTr="00AD7CC9">
        <w:tc>
          <w:tcPr>
            <w:tcW w:w="1168" w:type="dxa"/>
            <w:tcBorders>
              <w:top w:val="single" w:sz="4" w:space="0" w:color="auto"/>
              <w:left w:val="single" w:sz="12" w:space="0" w:color="auto"/>
              <w:bottom w:val="single" w:sz="4" w:space="0" w:color="auto"/>
              <w:right w:val="single" w:sz="4" w:space="0" w:color="auto"/>
            </w:tcBorders>
            <w:vAlign w:val="center"/>
          </w:tcPr>
          <w:p w14:paraId="2B806EAC" w14:textId="77777777" w:rsidR="0023238E" w:rsidRPr="001C219B" w:rsidRDefault="00283DF6" w:rsidP="00316B2B">
            <w:pPr>
              <w:widowControl w:val="0"/>
              <w:spacing w:line="300" w:lineRule="auto"/>
              <w:jc w:val="center"/>
              <w:rPr>
                <w:rFonts w:ascii="Times New Roman" w:hAnsi="Times New Roman" w:cs="Times New Roman"/>
                <w:b/>
                <w:color w:val="0000FF"/>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2</w:t>
            </w:r>
          </w:p>
        </w:tc>
        <w:tc>
          <w:tcPr>
            <w:tcW w:w="3969" w:type="dxa"/>
            <w:tcBorders>
              <w:top w:val="single" w:sz="4" w:space="0" w:color="auto"/>
              <w:left w:val="single" w:sz="4" w:space="0" w:color="auto"/>
              <w:bottom w:val="single" w:sz="4" w:space="0" w:color="auto"/>
              <w:right w:val="single" w:sz="4" w:space="0" w:color="auto"/>
            </w:tcBorders>
          </w:tcPr>
          <w:p w14:paraId="79228DB4"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不能区分剪切和挤压，不能计算出剪切面和挤压面，不能正确进行连接件的强度校核。</w:t>
            </w:r>
          </w:p>
        </w:tc>
        <w:tc>
          <w:tcPr>
            <w:tcW w:w="4092" w:type="dxa"/>
            <w:tcBorders>
              <w:top w:val="single" w:sz="4" w:space="0" w:color="auto"/>
              <w:left w:val="single" w:sz="4" w:space="0" w:color="auto"/>
              <w:bottom w:val="single" w:sz="4" w:space="0" w:color="auto"/>
              <w:right w:val="single" w:sz="4" w:space="0" w:color="auto"/>
            </w:tcBorders>
          </w:tcPr>
          <w:p w14:paraId="3DA32EB2"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能够区分剪切和挤压，能够对常规简单问题的剪切面和</w:t>
            </w:r>
            <w:proofErr w:type="gramStart"/>
            <w:r w:rsidRPr="001C219B">
              <w:rPr>
                <w:rFonts w:ascii="Times New Roman" w:hAnsi="Times New Roman" w:cs="Times New Roman"/>
                <w:sz w:val="21"/>
                <w:szCs w:val="21"/>
              </w:rPr>
              <w:t>挤压面</w:t>
            </w:r>
            <w:proofErr w:type="gramEnd"/>
            <w:r w:rsidRPr="001C219B">
              <w:rPr>
                <w:rFonts w:ascii="Times New Roman" w:hAnsi="Times New Roman" w:cs="Times New Roman"/>
                <w:sz w:val="21"/>
                <w:szCs w:val="21"/>
              </w:rPr>
              <w:t>进行计算并进行强度校核。</w:t>
            </w:r>
          </w:p>
        </w:tc>
        <w:tc>
          <w:tcPr>
            <w:tcW w:w="4961" w:type="dxa"/>
            <w:tcBorders>
              <w:top w:val="single" w:sz="4" w:space="0" w:color="auto"/>
              <w:left w:val="single" w:sz="4" w:space="0" w:color="auto"/>
              <w:bottom w:val="single" w:sz="4" w:space="0" w:color="auto"/>
              <w:right w:val="single" w:sz="12" w:space="0" w:color="auto"/>
            </w:tcBorders>
          </w:tcPr>
          <w:p w14:paraId="384349B1" w14:textId="77777777" w:rsidR="0023238E" w:rsidRPr="001C219B" w:rsidRDefault="00425ED0"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能够区分剪切和挤压，能够对实际复杂问题的剪切面和</w:t>
            </w:r>
            <w:proofErr w:type="gramStart"/>
            <w:r w:rsidRPr="001C219B">
              <w:rPr>
                <w:rFonts w:ascii="Times New Roman" w:hAnsi="Times New Roman" w:cs="Times New Roman"/>
                <w:sz w:val="21"/>
                <w:szCs w:val="21"/>
              </w:rPr>
              <w:t>挤压面</w:t>
            </w:r>
            <w:proofErr w:type="gramEnd"/>
            <w:r w:rsidRPr="001C219B">
              <w:rPr>
                <w:rFonts w:ascii="Times New Roman" w:hAnsi="Times New Roman" w:cs="Times New Roman"/>
                <w:sz w:val="21"/>
                <w:szCs w:val="21"/>
              </w:rPr>
              <w:t>进行计算并进行强度校核。</w:t>
            </w:r>
          </w:p>
        </w:tc>
      </w:tr>
      <w:tr w:rsidR="00E65623" w:rsidRPr="001C219B" w14:paraId="24D5DC08" w14:textId="77777777" w:rsidTr="00AD7CC9">
        <w:trPr>
          <w:trHeight w:val="1348"/>
        </w:trPr>
        <w:tc>
          <w:tcPr>
            <w:tcW w:w="1168" w:type="dxa"/>
            <w:tcBorders>
              <w:top w:val="nil"/>
              <w:left w:val="single" w:sz="12" w:space="0" w:color="auto"/>
              <w:right w:val="single" w:sz="4" w:space="0" w:color="auto"/>
            </w:tcBorders>
            <w:vAlign w:val="center"/>
          </w:tcPr>
          <w:p w14:paraId="1FF217EB" w14:textId="77777777" w:rsidR="00E65623"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3</w:t>
            </w:r>
          </w:p>
        </w:tc>
        <w:tc>
          <w:tcPr>
            <w:tcW w:w="3969" w:type="dxa"/>
            <w:tcBorders>
              <w:top w:val="single" w:sz="4" w:space="0" w:color="auto"/>
              <w:left w:val="single" w:sz="4" w:space="0" w:color="auto"/>
              <w:right w:val="single" w:sz="4" w:space="0" w:color="auto"/>
            </w:tcBorders>
          </w:tcPr>
          <w:p w14:paraId="258C55CF"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不能绘制结构的扭转图。不能够理解并推导扭转应力分布公式，只能计算简单转轴的应力和变形，并进行强度和刚度分析。</w:t>
            </w:r>
          </w:p>
        </w:tc>
        <w:tc>
          <w:tcPr>
            <w:tcW w:w="4092" w:type="dxa"/>
            <w:tcBorders>
              <w:top w:val="single" w:sz="4" w:space="0" w:color="auto"/>
              <w:left w:val="single" w:sz="4" w:space="0" w:color="auto"/>
              <w:right w:val="single" w:sz="4" w:space="0" w:color="auto"/>
            </w:tcBorders>
          </w:tcPr>
          <w:p w14:paraId="13C4ABF6"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绘制结构的扭矩图。能够理解并推导扭转应力分布公式，能计算常规转轴的应力和变形，并进行强度和刚度分析。</w:t>
            </w:r>
          </w:p>
        </w:tc>
        <w:tc>
          <w:tcPr>
            <w:tcW w:w="4961" w:type="dxa"/>
            <w:tcBorders>
              <w:top w:val="single" w:sz="4" w:space="0" w:color="auto"/>
              <w:left w:val="single" w:sz="4" w:space="0" w:color="auto"/>
              <w:right w:val="single" w:sz="12" w:space="0" w:color="auto"/>
            </w:tcBorders>
          </w:tcPr>
          <w:p w14:paraId="7B05B3F6" w14:textId="77777777" w:rsidR="00E65623" w:rsidRPr="001C219B" w:rsidRDefault="00E65623" w:rsidP="00387719">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正确绘制复杂结构的扭矩图。能够独立证明扭转应力分布公式，解释扭转平面假设，将工程实际问题简化为材料力学分析模型，计算复杂转轴的应力和变形，并进行强度和刚度分析。</w:t>
            </w:r>
          </w:p>
        </w:tc>
      </w:tr>
      <w:tr w:rsidR="00E65623" w:rsidRPr="001C219B" w14:paraId="4191B413" w14:textId="77777777" w:rsidTr="00AD7CC9">
        <w:trPr>
          <w:trHeight w:val="3817"/>
        </w:trPr>
        <w:tc>
          <w:tcPr>
            <w:tcW w:w="1168" w:type="dxa"/>
            <w:tcBorders>
              <w:top w:val="single" w:sz="4" w:space="0" w:color="auto"/>
              <w:left w:val="single" w:sz="12" w:space="0" w:color="auto"/>
              <w:right w:val="single" w:sz="4" w:space="0" w:color="auto"/>
            </w:tcBorders>
            <w:vAlign w:val="center"/>
          </w:tcPr>
          <w:p w14:paraId="3B66D588" w14:textId="77777777" w:rsidR="00E65623" w:rsidRPr="001C219B" w:rsidRDefault="00283DF6" w:rsidP="00316B2B">
            <w:pPr>
              <w:widowControl w:val="0"/>
              <w:spacing w:line="300" w:lineRule="auto"/>
              <w:jc w:val="center"/>
              <w:rPr>
                <w:rFonts w:ascii="Times New Roman" w:hAnsi="Times New Roman" w:cs="Times New Roman"/>
                <w:b/>
                <w:color w:val="0000FF"/>
                <w:sz w:val="21"/>
                <w:szCs w:val="21"/>
              </w:rPr>
            </w:pPr>
            <w:r w:rsidRPr="001C219B">
              <w:rPr>
                <w:rFonts w:ascii="Times New Roman" w:hAnsi="Times New Roman" w:cs="Times New Roman"/>
                <w:sz w:val="21"/>
                <w:szCs w:val="21"/>
              </w:rPr>
              <w:lastRenderedPageBreak/>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4</w:t>
            </w:r>
          </w:p>
        </w:tc>
        <w:tc>
          <w:tcPr>
            <w:tcW w:w="3969" w:type="dxa"/>
            <w:tcBorders>
              <w:top w:val="single" w:sz="4" w:space="0" w:color="auto"/>
              <w:left w:val="single" w:sz="4" w:space="0" w:color="auto"/>
              <w:right w:val="single" w:sz="4" w:space="0" w:color="auto"/>
            </w:tcBorders>
          </w:tcPr>
          <w:p w14:paraId="731A85D7"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不能正确建立剪力和弯矩方程，不能有</w:t>
            </w:r>
            <w:r w:rsidR="00FD7A2B" w:rsidRPr="001C219B">
              <w:rPr>
                <w:rFonts w:ascii="Times New Roman" w:hAnsi="Times New Roman" w:cs="Times New Roman"/>
                <w:sz w:val="21"/>
                <w:szCs w:val="21"/>
              </w:rPr>
              <w:t>正确</w:t>
            </w:r>
            <w:r w:rsidRPr="001C219B">
              <w:rPr>
                <w:rFonts w:ascii="Times New Roman" w:hAnsi="Times New Roman" w:cs="Times New Roman"/>
                <w:sz w:val="21"/>
                <w:szCs w:val="21"/>
              </w:rPr>
              <w:t>绘制剪力图和弯矩图。不能正确推导弯曲应力分布公式，无法解释平面假设，只能计算简单对称截面的应力并强度分析。不能正确列出</w:t>
            </w:r>
            <w:proofErr w:type="gramStart"/>
            <w:r w:rsidRPr="001C219B">
              <w:rPr>
                <w:rFonts w:ascii="Times New Roman" w:hAnsi="Times New Roman" w:cs="Times New Roman"/>
                <w:sz w:val="21"/>
                <w:szCs w:val="21"/>
              </w:rPr>
              <w:t>挠曲线</w:t>
            </w:r>
            <w:proofErr w:type="gramEnd"/>
            <w:r w:rsidRPr="001C219B">
              <w:rPr>
                <w:rFonts w:ascii="Times New Roman" w:hAnsi="Times New Roman" w:cs="Times New Roman"/>
                <w:sz w:val="21"/>
                <w:szCs w:val="21"/>
              </w:rPr>
              <w:t>微分方程，不能正确确定边界和连续条件，只能将简单结构简单载荷的梁进行载荷分解，不能利用逐段刚化的方法对梁进行结构性叠加等效。</w:t>
            </w:r>
          </w:p>
        </w:tc>
        <w:tc>
          <w:tcPr>
            <w:tcW w:w="4092" w:type="dxa"/>
            <w:tcBorders>
              <w:top w:val="single" w:sz="4" w:space="0" w:color="auto"/>
              <w:left w:val="single" w:sz="4" w:space="0" w:color="auto"/>
              <w:right w:val="single" w:sz="4" w:space="0" w:color="auto"/>
            </w:tcBorders>
          </w:tcPr>
          <w:p w14:paraId="5B8D753A"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正确建立常规梁的剪力和弯矩方程，</w:t>
            </w:r>
            <w:r w:rsidR="00FD7A2B" w:rsidRPr="001C219B">
              <w:rPr>
                <w:rFonts w:ascii="Times New Roman" w:hAnsi="Times New Roman" w:cs="Times New Roman"/>
                <w:sz w:val="21"/>
                <w:szCs w:val="21"/>
              </w:rPr>
              <w:t>正确</w:t>
            </w:r>
            <w:r w:rsidRPr="001C219B">
              <w:rPr>
                <w:rFonts w:ascii="Times New Roman" w:hAnsi="Times New Roman" w:cs="Times New Roman"/>
                <w:sz w:val="21"/>
                <w:szCs w:val="21"/>
              </w:rPr>
              <w:t>绘制剪力图和弯矩图。正确推导弯曲应力分布公式，能计算常规载荷和结构梁的应力并强度分析。能够正确列出</w:t>
            </w:r>
            <w:proofErr w:type="gramStart"/>
            <w:r w:rsidRPr="001C219B">
              <w:rPr>
                <w:rFonts w:ascii="Times New Roman" w:hAnsi="Times New Roman" w:cs="Times New Roman"/>
                <w:sz w:val="21"/>
                <w:szCs w:val="21"/>
              </w:rPr>
              <w:t>挠曲线</w:t>
            </w:r>
            <w:proofErr w:type="gramEnd"/>
            <w:r w:rsidRPr="001C219B">
              <w:rPr>
                <w:rFonts w:ascii="Times New Roman" w:hAnsi="Times New Roman" w:cs="Times New Roman"/>
                <w:sz w:val="21"/>
                <w:szCs w:val="21"/>
              </w:rPr>
              <w:t>微分方程，能够确定边界条件和连续条件，利用积分法得到</w:t>
            </w:r>
            <w:proofErr w:type="gramStart"/>
            <w:r w:rsidRPr="001C219B">
              <w:rPr>
                <w:rFonts w:ascii="Times New Roman" w:hAnsi="Times New Roman" w:cs="Times New Roman"/>
                <w:sz w:val="21"/>
                <w:szCs w:val="21"/>
              </w:rPr>
              <w:t>挠曲线</w:t>
            </w:r>
            <w:proofErr w:type="gramEnd"/>
            <w:r w:rsidRPr="001C219B">
              <w:rPr>
                <w:rFonts w:ascii="Times New Roman" w:hAnsi="Times New Roman" w:cs="Times New Roman"/>
                <w:sz w:val="21"/>
                <w:szCs w:val="21"/>
              </w:rPr>
              <w:t>和转角方程。能够对载荷进行分解，能够对常规结构的梁进行逐段刚化，利用叠加查表法求解最大挠度和转角。</w:t>
            </w:r>
          </w:p>
        </w:tc>
        <w:tc>
          <w:tcPr>
            <w:tcW w:w="4961" w:type="dxa"/>
            <w:tcBorders>
              <w:top w:val="single" w:sz="4" w:space="0" w:color="auto"/>
              <w:left w:val="single" w:sz="4" w:space="0" w:color="auto"/>
              <w:right w:val="single" w:sz="12" w:space="0" w:color="auto"/>
            </w:tcBorders>
          </w:tcPr>
          <w:p w14:paraId="5CD7101B" w14:textId="77777777" w:rsidR="00E65623" w:rsidRPr="001C219B" w:rsidRDefault="00FD7A2B"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正确建立复杂梁的剪力和弯矩方程，</w:t>
            </w:r>
            <w:r w:rsidR="00E65623" w:rsidRPr="001C219B">
              <w:rPr>
                <w:rFonts w:ascii="Times New Roman" w:hAnsi="Times New Roman" w:cs="Times New Roman"/>
                <w:sz w:val="21"/>
                <w:szCs w:val="21"/>
              </w:rPr>
              <w:t>能够</w:t>
            </w:r>
            <w:r w:rsidRPr="001C219B">
              <w:rPr>
                <w:rFonts w:ascii="Times New Roman" w:hAnsi="Times New Roman" w:cs="Times New Roman"/>
                <w:sz w:val="21"/>
                <w:szCs w:val="21"/>
              </w:rPr>
              <w:t>正确</w:t>
            </w:r>
            <w:r w:rsidR="00E65623" w:rsidRPr="001C219B">
              <w:rPr>
                <w:rFonts w:ascii="Times New Roman" w:hAnsi="Times New Roman" w:cs="Times New Roman"/>
                <w:sz w:val="21"/>
                <w:szCs w:val="21"/>
              </w:rPr>
              <w:t>接绘制复杂梁的剪力图和弯矩图。正确推导弯曲应力分布公式，正确解释和复杂载荷和结构梁的应力并强度分析。能够熟练列出</w:t>
            </w:r>
            <w:proofErr w:type="gramStart"/>
            <w:r w:rsidR="00E65623" w:rsidRPr="001C219B">
              <w:rPr>
                <w:rFonts w:ascii="Times New Roman" w:hAnsi="Times New Roman" w:cs="Times New Roman"/>
                <w:sz w:val="21"/>
                <w:szCs w:val="21"/>
              </w:rPr>
              <w:t>挠曲线</w:t>
            </w:r>
            <w:proofErr w:type="gramEnd"/>
            <w:r w:rsidR="00E65623" w:rsidRPr="001C219B">
              <w:rPr>
                <w:rFonts w:ascii="Times New Roman" w:hAnsi="Times New Roman" w:cs="Times New Roman"/>
                <w:sz w:val="21"/>
                <w:szCs w:val="21"/>
              </w:rPr>
              <w:t>微分方程，确定边界条件和连续条件，利用积分法得到</w:t>
            </w:r>
            <w:proofErr w:type="gramStart"/>
            <w:r w:rsidR="00E65623" w:rsidRPr="001C219B">
              <w:rPr>
                <w:rFonts w:ascii="Times New Roman" w:hAnsi="Times New Roman" w:cs="Times New Roman"/>
                <w:sz w:val="21"/>
                <w:szCs w:val="21"/>
              </w:rPr>
              <w:t>挠曲线</w:t>
            </w:r>
            <w:proofErr w:type="gramEnd"/>
            <w:r w:rsidR="00E65623" w:rsidRPr="001C219B">
              <w:rPr>
                <w:rFonts w:ascii="Times New Roman" w:hAnsi="Times New Roman" w:cs="Times New Roman"/>
                <w:sz w:val="21"/>
                <w:szCs w:val="21"/>
              </w:rPr>
              <w:t>和转角方程。能够对复杂载荷和结构的梁进行逐段刚化，利用叠加查表法求解最大挠度和转角。</w:t>
            </w:r>
          </w:p>
        </w:tc>
      </w:tr>
      <w:tr w:rsidR="0023238E" w:rsidRPr="001C219B" w14:paraId="3F178AA6" w14:textId="77777777" w:rsidTr="00AD7CC9">
        <w:trPr>
          <w:trHeight w:val="1550"/>
        </w:trPr>
        <w:tc>
          <w:tcPr>
            <w:tcW w:w="1168" w:type="dxa"/>
            <w:tcBorders>
              <w:top w:val="single" w:sz="4" w:space="0" w:color="auto"/>
              <w:left w:val="single" w:sz="12" w:space="0" w:color="auto"/>
              <w:bottom w:val="single" w:sz="2" w:space="0" w:color="auto"/>
              <w:right w:val="single" w:sz="4" w:space="0" w:color="auto"/>
            </w:tcBorders>
            <w:vAlign w:val="center"/>
          </w:tcPr>
          <w:p w14:paraId="0DB615B2" w14:textId="77777777" w:rsidR="0023238E" w:rsidRPr="001C219B" w:rsidRDefault="00283DF6" w:rsidP="00316B2B">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5</w:t>
            </w:r>
          </w:p>
        </w:tc>
        <w:tc>
          <w:tcPr>
            <w:tcW w:w="3969" w:type="dxa"/>
            <w:tcBorders>
              <w:top w:val="single" w:sz="4" w:space="0" w:color="auto"/>
              <w:left w:val="single" w:sz="4" w:space="0" w:color="auto"/>
              <w:bottom w:val="single" w:sz="4" w:space="0" w:color="auto"/>
              <w:right w:val="single" w:sz="4" w:space="0" w:color="auto"/>
            </w:tcBorders>
            <w:vAlign w:val="center"/>
          </w:tcPr>
          <w:p w14:paraId="1D6B0A82" w14:textId="77777777" w:rsidR="0023238E" w:rsidRPr="001C219B" w:rsidRDefault="00A56839"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不能对组合变形的方式进行判断，不能正确判断组合变形的应力的叠加方式。</w:t>
            </w:r>
          </w:p>
        </w:tc>
        <w:tc>
          <w:tcPr>
            <w:tcW w:w="4092" w:type="dxa"/>
            <w:tcBorders>
              <w:top w:val="single" w:sz="4" w:space="0" w:color="auto"/>
              <w:left w:val="single" w:sz="4" w:space="0" w:color="auto"/>
              <w:bottom w:val="single" w:sz="4" w:space="0" w:color="auto"/>
              <w:right w:val="single" w:sz="4" w:space="0" w:color="auto"/>
            </w:tcBorders>
          </w:tcPr>
          <w:p w14:paraId="2E7EE396" w14:textId="77777777" w:rsidR="0023238E" w:rsidRPr="001C219B" w:rsidRDefault="00A56839"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正确对组合变形进行分类，能够判断组合变形时应力的叠加方式，并计算得到最大应力，进行强度校核。</w:t>
            </w:r>
          </w:p>
        </w:tc>
        <w:tc>
          <w:tcPr>
            <w:tcW w:w="4961" w:type="dxa"/>
            <w:tcBorders>
              <w:top w:val="single" w:sz="4" w:space="0" w:color="auto"/>
              <w:left w:val="single" w:sz="4" w:space="0" w:color="auto"/>
              <w:bottom w:val="single" w:sz="4" w:space="0" w:color="auto"/>
              <w:right w:val="single" w:sz="12" w:space="0" w:color="auto"/>
            </w:tcBorders>
          </w:tcPr>
          <w:p w14:paraId="54EDBA79" w14:textId="77777777" w:rsidR="0023238E" w:rsidRPr="001C219B" w:rsidRDefault="00604D4C"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正确对组合变形进行分类，熟练计算各种组合变形下的应力，能够对工程中组合变形的构建进行合理的简化和抽象建立材料力学分析模型。</w:t>
            </w:r>
          </w:p>
        </w:tc>
      </w:tr>
      <w:tr w:rsidR="00E65623" w:rsidRPr="001C219B" w14:paraId="5E32D089" w14:textId="77777777" w:rsidTr="00AD7CC9">
        <w:trPr>
          <w:trHeight w:val="415"/>
        </w:trPr>
        <w:tc>
          <w:tcPr>
            <w:tcW w:w="1168" w:type="dxa"/>
            <w:tcBorders>
              <w:top w:val="single" w:sz="4" w:space="0" w:color="auto"/>
              <w:left w:val="single" w:sz="12" w:space="0" w:color="auto"/>
              <w:right w:val="single" w:sz="4" w:space="0" w:color="auto"/>
            </w:tcBorders>
            <w:vAlign w:val="center"/>
          </w:tcPr>
          <w:p w14:paraId="052EE238" w14:textId="77777777" w:rsidR="00E65623" w:rsidRPr="001C219B" w:rsidRDefault="00283DF6" w:rsidP="00316B2B">
            <w:pPr>
              <w:widowControl w:val="0"/>
              <w:spacing w:line="300" w:lineRule="auto"/>
              <w:jc w:val="center"/>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6</w:t>
            </w:r>
          </w:p>
        </w:tc>
        <w:tc>
          <w:tcPr>
            <w:tcW w:w="3969" w:type="dxa"/>
            <w:tcBorders>
              <w:top w:val="single" w:sz="4" w:space="0" w:color="auto"/>
              <w:left w:val="single" w:sz="4" w:space="0" w:color="auto"/>
              <w:right w:val="single" w:sz="4" w:space="0" w:color="auto"/>
            </w:tcBorders>
          </w:tcPr>
          <w:p w14:paraId="72A91EA3"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区分塑性和脆性材料，在材料拉伸（压缩）图上不能正确得到材料的极限应力。不能正确解释应力状态，不能应用数值法分析平面应力，不清楚应力圆上的点与应力状态的对应关系，不能正确完整绘制应力圆。不能确定四个强度理论的应用范围，不能应用相关强度理论对复杂应力状态进行强度校核。</w:t>
            </w:r>
          </w:p>
        </w:tc>
        <w:tc>
          <w:tcPr>
            <w:tcW w:w="4092" w:type="dxa"/>
            <w:tcBorders>
              <w:top w:val="single" w:sz="4" w:space="0" w:color="auto"/>
              <w:left w:val="single" w:sz="4" w:space="0" w:color="auto"/>
              <w:right w:val="single" w:sz="4" w:space="0" w:color="auto"/>
            </w:tcBorders>
          </w:tcPr>
          <w:p w14:paraId="5D093811"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基本能够区分塑性和脆性材料的力学性能，能够从材料拉伸（压缩）图上得到材料的极限应力。能够正确解释平面应力状态，得到两个主应力，但不能将特殊空间应力状态转换为平面应力状态，能够正确绘制平面应力状态的应力圆。明确知道四个强度理论的应用范围，能够应用相关强度理论对复杂应力状态进行校核。</w:t>
            </w:r>
          </w:p>
        </w:tc>
        <w:tc>
          <w:tcPr>
            <w:tcW w:w="4961" w:type="dxa"/>
            <w:tcBorders>
              <w:top w:val="single" w:sz="4" w:space="0" w:color="auto"/>
              <w:left w:val="single" w:sz="4" w:space="0" w:color="auto"/>
              <w:right w:val="single" w:sz="12" w:space="0" w:color="auto"/>
            </w:tcBorders>
          </w:tcPr>
          <w:p w14:paraId="45B8D0E6" w14:textId="77777777" w:rsidR="00E65623" w:rsidRPr="001C219B" w:rsidRDefault="00E65623" w:rsidP="00FD7A2B">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区分塑性和脆性材料的力学性能，能够从材料拉伸（压缩）图上得到材料的极限应力，能够对常用工程材料进行分类。能够正确解释平面和空间应力状态，能够将特殊空间应力状态转换为平面应力状态，并绘制三个应力圆，找到应力状态的三个主应力。正确解释四个强度理论的优缺点，并对塑性脆性材料的破坏形式进行合理解释，熟练应用相关强度理论对复杂应力状态进行校核。</w:t>
            </w:r>
          </w:p>
        </w:tc>
      </w:tr>
      <w:tr w:rsidR="0023238E" w:rsidRPr="001C219B" w14:paraId="25C1FD90" w14:textId="77777777" w:rsidTr="00AD7CC9">
        <w:tc>
          <w:tcPr>
            <w:tcW w:w="1168" w:type="dxa"/>
            <w:tcBorders>
              <w:top w:val="single" w:sz="4" w:space="0" w:color="auto"/>
              <w:left w:val="single" w:sz="12" w:space="0" w:color="auto"/>
              <w:bottom w:val="single" w:sz="4" w:space="0" w:color="auto"/>
              <w:right w:val="single" w:sz="4" w:space="0" w:color="auto"/>
            </w:tcBorders>
            <w:vAlign w:val="center"/>
          </w:tcPr>
          <w:p w14:paraId="5E76EE76" w14:textId="77777777" w:rsidR="0023238E" w:rsidRPr="001C219B" w:rsidRDefault="00283DF6" w:rsidP="00316B2B">
            <w:pPr>
              <w:widowControl w:val="0"/>
              <w:spacing w:line="300" w:lineRule="auto"/>
              <w:jc w:val="center"/>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212D9A" w:rsidRPr="001C219B">
              <w:rPr>
                <w:rFonts w:ascii="Times New Roman" w:hAnsi="Times New Roman" w:cs="Times New Roman"/>
                <w:sz w:val="21"/>
                <w:szCs w:val="21"/>
              </w:rPr>
              <w:t>-</w:t>
            </w:r>
            <w:r w:rsidR="00316B2B" w:rsidRPr="001C219B">
              <w:rPr>
                <w:rFonts w:ascii="Times New Roman" w:hAnsi="Times New Roman" w:cs="Times New Roman"/>
                <w:sz w:val="21"/>
                <w:szCs w:val="21"/>
              </w:rPr>
              <w:t>7</w:t>
            </w:r>
          </w:p>
        </w:tc>
        <w:tc>
          <w:tcPr>
            <w:tcW w:w="3969" w:type="dxa"/>
            <w:tcBorders>
              <w:top w:val="single" w:sz="4" w:space="0" w:color="auto"/>
              <w:left w:val="single" w:sz="4" w:space="0" w:color="auto"/>
              <w:bottom w:val="single" w:sz="4" w:space="0" w:color="auto"/>
              <w:right w:val="single" w:sz="4" w:space="0" w:color="auto"/>
            </w:tcBorders>
            <w:vAlign w:val="center"/>
          </w:tcPr>
          <w:p w14:paraId="13A704C7" w14:textId="77777777" w:rsidR="0023238E" w:rsidRPr="001C219B" w:rsidRDefault="00715515"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不能理解稳定性与强度的区别，不能正确确定压杆稳定性校核的公式，无法进行稳</w:t>
            </w:r>
            <w:r w:rsidRPr="001C219B">
              <w:rPr>
                <w:rFonts w:ascii="Times New Roman" w:hAnsi="Times New Roman" w:cs="Times New Roman"/>
                <w:sz w:val="21"/>
                <w:szCs w:val="21"/>
              </w:rPr>
              <w:lastRenderedPageBreak/>
              <w:t>定性校核。</w:t>
            </w:r>
          </w:p>
        </w:tc>
        <w:tc>
          <w:tcPr>
            <w:tcW w:w="4092" w:type="dxa"/>
            <w:tcBorders>
              <w:top w:val="single" w:sz="4" w:space="0" w:color="auto"/>
              <w:left w:val="single" w:sz="4" w:space="0" w:color="auto"/>
              <w:bottom w:val="single" w:sz="4" w:space="0" w:color="auto"/>
              <w:right w:val="single" w:sz="4" w:space="0" w:color="auto"/>
            </w:tcBorders>
            <w:vAlign w:val="center"/>
          </w:tcPr>
          <w:p w14:paraId="096F0CF4" w14:textId="77777777" w:rsidR="0023238E" w:rsidRPr="001C219B" w:rsidRDefault="00715515" w:rsidP="00FD7A2B">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知道稳定性与强度的区别之所在，能够正确确定计算压杆极限应力的公式</w:t>
            </w:r>
            <w:r w:rsidR="001B723C" w:rsidRPr="001C219B">
              <w:rPr>
                <w:rFonts w:ascii="Times New Roman" w:hAnsi="Times New Roman" w:cs="Times New Roman"/>
                <w:sz w:val="21"/>
                <w:szCs w:val="21"/>
              </w:rPr>
              <w:t>，并进行</w:t>
            </w:r>
            <w:r w:rsidR="001B723C" w:rsidRPr="001C219B">
              <w:rPr>
                <w:rFonts w:ascii="Times New Roman" w:hAnsi="Times New Roman" w:cs="Times New Roman"/>
                <w:sz w:val="21"/>
                <w:szCs w:val="21"/>
              </w:rPr>
              <w:lastRenderedPageBreak/>
              <w:t>稳定性校核。</w:t>
            </w:r>
          </w:p>
        </w:tc>
        <w:tc>
          <w:tcPr>
            <w:tcW w:w="4961" w:type="dxa"/>
            <w:tcBorders>
              <w:top w:val="single" w:sz="4" w:space="0" w:color="auto"/>
              <w:left w:val="single" w:sz="4" w:space="0" w:color="auto"/>
              <w:bottom w:val="single" w:sz="4" w:space="0" w:color="auto"/>
              <w:right w:val="single" w:sz="12" w:space="0" w:color="auto"/>
            </w:tcBorders>
          </w:tcPr>
          <w:p w14:paraId="0450AB23" w14:textId="77777777" w:rsidR="0023238E" w:rsidRPr="001C219B" w:rsidRDefault="001B723C"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能够从工程实际问题中分离抽象</w:t>
            </w:r>
            <w:proofErr w:type="gramStart"/>
            <w:r w:rsidRPr="001C219B">
              <w:rPr>
                <w:rFonts w:ascii="Times New Roman" w:hAnsi="Times New Roman" w:cs="Times New Roman"/>
                <w:sz w:val="21"/>
                <w:szCs w:val="21"/>
              </w:rPr>
              <w:t>出压杆稳定</w:t>
            </w:r>
            <w:proofErr w:type="gramEnd"/>
            <w:r w:rsidRPr="001C219B">
              <w:rPr>
                <w:rFonts w:ascii="Times New Roman" w:hAnsi="Times New Roman" w:cs="Times New Roman"/>
                <w:sz w:val="21"/>
                <w:szCs w:val="21"/>
              </w:rPr>
              <w:t>问题，能够证明欧拉公式，明确稳定性与强度的区别，能</w:t>
            </w:r>
            <w:r w:rsidRPr="001C219B">
              <w:rPr>
                <w:rFonts w:ascii="Times New Roman" w:hAnsi="Times New Roman" w:cs="Times New Roman"/>
                <w:sz w:val="21"/>
                <w:szCs w:val="21"/>
              </w:rPr>
              <w:lastRenderedPageBreak/>
              <w:t>够正确确定计算压杆极限应力的公式，并进行稳定性校核。</w:t>
            </w:r>
          </w:p>
        </w:tc>
      </w:tr>
      <w:tr w:rsidR="00FE2A1A" w:rsidRPr="001C219B" w14:paraId="08C36A34" w14:textId="77777777" w:rsidTr="00FE2A1A">
        <w:tc>
          <w:tcPr>
            <w:tcW w:w="1168" w:type="dxa"/>
            <w:tcBorders>
              <w:top w:val="single" w:sz="4" w:space="0" w:color="auto"/>
              <w:left w:val="single" w:sz="12" w:space="0" w:color="auto"/>
              <w:right w:val="single" w:sz="4" w:space="0" w:color="auto"/>
            </w:tcBorders>
            <w:vAlign w:val="center"/>
          </w:tcPr>
          <w:p w14:paraId="2C4E82BD" w14:textId="792D398A" w:rsidR="00FE2A1A" w:rsidRPr="001C219B" w:rsidRDefault="00FE2A1A" w:rsidP="00FE2A1A">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lastRenderedPageBreak/>
              <w:t>ILO-8</w:t>
            </w:r>
          </w:p>
        </w:tc>
        <w:tc>
          <w:tcPr>
            <w:tcW w:w="3969" w:type="dxa"/>
            <w:tcBorders>
              <w:left w:val="single" w:sz="4" w:space="0" w:color="auto"/>
              <w:right w:val="single" w:sz="4" w:space="0" w:color="auto"/>
            </w:tcBorders>
          </w:tcPr>
          <w:p w14:paraId="5AFA4E25" w14:textId="7F6EEFF1" w:rsidR="00FE2A1A" w:rsidRPr="001C219B" w:rsidRDefault="00D05A7E" w:rsidP="00FE2A1A">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能够</w:t>
            </w:r>
            <w:r>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Pr>
                <w:rFonts w:ascii="Times New Roman" w:hAnsi="Times New Roman" w:cs="Times New Roman" w:hint="eastAsia"/>
                <w:sz w:val="21"/>
                <w:szCs w:val="21"/>
              </w:rPr>
              <w:t>不能</w:t>
            </w:r>
            <w:r>
              <w:rPr>
                <w:rFonts w:ascii="Times New Roman" w:hAnsi="Times New Roman" w:cs="Times New Roman"/>
                <w:sz w:val="21"/>
                <w:szCs w:val="21"/>
              </w:rPr>
              <w:t>抽象出材料力学分析模型</w:t>
            </w:r>
            <w:r w:rsidRPr="001C219B">
              <w:rPr>
                <w:rFonts w:ascii="Times New Roman" w:hAnsi="Times New Roman" w:cs="Times New Roman"/>
                <w:sz w:val="21"/>
                <w:szCs w:val="21"/>
              </w:rPr>
              <w:t>。</w:t>
            </w:r>
            <w:r>
              <w:rPr>
                <w:rFonts w:ascii="Times New Roman" w:hAnsi="Times New Roman" w:cs="Times New Roman" w:hint="eastAsia"/>
                <w:sz w:val="21"/>
                <w:szCs w:val="21"/>
              </w:rPr>
              <w:t>不能准确</w:t>
            </w:r>
            <w:r w:rsidRPr="001C219B">
              <w:rPr>
                <w:rFonts w:ascii="Times New Roman" w:hAnsi="Times New Roman" w:cs="Times New Roman"/>
                <w:sz w:val="21"/>
                <w:szCs w:val="21"/>
              </w:rPr>
              <w:t>提出</w:t>
            </w:r>
            <w:r>
              <w:rPr>
                <w:rFonts w:ascii="Times New Roman" w:hAnsi="Times New Roman" w:cs="Times New Roman" w:hint="eastAsia"/>
                <w:sz w:val="21"/>
                <w:szCs w:val="21"/>
              </w:rPr>
              <w:t>需</w:t>
            </w:r>
            <w:r w:rsidRPr="001C219B">
              <w:rPr>
                <w:rFonts w:ascii="Times New Roman" w:hAnsi="Times New Roman" w:cs="Times New Roman"/>
                <w:sz w:val="21"/>
                <w:szCs w:val="21"/>
              </w:rPr>
              <w:t>要解决的问题，</w:t>
            </w:r>
            <w:r>
              <w:rPr>
                <w:rFonts w:ascii="Times New Roman" w:hAnsi="Times New Roman" w:cs="Times New Roman" w:hint="eastAsia"/>
                <w:sz w:val="21"/>
                <w:szCs w:val="21"/>
              </w:rPr>
              <w:t>不能找出</w:t>
            </w:r>
            <w:r w:rsidRPr="001C219B">
              <w:rPr>
                <w:rFonts w:ascii="Times New Roman" w:hAnsi="Times New Roman" w:cs="Times New Roman"/>
                <w:sz w:val="21"/>
                <w:szCs w:val="21"/>
              </w:rPr>
              <w:t>所需要的条件，</w:t>
            </w:r>
            <w:r>
              <w:rPr>
                <w:rFonts w:ascii="Times New Roman" w:hAnsi="Times New Roman" w:cs="Times New Roman" w:hint="eastAsia"/>
                <w:sz w:val="21"/>
                <w:szCs w:val="21"/>
              </w:rPr>
              <w:t>不能提出解决方案</w:t>
            </w:r>
            <w:r w:rsidRPr="001C219B">
              <w:rPr>
                <w:rFonts w:ascii="Times New Roman" w:hAnsi="Times New Roman" w:cs="Times New Roman"/>
                <w:sz w:val="21"/>
                <w:szCs w:val="21"/>
              </w:rPr>
              <w:t>。</w:t>
            </w:r>
          </w:p>
        </w:tc>
        <w:tc>
          <w:tcPr>
            <w:tcW w:w="4092" w:type="dxa"/>
            <w:tcBorders>
              <w:left w:val="single" w:sz="4" w:space="0" w:color="auto"/>
              <w:right w:val="single" w:sz="4" w:space="0" w:color="auto"/>
            </w:tcBorders>
          </w:tcPr>
          <w:p w14:paraId="4F94D834" w14:textId="0C511BB1" w:rsidR="00FE2A1A" w:rsidRPr="001C219B" w:rsidRDefault="00D05A7E" w:rsidP="00FE2A1A">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能够</w:t>
            </w:r>
            <w:r>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Pr>
                <w:rFonts w:ascii="Times New Roman" w:hAnsi="Times New Roman" w:cs="Times New Roman"/>
                <w:sz w:val="21"/>
                <w:szCs w:val="21"/>
              </w:rPr>
              <w:t>抽象出材料力学分析模型</w:t>
            </w:r>
            <w:r w:rsidRPr="001C219B">
              <w:rPr>
                <w:rFonts w:ascii="Times New Roman" w:hAnsi="Times New Roman" w:cs="Times New Roman"/>
                <w:sz w:val="21"/>
                <w:szCs w:val="21"/>
              </w:rPr>
              <w:t>。提出需要解决的问题，所需要的条件，</w:t>
            </w:r>
            <w:r>
              <w:rPr>
                <w:rFonts w:ascii="Times New Roman" w:hAnsi="Times New Roman" w:cs="Times New Roman" w:hint="eastAsia"/>
                <w:sz w:val="21"/>
                <w:szCs w:val="21"/>
              </w:rPr>
              <w:t>提出解决方案</w:t>
            </w:r>
            <w:r w:rsidRPr="001C219B">
              <w:rPr>
                <w:rFonts w:ascii="Times New Roman" w:hAnsi="Times New Roman" w:cs="Times New Roman"/>
                <w:sz w:val="21"/>
                <w:szCs w:val="21"/>
              </w:rPr>
              <w:t>。</w:t>
            </w:r>
          </w:p>
        </w:tc>
        <w:tc>
          <w:tcPr>
            <w:tcW w:w="4961" w:type="dxa"/>
            <w:tcBorders>
              <w:left w:val="single" w:sz="4" w:space="0" w:color="auto"/>
              <w:right w:val="single" w:sz="12" w:space="0" w:color="auto"/>
            </w:tcBorders>
          </w:tcPr>
          <w:p w14:paraId="1C3718E9" w14:textId="761DA859" w:rsidR="00FE2A1A" w:rsidRPr="001C219B" w:rsidRDefault="00FE2A1A" w:rsidP="00D05A7E">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w:t>
            </w:r>
            <w:r w:rsidR="00D05A7E">
              <w:rPr>
                <w:rFonts w:ascii="Times New Roman" w:hAnsi="Times New Roman" w:cs="Times New Roman" w:hint="eastAsia"/>
                <w:sz w:val="21"/>
                <w:szCs w:val="21"/>
              </w:rPr>
              <w:t>正确</w:t>
            </w:r>
            <w:r w:rsidRPr="001C219B">
              <w:rPr>
                <w:rFonts w:ascii="Times New Roman" w:hAnsi="Times New Roman" w:cs="Times New Roman"/>
                <w:sz w:val="21"/>
                <w:szCs w:val="21"/>
              </w:rPr>
              <w:t>选择分析对象，</w:t>
            </w:r>
            <w:r w:rsidR="00D05A7E" w:rsidRPr="001C219B">
              <w:rPr>
                <w:rFonts w:ascii="Times New Roman" w:hAnsi="Times New Roman" w:cs="Times New Roman"/>
                <w:sz w:val="21"/>
                <w:szCs w:val="21"/>
              </w:rPr>
              <w:t>抽象出材料力学分析模型，分析过程清楚，图表表达清楚，有计算过程与结果。</w:t>
            </w:r>
            <w:r w:rsidRPr="001C219B">
              <w:rPr>
                <w:rFonts w:ascii="Times New Roman" w:hAnsi="Times New Roman" w:cs="Times New Roman"/>
                <w:sz w:val="21"/>
                <w:szCs w:val="21"/>
              </w:rPr>
              <w:t>提出需要解决的问题，所需要的条件，以及问题的解决方案，从多个方案中进行筛选，选出最优方案。</w:t>
            </w:r>
          </w:p>
        </w:tc>
      </w:tr>
      <w:tr w:rsidR="00FE2A1A" w:rsidRPr="001C219B" w14:paraId="6692F075" w14:textId="77777777" w:rsidTr="00FE2A1A">
        <w:tc>
          <w:tcPr>
            <w:tcW w:w="1168" w:type="dxa"/>
            <w:tcBorders>
              <w:top w:val="single" w:sz="4" w:space="0" w:color="auto"/>
              <w:left w:val="single" w:sz="12" w:space="0" w:color="auto"/>
              <w:right w:val="single" w:sz="4" w:space="0" w:color="auto"/>
            </w:tcBorders>
            <w:vAlign w:val="center"/>
          </w:tcPr>
          <w:p w14:paraId="20917EA2" w14:textId="27F0EA24" w:rsidR="00FE2A1A" w:rsidRPr="001C219B" w:rsidRDefault="00FE2A1A" w:rsidP="00FE2A1A">
            <w:pPr>
              <w:widowControl w:val="0"/>
              <w:spacing w:line="300" w:lineRule="auto"/>
              <w:jc w:val="center"/>
              <w:rPr>
                <w:rFonts w:ascii="Times New Roman" w:hAnsi="Times New Roman" w:cs="Times New Roman"/>
                <w:sz w:val="21"/>
                <w:szCs w:val="21"/>
              </w:rPr>
            </w:pPr>
            <w:r w:rsidRPr="001C219B">
              <w:rPr>
                <w:rFonts w:ascii="Times New Roman" w:hAnsi="Times New Roman" w:cs="Times New Roman"/>
                <w:sz w:val="21"/>
                <w:szCs w:val="21"/>
              </w:rPr>
              <w:t>ILO-</w:t>
            </w:r>
            <w:r w:rsidR="00457F35">
              <w:rPr>
                <w:rFonts w:ascii="Times New Roman" w:hAnsi="Times New Roman" w:cs="Times New Roman"/>
                <w:sz w:val="21"/>
                <w:szCs w:val="21"/>
              </w:rPr>
              <w:t>9</w:t>
            </w:r>
          </w:p>
        </w:tc>
        <w:tc>
          <w:tcPr>
            <w:tcW w:w="3969" w:type="dxa"/>
            <w:tcBorders>
              <w:top w:val="single" w:sz="4" w:space="0" w:color="auto"/>
              <w:left w:val="single" w:sz="4" w:space="0" w:color="auto"/>
              <w:right w:val="single" w:sz="4" w:space="0" w:color="auto"/>
            </w:tcBorders>
          </w:tcPr>
          <w:p w14:paraId="08B3D62C" w14:textId="4255D315" w:rsidR="00FE2A1A" w:rsidRPr="001C219B" w:rsidRDefault="00D05A7E" w:rsidP="00FE2A1A">
            <w:pPr>
              <w:widowControl w:val="0"/>
              <w:spacing w:line="300" w:lineRule="auto"/>
              <w:jc w:val="both"/>
              <w:rPr>
                <w:rFonts w:ascii="Times New Roman" w:hAnsi="Times New Roman" w:cs="Times New Roman"/>
                <w:sz w:val="21"/>
                <w:szCs w:val="21"/>
              </w:rPr>
            </w:pPr>
            <w:r>
              <w:rPr>
                <w:rFonts w:ascii="Times New Roman" w:hAnsi="Times New Roman" w:cs="Times New Roman" w:hint="eastAsia"/>
                <w:sz w:val="21"/>
                <w:szCs w:val="21"/>
              </w:rPr>
              <w:t>能够</w:t>
            </w:r>
            <w:r w:rsidRPr="001C219B">
              <w:rPr>
                <w:rFonts w:ascii="Times New Roman" w:hAnsi="Times New Roman" w:cs="Times New Roman"/>
                <w:sz w:val="21"/>
                <w:szCs w:val="21"/>
              </w:rPr>
              <w:t>查询相关文献资料，</w:t>
            </w:r>
            <w:r>
              <w:rPr>
                <w:rFonts w:ascii="Times New Roman" w:hAnsi="Times New Roman" w:cs="Times New Roman" w:hint="eastAsia"/>
                <w:sz w:val="21"/>
                <w:szCs w:val="21"/>
              </w:rPr>
              <w:t>无法</w:t>
            </w:r>
            <w:r w:rsidRPr="001C219B">
              <w:rPr>
                <w:rFonts w:ascii="Times New Roman" w:hAnsi="Times New Roman" w:cs="Times New Roman"/>
                <w:sz w:val="21"/>
                <w:szCs w:val="21"/>
              </w:rPr>
              <w:t>对文献资料没有进行整理和分类，但没有在文献资料基础上提出新的思想和观念，参考文献</w:t>
            </w:r>
            <w:r>
              <w:rPr>
                <w:rFonts w:ascii="Times New Roman" w:hAnsi="Times New Roman" w:cs="Times New Roman" w:hint="eastAsia"/>
                <w:sz w:val="21"/>
                <w:szCs w:val="21"/>
              </w:rPr>
              <w:t>不</w:t>
            </w:r>
            <w:r w:rsidRPr="001C219B">
              <w:rPr>
                <w:rFonts w:ascii="Times New Roman" w:hAnsi="Times New Roman" w:cs="Times New Roman"/>
                <w:sz w:val="21"/>
                <w:szCs w:val="21"/>
              </w:rPr>
              <w:t>规范。对各种信息进行分析判断，</w:t>
            </w:r>
            <w:r>
              <w:rPr>
                <w:rFonts w:ascii="Times New Roman" w:hAnsi="Times New Roman" w:cs="Times New Roman" w:hint="eastAsia"/>
                <w:sz w:val="21"/>
                <w:szCs w:val="21"/>
              </w:rPr>
              <w:t>无法的分清各种信息的重要程度</w:t>
            </w:r>
            <w:r w:rsidRPr="001C219B">
              <w:rPr>
                <w:rFonts w:ascii="Times New Roman" w:hAnsi="Times New Roman" w:cs="Times New Roman"/>
                <w:sz w:val="21"/>
                <w:szCs w:val="21"/>
              </w:rPr>
              <w:t>。</w:t>
            </w:r>
          </w:p>
        </w:tc>
        <w:tc>
          <w:tcPr>
            <w:tcW w:w="4092" w:type="dxa"/>
            <w:tcBorders>
              <w:top w:val="single" w:sz="4" w:space="0" w:color="auto"/>
              <w:left w:val="single" w:sz="4" w:space="0" w:color="auto"/>
              <w:right w:val="single" w:sz="4" w:space="0" w:color="auto"/>
            </w:tcBorders>
          </w:tcPr>
          <w:p w14:paraId="762C127C" w14:textId="7412D1D1" w:rsidR="00FE2A1A" w:rsidRPr="001C219B" w:rsidRDefault="00D05A7E" w:rsidP="00D05A7E">
            <w:pPr>
              <w:widowControl w:val="0"/>
              <w:spacing w:line="300" w:lineRule="auto"/>
              <w:rPr>
                <w:rFonts w:ascii="Times New Roman" w:hAnsi="Times New Roman" w:cs="Times New Roman"/>
                <w:sz w:val="21"/>
                <w:szCs w:val="21"/>
              </w:rPr>
            </w:pPr>
            <w:r>
              <w:rPr>
                <w:rFonts w:ascii="Times New Roman" w:hAnsi="Times New Roman" w:cs="Times New Roman" w:hint="eastAsia"/>
                <w:sz w:val="21"/>
                <w:szCs w:val="21"/>
              </w:rPr>
              <w:t>能够</w:t>
            </w:r>
            <w:r w:rsidR="00FE2A1A" w:rsidRPr="001C219B">
              <w:rPr>
                <w:rFonts w:ascii="Times New Roman" w:hAnsi="Times New Roman" w:cs="Times New Roman"/>
                <w:sz w:val="21"/>
                <w:szCs w:val="21"/>
              </w:rPr>
              <w:t>查询相关文献资料，并对文献资料没有进行整理和分类，但没有在文献资料基础上提出新的思想和观念，参考文献规范正确。对各种信息进行分析判断，</w:t>
            </w:r>
            <w:r>
              <w:rPr>
                <w:rFonts w:ascii="Times New Roman" w:hAnsi="Times New Roman" w:cs="Times New Roman" w:hint="eastAsia"/>
                <w:sz w:val="21"/>
                <w:szCs w:val="21"/>
              </w:rPr>
              <w:t>不能很好的分清各种信息的重要程度</w:t>
            </w:r>
            <w:r w:rsidR="00FE2A1A" w:rsidRPr="001C219B">
              <w:rPr>
                <w:rFonts w:ascii="Times New Roman" w:hAnsi="Times New Roman" w:cs="Times New Roman"/>
                <w:sz w:val="21"/>
                <w:szCs w:val="21"/>
              </w:rPr>
              <w:t>。</w:t>
            </w:r>
          </w:p>
        </w:tc>
        <w:tc>
          <w:tcPr>
            <w:tcW w:w="4961" w:type="dxa"/>
            <w:tcBorders>
              <w:top w:val="single" w:sz="4" w:space="0" w:color="auto"/>
              <w:left w:val="single" w:sz="4" w:space="0" w:color="auto"/>
              <w:right w:val="single" w:sz="12" w:space="0" w:color="auto"/>
            </w:tcBorders>
          </w:tcPr>
          <w:p w14:paraId="13CE25F5" w14:textId="13E50BCE" w:rsidR="00FE2A1A" w:rsidRPr="001C219B" w:rsidRDefault="00D05A7E" w:rsidP="00D05A7E">
            <w:pPr>
              <w:widowControl w:val="0"/>
              <w:spacing w:line="300" w:lineRule="auto"/>
              <w:rPr>
                <w:rFonts w:ascii="Times New Roman" w:hAnsi="Times New Roman" w:cs="Times New Roman"/>
                <w:sz w:val="21"/>
                <w:szCs w:val="21"/>
              </w:rPr>
            </w:pPr>
            <w:r>
              <w:rPr>
                <w:rFonts w:ascii="Times New Roman" w:hAnsi="Times New Roman" w:cs="Times New Roman" w:hint="eastAsia"/>
                <w:sz w:val="21"/>
                <w:szCs w:val="21"/>
              </w:rPr>
              <w:t>能够查询</w:t>
            </w:r>
            <w:r w:rsidR="00FE2A1A" w:rsidRPr="001C219B">
              <w:rPr>
                <w:rFonts w:ascii="Times New Roman" w:hAnsi="Times New Roman" w:cs="Times New Roman"/>
                <w:sz w:val="21"/>
                <w:szCs w:val="21"/>
              </w:rPr>
              <w:t>相关文献资料，并对文献资料没有进行整理和分类，并在总结文献资料基础上提出新的思想和观念，参考文献规范正确。对各种信息进行分析判断，找出次要，重要，矛盾的信息。</w:t>
            </w:r>
          </w:p>
        </w:tc>
      </w:tr>
    </w:tbl>
    <w:p w14:paraId="1E29385C" w14:textId="77777777" w:rsidR="00C43D9A" w:rsidRPr="001C219B" w:rsidRDefault="00C43D9A" w:rsidP="00C43D9A">
      <w:pPr>
        <w:pStyle w:val="3"/>
        <w:spacing w:before="120" w:after="120" w:line="360" w:lineRule="auto"/>
        <w:jc w:val="center"/>
        <w:rPr>
          <w:rFonts w:ascii="Times New Roman" w:hAnsi="Times New Roman" w:cs="Times New Roman"/>
          <w:sz w:val="21"/>
          <w:szCs w:val="21"/>
        </w:rPr>
      </w:pPr>
      <w:bookmarkStart w:id="11" w:name="_Toc86757722"/>
      <w:r w:rsidRPr="001C219B">
        <w:rPr>
          <w:rFonts w:ascii="Times New Roman" w:hAnsi="Times New Roman" w:cs="Times New Roman"/>
          <w:sz w:val="21"/>
          <w:szCs w:val="21"/>
        </w:rPr>
        <w:t>考核项目</w:t>
      </w:r>
      <w:r w:rsidRPr="001C219B">
        <w:rPr>
          <w:rFonts w:ascii="Times New Roman" w:hAnsi="Times New Roman" w:cs="Times New Roman"/>
          <w:sz w:val="21"/>
          <w:szCs w:val="21"/>
        </w:rPr>
        <w:t>2</w:t>
      </w:r>
      <w:r w:rsidRPr="001C219B">
        <w:rPr>
          <w:rFonts w:ascii="Times New Roman" w:hAnsi="Times New Roman" w:cs="Times New Roman"/>
          <w:sz w:val="21"/>
          <w:szCs w:val="21"/>
        </w:rPr>
        <w:t>：</w:t>
      </w:r>
      <w:r w:rsidR="00AF5253" w:rsidRPr="001C219B">
        <w:rPr>
          <w:rFonts w:ascii="Times New Roman" w:hAnsi="Times New Roman" w:cs="Times New Roman"/>
          <w:sz w:val="21"/>
          <w:szCs w:val="21"/>
        </w:rPr>
        <w:t>实验</w:t>
      </w:r>
      <w:bookmarkEnd w:id="11"/>
    </w:p>
    <w:p w14:paraId="2E63D9FE" w14:textId="77777777" w:rsidR="00FE6543" w:rsidRPr="001C219B" w:rsidRDefault="00FE6543" w:rsidP="00EF0397">
      <w:pPr>
        <w:widowControl w:val="0"/>
        <w:tabs>
          <w:tab w:val="left" w:pos="3119"/>
          <w:tab w:val="left" w:pos="6379"/>
          <w:tab w:val="right" w:pos="13750"/>
        </w:tabs>
        <w:rPr>
          <w:rFonts w:ascii="Times New Roman" w:hAnsi="Times New Roman" w:cs="Times New Roman"/>
          <w:sz w:val="21"/>
          <w:szCs w:val="21"/>
        </w:rPr>
      </w:pPr>
      <w:r w:rsidRPr="001C219B">
        <w:rPr>
          <w:rFonts w:ascii="Times New Roman" w:hAnsi="Times New Roman" w:cs="Times New Roman"/>
          <w:b/>
          <w:sz w:val="21"/>
          <w:szCs w:val="21"/>
        </w:rPr>
        <w:t>课程：</w:t>
      </w:r>
      <w:r w:rsidR="00531CE9" w:rsidRPr="001C219B">
        <w:rPr>
          <w:rFonts w:ascii="Times New Roman" w:hAnsi="Times New Roman" w:cs="Times New Roman"/>
          <w:sz w:val="21"/>
          <w:szCs w:val="21"/>
        </w:rPr>
        <w:t>材料力学</w:t>
      </w:r>
      <w:r w:rsidR="00317793" w:rsidRPr="001C219B">
        <w:rPr>
          <w:rFonts w:ascii="Times New Roman" w:hAnsi="Times New Roman" w:cs="Times New Roman"/>
          <w:sz w:val="21"/>
          <w:szCs w:val="21"/>
        </w:rPr>
        <w:t xml:space="preserve">     </w:t>
      </w:r>
      <w:r w:rsidR="00CB1303" w:rsidRPr="001C219B">
        <w:rPr>
          <w:rFonts w:ascii="Times New Roman" w:hAnsi="Times New Roman" w:cs="Times New Roman"/>
          <w:sz w:val="21"/>
          <w:szCs w:val="21"/>
        </w:rPr>
        <w:t xml:space="preserve">     </w:t>
      </w:r>
      <w:r w:rsidR="00317793" w:rsidRPr="001C219B">
        <w:rPr>
          <w:rFonts w:ascii="Times New Roman" w:hAnsi="Times New Roman" w:cs="Times New Roman"/>
          <w:sz w:val="21"/>
          <w:szCs w:val="21"/>
        </w:rPr>
        <w:t xml:space="preserve">   </w:t>
      </w:r>
      <w:r w:rsidRPr="001C219B">
        <w:rPr>
          <w:rFonts w:ascii="Times New Roman" w:hAnsi="Times New Roman" w:cs="Times New Roman"/>
          <w:sz w:val="21"/>
          <w:szCs w:val="21"/>
        </w:rPr>
        <w:tab/>
      </w:r>
      <w:r w:rsidRPr="001C219B">
        <w:rPr>
          <w:rFonts w:ascii="Times New Roman" w:hAnsi="Times New Roman" w:cs="Times New Roman"/>
          <w:b/>
          <w:sz w:val="21"/>
          <w:szCs w:val="21"/>
        </w:rPr>
        <w:t>考核项目</w:t>
      </w:r>
      <w:r w:rsidRPr="001C219B">
        <w:rPr>
          <w:rFonts w:ascii="Times New Roman" w:hAnsi="Times New Roman" w:cs="Times New Roman"/>
          <w:sz w:val="21"/>
          <w:szCs w:val="21"/>
        </w:rPr>
        <w:t>：</w:t>
      </w:r>
      <w:r w:rsidR="00CB1303" w:rsidRPr="001C219B">
        <w:rPr>
          <w:rFonts w:ascii="Times New Roman" w:hAnsi="Times New Roman" w:cs="Times New Roman"/>
          <w:sz w:val="21"/>
          <w:szCs w:val="21"/>
        </w:rPr>
        <w:t>实验</w:t>
      </w:r>
      <w:r w:rsidR="00EF0397" w:rsidRPr="001C219B">
        <w:rPr>
          <w:rFonts w:ascii="Times New Roman" w:hAnsi="Times New Roman" w:cs="Times New Roman"/>
          <w:sz w:val="21"/>
          <w:szCs w:val="21"/>
        </w:rPr>
        <w:tab/>
      </w:r>
      <w:r w:rsidRPr="001C219B">
        <w:rPr>
          <w:rFonts w:ascii="Times New Roman" w:hAnsi="Times New Roman" w:cs="Times New Roman"/>
          <w:b/>
          <w:sz w:val="21"/>
          <w:szCs w:val="21"/>
        </w:rPr>
        <w:t>考核方式</w:t>
      </w:r>
      <w:r w:rsidRPr="001C219B">
        <w:rPr>
          <w:rFonts w:ascii="Times New Roman" w:hAnsi="Times New Roman" w:cs="Times New Roman"/>
          <w:sz w:val="21"/>
          <w:szCs w:val="21"/>
        </w:rPr>
        <w:t>：</w:t>
      </w:r>
      <w:r w:rsidR="00317793" w:rsidRPr="001C219B">
        <w:rPr>
          <w:rFonts w:ascii="Times New Roman" w:hAnsi="Times New Roman" w:cs="Times New Roman"/>
          <w:sz w:val="21"/>
          <w:szCs w:val="21"/>
        </w:rPr>
        <w:t>实验操作与实验报告</w:t>
      </w:r>
      <w:r w:rsidRPr="001C219B">
        <w:rPr>
          <w:rFonts w:ascii="Times New Roman" w:hAnsi="Times New Roman" w:cs="Times New Roman"/>
          <w:b/>
          <w:sz w:val="21"/>
          <w:szCs w:val="21"/>
        </w:rPr>
        <w:tab/>
      </w:r>
      <w:r w:rsidRPr="001C219B">
        <w:rPr>
          <w:rFonts w:ascii="Times New Roman" w:hAnsi="Times New Roman" w:cs="Times New Roman"/>
          <w:b/>
          <w:sz w:val="21"/>
          <w:szCs w:val="21"/>
        </w:rPr>
        <w:t>考核权重：</w:t>
      </w:r>
      <w:r w:rsidR="00AD7CC9" w:rsidRPr="001C219B">
        <w:rPr>
          <w:rFonts w:ascii="Times New Roman" w:hAnsi="Times New Roman" w:cs="Times New Roman"/>
          <w:sz w:val="21"/>
          <w:szCs w:val="21"/>
        </w:rPr>
        <w:t>15</w:t>
      </w:r>
      <w:r w:rsidRPr="001C219B">
        <w:rPr>
          <w:rFonts w:ascii="Times New Roman" w:hAnsi="Times New Roman" w:cs="Times New Roman"/>
          <w:sz w:val="21"/>
          <w:szCs w:val="21"/>
        </w:rPr>
        <w:t>%</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4096"/>
        <w:gridCol w:w="4380"/>
        <w:gridCol w:w="4784"/>
      </w:tblGrid>
      <w:tr w:rsidR="00FE6543" w:rsidRPr="001C219B" w14:paraId="759EBB92" w14:textId="77777777" w:rsidTr="00FE2A1A">
        <w:tc>
          <w:tcPr>
            <w:tcW w:w="1023" w:type="dxa"/>
            <w:tcBorders>
              <w:top w:val="single" w:sz="12" w:space="0" w:color="auto"/>
              <w:left w:val="single" w:sz="12" w:space="0" w:color="auto"/>
              <w:bottom w:val="single" w:sz="12" w:space="0" w:color="auto"/>
              <w:right w:val="single" w:sz="12" w:space="0" w:color="auto"/>
            </w:tcBorders>
          </w:tcPr>
          <w:p w14:paraId="47AEC46F" w14:textId="77777777" w:rsidR="00FE6543" w:rsidRPr="001C219B" w:rsidRDefault="00FE6543" w:rsidP="000A5014">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r w:rsidR="00AD7CC9" w:rsidRPr="001C219B">
              <w:rPr>
                <w:rFonts w:ascii="Times New Roman" w:hAnsi="Times New Roman" w:cs="Times New Roman"/>
                <w:b/>
                <w:sz w:val="21"/>
                <w:szCs w:val="21"/>
              </w:rPr>
              <w:t>（</w:t>
            </w:r>
            <w:r w:rsidR="00AD7CC9" w:rsidRPr="001C219B">
              <w:rPr>
                <w:rFonts w:ascii="Times New Roman" w:hAnsi="Times New Roman" w:cs="Times New Roman"/>
                <w:b/>
                <w:sz w:val="21"/>
                <w:szCs w:val="21"/>
              </w:rPr>
              <w:t>ILO</w:t>
            </w:r>
            <w:r w:rsidR="00AD7CC9" w:rsidRPr="001C219B">
              <w:rPr>
                <w:rFonts w:ascii="Times New Roman" w:hAnsi="Times New Roman" w:cs="Times New Roman"/>
                <w:b/>
                <w:sz w:val="21"/>
                <w:szCs w:val="21"/>
              </w:rPr>
              <w:t>）</w:t>
            </w:r>
          </w:p>
        </w:tc>
        <w:tc>
          <w:tcPr>
            <w:tcW w:w="4096" w:type="dxa"/>
            <w:tcBorders>
              <w:top w:val="single" w:sz="12" w:space="0" w:color="auto"/>
              <w:left w:val="single" w:sz="12" w:space="0" w:color="auto"/>
              <w:bottom w:val="single" w:sz="12" w:space="0" w:color="auto"/>
              <w:right w:val="single" w:sz="12" w:space="0" w:color="auto"/>
            </w:tcBorders>
          </w:tcPr>
          <w:p w14:paraId="16B2A407"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380" w:type="dxa"/>
            <w:tcBorders>
              <w:top w:val="single" w:sz="12" w:space="0" w:color="auto"/>
              <w:left w:val="single" w:sz="12" w:space="0" w:color="auto"/>
              <w:bottom w:val="single" w:sz="12" w:space="0" w:color="auto"/>
              <w:right w:val="single" w:sz="12" w:space="0" w:color="auto"/>
            </w:tcBorders>
          </w:tcPr>
          <w:p w14:paraId="5E4B61E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784" w:type="dxa"/>
            <w:tcBorders>
              <w:top w:val="single" w:sz="12" w:space="0" w:color="auto"/>
              <w:left w:val="single" w:sz="12" w:space="0" w:color="auto"/>
              <w:bottom w:val="single" w:sz="12" w:space="0" w:color="auto"/>
              <w:right w:val="single" w:sz="12" w:space="0" w:color="auto"/>
            </w:tcBorders>
          </w:tcPr>
          <w:p w14:paraId="0CF6DD9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DE2EA7" w:rsidRPr="001C219B" w14:paraId="662BE3CA" w14:textId="77777777" w:rsidTr="00FE2A1A">
        <w:tc>
          <w:tcPr>
            <w:tcW w:w="1023" w:type="dxa"/>
            <w:tcBorders>
              <w:top w:val="single" w:sz="12" w:space="0" w:color="auto"/>
              <w:left w:val="single" w:sz="12" w:space="0" w:color="auto"/>
              <w:bottom w:val="single" w:sz="4" w:space="0" w:color="auto"/>
              <w:right w:val="single" w:sz="4" w:space="0" w:color="auto"/>
            </w:tcBorders>
          </w:tcPr>
          <w:p w14:paraId="658EBD35" w14:textId="77777777" w:rsidR="00DE2EA7" w:rsidRPr="001C219B" w:rsidRDefault="00283DF6" w:rsidP="00DE2EA7">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-1</w:t>
            </w:r>
          </w:p>
        </w:tc>
        <w:tc>
          <w:tcPr>
            <w:tcW w:w="4096" w:type="dxa"/>
            <w:tcBorders>
              <w:top w:val="single" w:sz="12" w:space="0" w:color="auto"/>
              <w:left w:val="single" w:sz="4" w:space="0" w:color="auto"/>
              <w:bottom w:val="single" w:sz="4" w:space="0" w:color="auto"/>
              <w:right w:val="single" w:sz="4" w:space="0" w:color="auto"/>
            </w:tcBorders>
          </w:tcPr>
          <w:p w14:paraId="2FFD8D1F"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不能正确绘制低碳钢和铸铁的拉伸和压缩曲线，不能确定低碳钢和铸铁的拉伸和压缩曲线上的特征点，不能</w:t>
            </w:r>
            <w:r w:rsidR="00FC7E60" w:rsidRPr="001C219B">
              <w:rPr>
                <w:rFonts w:ascii="Times New Roman" w:hAnsi="Times New Roman" w:cs="Times New Roman"/>
                <w:sz w:val="21"/>
                <w:szCs w:val="21"/>
              </w:rPr>
              <w:t>判断实验</w:t>
            </w:r>
            <w:r w:rsidRPr="001C219B">
              <w:rPr>
                <w:rFonts w:ascii="Times New Roman" w:hAnsi="Times New Roman" w:cs="Times New Roman"/>
                <w:sz w:val="21"/>
                <w:szCs w:val="21"/>
              </w:rPr>
              <w:t>得到的低碳钢的屈服极限，强度极限，铸铁的强度极限的合理性</w:t>
            </w:r>
            <w:r w:rsidR="00FC7E60" w:rsidRPr="001C219B">
              <w:rPr>
                <w:rFonts w:ascii="Times New Roman" w:hAnsi="Times New Roman" w:cs="Times New Roman"/>
                <w:sz w:val="21"/>
                <w:szCs w:val="21"/>
              </w:rPr>
              <w:t>，变量单位使用混乱</w:t>
            </w:r>
            <w:r w:rsidRPr="001C219B">
              <w:rPr>
                <w:rFonts w:ascii="Times New Roman" w:hAnsi="Times New Roman" w:cs="Times New Roman"/>
                <w:sz w:val="21"/>
                <w:szCs w:val="21"/>
              </w:rPr>
              <w:t>。</w:t>
            </w:r>
          </w:p>
        </w:tc>
        <w:tc>
          <w:tcPr>
            <w:tcW w:w="4380" w:type="dxa"/>
            <w:tcBorders>
              <w:top w:val="single" w:sz="12" w:space="0" w:color="auto"/>
              <w:left w:val="single" w:sz="4" w:space="0" w:color="auto"/>
              <w:bottom w:val="single" w:sz="4" w:space="0" w:color="auto"/>
              <w:right w:val="single" w:sz="4" w:space="0" w:color="auto"/>
            </w:tcBorders>
          </w:tcPr>
          <w:p w14:paraId="2D1BA332"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能正确绘制低碳钢和铸铁的拉伸和压缩曲线，能确定低碳钢和铸铁的拉伸和压缩曲线上的特征点，不能</w:t>
            </w:r>
            <w:r w:rsidR="00FC7E60" w:rsidRPr="001C219B">
              <w:rPr>
                <w:rFonts w:ascii="Times New Roman" w:hAnsi="Times New Roman" w:cs="Times New Roman"/>
                <w:sz w:val="21"/>
                <w:szCs w:val="21"/>
              </w:rPr>
              <w:t>判断实验</w:t>
            </w:r>
            <w:r w:rsidRPr="001C219B">
              <w:rPr>
                <w:rFonts w:ascii="Times New Roman" w:hAnsi="Times New Roman" w:cs="Times New Roman"/>
                <w:sz w:val="21"/>
                <w:szCs w:val="21"/>
              </w:rPr>
              <w:t>得到的低碳钢的屈服极限，强度极限，铸铁的强度极限的合理性。</w:t>
            </w:r>
          </w:p>
        </w:tc>
        <w:tc>
          <w:tcPr>
            <w:tcW w:w="4784" w:type="dxa"/>
            <w:tcBorders>
              <w:top w:val="single" w:sz="12" w:space="0" w:color="auto"/>
              <w:left w:val="single" w:sz="4" w:space="0" w:color="auto"/>
              <w:bottom w:val="single" w:sz="4" w:space="0" w:color="auto"/>
              <w:right w:val="single" w:sz="4" w:space="0" w:color="auto"/>
            </w:tcBorders>
          </w:tcPr>
          <w:p w14:paraId="18509334" w14:textId="77777777" w:rsidR="00DE2EA7" w:rsidRPr="001C219B" w:rsidRDefault="00DE2EA7"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正确绘制低碳钢和铸铁的拉伸和压缩曲线，确定低碳钢和铸铁的拉伸和压缩曲线上的特征点，</w:t>
            </w:r>
            <w:r w:rsidR="00FC7E60" w:rsidRPr="001C219B">
              <w:rPr>
                <w:rFonts w:ascii="Times New Roman" w:hAnsi="Times New Roman" w:cs="Times New Roman"/>
                <w:sz w:val="21"/>
                <w:szCs w:val="21"/>
              </w:rPr>
              <w:t>判断实验</w:t>
            </w:r>
            <w:r w:rsidRPr="001C219B">
              <w:rPr>
                <w:rFonts w:ascii="Times New Roman" w:hAnsi="Times New Roman" w:cs="Times New Roman"/>
                <w:sz w:val="21"/>
                <w:szCs w:val="21"/>
              </w:rPr>
              <w:t>得到的低碳钢的屈服极限，强度极限，铸铁的强度极限的合理性。</w:t>
            </w:r>
          </w:p>
        </w:tc>
      </w:tr>
      <w:tr w:rsidR="00387719" w:rsidRPr="001C219B" w14:paraId="19F64B44" w14:textId="77777777" w:rsidTr="00FE2A1A">
        <w:trPr>
          <w:trHeight w:val="1671"/>
        </w:trPr>
        <w:tc>
          <w:tcPr>
            <w:tcW w:w="1023" w:type="dxa"/>
            <w:tcBorders>
              <w:top w:val="nil"/>
              <w:left w:val="single" w:sz="12" w:space="0" w:color="auto"/>
              <w:right w:val="single" w:sz="4" w:space="0" w:color="auto"/>
            </w:tcBorders>
            <w:vAlign w:val="center"/>
          </w:tcPr>
          <w:p w14:paraId="499B0B2E" w14:textId="77777777" w:rsidR="00387719" w:rsidRPr="001C219B" w:rsidRDefault="00283DF6"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-3</w:t>
            </w:r>
          </w:p>
        </w:tc>
        <w:tc>
          <w:tcPr>
            <w:tcW w:w="4096" w:type="dxa"/>
            <w:tcBorders>
              <w:top w:val="single" w:sz="4" w:space="0" w:color="auto"/>
              <w:left w:val="single" w:sz="4" w:space="0" w:color="auto"/>
              <w:right w:val="single" w:sz="4" w:space="0" w:color="auto"/>
            </w:tcBorders>
            <w:vAlign w:val="center"/>
          </w:tcPr>
          <w:p w14:paraId="5C08D0BB"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不能绘制结构的扭转图。不能够理解并推导扭转应力分布公式，只能计算简单转轴的应力和变形，并进行强度和刚度分析。</w:t>
            </w:r>
          </w:p>
        </w:tc>
        <w:tc>
          <w:tcPr>
            <w:tcW w:w="4380" w:type="dxa"/>
            <w:tcBorders>
              <w:top w:val="single" w:sz="4" w:space="0" w:color="auto"/>
              <w:left w:val="single" w:sz="4" w:space="0" w:color="auto"/>
              <w:right w:val="single" w:sz="4" w:space="0" w:color="auto"/>
            </w:tcBorders>
            <w:vAlign w:val="center"/>
          </w:tcPr>
          <w:p w14:paraId="593C7AC9"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绘制结构的扭矩图。能够理解并推导扭转应力分布公式，能计算常规转轴的应力和变形，并进行强度和刚度分析。</w:t>
            </w:r>
          </w:p>
        </w:tc>
        <w:tc>
          <w:tcPr>
            <w:tcW w:w="4784" w:type="dxa"/>
            <w:tcBorders>
              <w:top w:val="single" w:sz="4" w:space="0" w:color="auto"/>
              <w:left w:val="single" w:sz="4" w:space="0" w:color="auto"/>
              <w:right w:val="single" w:sz="12" w:space="0" w:color="auto"/>
            </w:tcBorders>
            <w:vAlign w:val="center"/>
          </w:tcPr>
          <w:p w14:paraId="003F5D98" w14:textId="77777777" w:rsidR="00387719" w:rsidRPr="001C219B" w:rsidRDefault="00387719"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正确绘制复杂结构的扭矩图。能够独立证明扭转应力分布公式，解释扭转平面假设，将工程实际问题简化为材料力学分析模型，计算复杂转轴的应力和变形，并进行强度和刚度分析。</w:t>
            </w:r>
          </w:p>
        </w:tc>
      </w:tr>
      <w:tr w:rsidR="00430775" w:rsidRPr="001C219B" w14:paraId="5DCCD13E" w14:textId="77777777" w:rsidTr="00FE2A1A">
        <w:trPr>
          <w:trHeight w:val="1681"/>
        </w:trPr>
        <w:tc>
          <w:tcPr>
            <w:tcW w:w="1023" w:type="dxa"/>
            <w:tcBorders>
              <w:top w:val="single" w:sz="4" w:space="0" w:color="auto"/>
              <w:left w:val="single" w:sz="12" w:space="0" w:color="auto"/>
              <w:right w:val="single" w:sz="4" w:space="0" w:color="auto"/>
            </w:tcBorders>
            <w:vAlign w:val="center"/>
          </w:tcPr>
          <w:p w14:paraId="18B22847" w14:textId="77777777" w:rsidR="00430775" w:rsidRPr="001C219B" w:rsidRDefault="00283DF6" w:rsidP="00430775">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-4</w:t>
            </w:r>
          </w:p>
        </w:tc>
        <w:tc>
          <w:tcPr>
            <w:tcW w:w="4096" w:type="dxa"/>
            <w:tcBorders>
              <w:top w:val="single" w:sz="4" w:space="0" w:color="auto"/>
              <w:left w:val="single" w:sz="4" w:space="0" w:color="auto"/>
              <w:right w:val="single" w:sz="4" w:space="0" w:color="auto"/>
            </w:tcBorders>
            <w:vAlign w:val="center"/>
          </w:tcPr>
          <w:p w14:paraId="05BFF2F6"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不能确定实验中纯弯曲梁上的弯矩。不能正确计算实验中的梁上相应测点的理论应力值。不能正确进行构件的强度分析。</w:t>
            </w:r>
          </w:p>
        </w:tc>
        <w:tc>
          <w:tcPr>
            <w:tcW w:w="4380" w:type="dxa"/>
            <w:tcBorders>
              <w:top w:val="single" w:sz="4" w:space="0" w:color="auto"/>
              <w:left w:val="single" w:sz="4" w:space="0" w:color="auto"/>
              <w:right w:val="single" w:sz="4" w:space="0" w:color="auto"/>
            </w:tcBorders>
            <w:vAlign w:val="center"/>
          </w:tcPr>
          <w:p w14:paraId="2FD871C2"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基本能够正确确定实验中纯弯曲梁上的载荷与弯矩，绘制弯矩图，无明显错误。正确计算实验中的梁上相应测点的理论应力值，正确分析构件的强度。</w:t>
            </w:r>
          </w:p>
        </w:tc>
        <w:tc>
          <w:tcPr>
            <w:tcW w:w="4784" w:type="dxa"/>
            <w:tcBorders>
              <w:top w:val="single" w:sz="4" w:space="0" w:color="auto"/>
              <w:left w:val="single" w:sz="4" w:space="0" w:color="auto"/>
              <w:right w:val="single" w:sz="12" w:space="0" w:color="auto"/>
            </w:tcBorders>
            <w:vAlign w:val="center"/>
          </w:tcPr>
          <w:p w14:paraId="1D90F9D3" w14:textId="77777777" w:rsidR="00430775" w:rsidRPr="001C219B" w:rsidRDefault="00430775" w:rsidP="00430775">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正确确定实验中纯弯曲梁上的载荷与弯矩，绘制弯矩图。所绘制的弯矩图清晰规范。正确计算实验中的梁上相应测点的理论应力值，并分析出理论值与实验值的误差原因，列出消除误差的方法。正确分析构件的强度。</w:t>
            </w:r>
          </w:p>
        </w:tc>
      </w:tr>
      <w:tr w:rsidR="00FE2A1A" w:rsidRPr="001C219B" w14:paraId="50C83710" w14:textId="77777777" w:rsidTr="00FE2A1A">
        <w:tc>
          <w:tcPr>
            <w:tcW w:w="1023" w:type="dxa"/>
            <w:tcBorders>
              <w:top w:val="single" w:sz="4" w:space="0" w:color="auto"/>
              <w:left w:val="single" w:sz="12" w:space="0" w:color="auto"/>
              <w:bottom w:val="single" w:sz="4" w:space="0" w:color="auto"/>
              <w:right w:val="single" w:sz="4" w:space="0" w:color="auto"/>
            </w:tcBorders>
            <w:vAlign w:val="center"/>
          </w:tcPr>
          <w:p w14:paraId="50A07BC8" w14:textId="77777777" w:rsidR="00FE2A1A" w:rsidRPr="001C219B" w:rsidRDefault="00FE2A1A" w:rsidP="00FE2A1A">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t>ILO-6</w:t>
            </w:r>
          </w:p>
        </w:tc>
        <w:tc>
          <w:tcPr>
            <w:tcW w:w="4096" w:type="dxa"/>
            <w:tcBorders>
              <w:top w:val="single" w:sz="4" w:space="0" w:color="auto"/>
              <w:left w:val="single" w:sz="4" w:space="0" w:color="auto"/>
              <w:bottom w:val="single" w:sz="4" w:space="0" w:color="auto"/>
              <w:right w:val="single" w:sz="4" w:space="0" w:color="auto"/>
            </w:tcBorders>
          </w:tcPr>
          <w:p w14:paraId="37B98BD6"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不能正确解释低碳钢和铸铁在拉伸和压缩时破坏形式的差别，以及引起这些差别的原因。不能正确计算出材料的杨氏弹性模量。</w:t>
            </w:r>
          </w:p>
        </w:tc>
        <w:tc>
          <w:tcPr>
            <w:tcW w:w="4380" w:type="dxa"/>
            <w:tcBorders>
              <w:top w:val="single" w:sz="4" w:space="0" w:color="auto"/>
              <w:left w:val="single" w:sz="4" w:space="0" w:color="auto"/>
              <w:bottom w:val="single" w:sz="4" w:space="0" w:color="auto"/>
              <w:right w:val="single" w:sz="4" w:space="0" w:color="auto"/>
            </w:tcBorders>
          </w:tcPr>
          <w:p w14:paraId="643664F6"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正确解释低碳钢和铸铁在拉伸和压缩时破坏形式的差别，以及引起这些差别的原因。正确计算出材料的杨氏弹性模量。</w:t>
            </w:r>
          </w:p>
        </w:tc>
        <w:tc>
          <w:tcPr>
            <w:tcW w:w="4784" w:type="dxa"/>
            <w:tcBorders>
              <w:top w:val="single" w:sz="4" w:space="0" w:color="auto"/>
              <w:left w:val="single" w:sz="4" w:space="0" w:color="auto"/>
              <w:bottom w:val="single" w:sz="4" w:space="0" w:color="auto"/>
              <w:right w:val="single" w:sz="4" w:space="0" w:color="auto"/>
            </w:tcBorders>
          </w:tcPr>
          <w:p w14:paraId="15CC1181" w14:textId="77777777" w:rsidR="00FE2A1A" w:rsidRPr="001C219B" w:rsidRDefault="00FE2A1A" w:rsidP="00FE2A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正确解释低碳钢和铸铁在拉伸和压缩时破坏形式的差别，以及引起这些差别的原因，能够分析两种材料破坏时的应力状态和在工程实际中应用的范围的差别。正确计算出材料的杨氏弹性模量。</w:t>
            </w:r>
          </w:p>
        </w:tc>
      </w:tr>
      <w:tr w:rsidR="003514AD" w:rsidRPr="001C219B" w14:paraId="147DEAD2" w14:textId="77777777" w:rsidTr="00130080">
        <w:tc>
          <w:tcPr>
            <w:tcW w:w="1023" w:type="dxa"/>
            <w:tcBorders>
              <w:top w:val="single" w:sz="4" w:space="0" w:color="auto"/>
              <w:left w:val="single" w:sz="12" w:space="0" w:color="auto"/>
              <w:bottom w:val="single" w:sz="4" w:space="0" w:color="auto"/>
              <w:right w:val="single" w:sz="4" w:space="0" w:color="auto"/>
            </w:tcBorders>
            <w:vAlign w:val="center"/>
          </w:tcPr>
          <w:p w14:paraId="3DBDBE34" w14:textId="78635C53" w:rsidR="003514AD" w:rsidRPr="001C219B" w:rsidRDefault="003514AD" w:rsidP="003514AD">
            <w:pPr>
              <w:widowControl w:val="0"/>
              <w:spacing w:line="300" w:lineRule="auto"/>
              <w:jc w:val="both"/>
              <w:rPr>
                <w:rFonts w:ascii="Times New Roman" w:hAnsi="Times New Roman" w:cs="Times New Roman"/>
                <w:sz w:val="21"/>
                <w:szCs w:val="21"/>
              </w:rPr>
            </w:pPr>
            <w:r>
              <w:rPr>
                <w:rFonts w:ascii="Times New Roman" w:hAnsi="Times New Roman" w:cs="Times New Roman" w:hint="eastAsia"/>
                <w:sz w:val="21"/>
                <w:szCs w:val="21"/>
              </w:rPr>
              <w:t>ILO-</w:t>
            </w:r>
            <w:r>
              <w:rPr>
                <w:rFonts w:ascii="Times New Roman" w:hAnsi="Times New Roman" w:cs="Times New Roman"/>
                <w:sz w:val="21"/>
                <w:szCs w:val="21"/>
              </w:rPr>
              <w:t>8</w:t>
            </w:r>
          </w:p>
        </w:tc>
        <w:tc>
          <w:tcPr>
            <w:tcW w:w="4096" w:type="dxa"/>
            <w:tcBorders>
              <w:left w:val="single" w:sz="4" w:space="0" w:color="auto"/>
              <w:right w:val="single" w:sz="4" w:space="0" w:color="auto"/>
            </w:tcBorders>
          </w:tcPr>
          <w:p w14:paraId="33369992" w14:textId="7D3E287F"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无法确定</w:t>
            </w:r>
            <w:r w:rsidR="002E668B" w:rsidRPr="002E668B">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包含的材料力学问题，不能抽象出材料力学分析模型，分析过程不清楚，没有清楚的图表表示，没有计算过程与结果。</w:t>
            </w:r>
          </w:p>
        </w:tc>
        <w:tc>
          <w:tcPr>
            <w:tcW w:w="4380" w:type="dxa"/>
            <w:tcBorders>
              <w:left w:val="single" w:sz="4" w:space="0" w:color="auto"/>
              <w:right w:val="single" w:sz="4" w:space="0" w:color="auto"/>
            </w:tcBorders>
          </w:tcPr>
          <w:p w14:paraId="50AE5738" w14:textId="60F0A54D"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w:t>
            </w:r>
            <w:r w:rsidR="002E668B" w:rsidRPr="002E668B">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包含的材料力学问题，抽象出材料力学分析模型，分析过程清楚，图表表达清楚，有计算过程与结果。</w:t>
            </w:r>
          </w:p>
        </w:tc>
        <w:tc>
          <w:tcPr>
            <w:tcW w:w="4784" w:type="dxa"/>
            <w:tcBorders>
              <w:left w:val="single" w:sz="4" w:space="0" w:color="auto"/>
              <w:right w:val="single" w:sz="12" w:space="0" w:color="auto"/>
            </w:tcBorders>
          </w:tcPr>
          <w:p w14:paraId="4B54EFBC" w14:textId="56B3DD05"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w:t>
            </w:r>
            <w:r w:rsidR="00AA6277">
              <w:rPr>
                <w:rFonts w:ascii="Times New Roman" w:hAnsi="Times New Roman" w:cs="Times New Roman" w:hint="eastAsia"/>
                <w:sz w:val="21"/>
                <w:szCs w:val="21"/>
              </w:rPr>
              <w:t>实验过程中</w:t>
            </w:r>
            <w:r w:rsidRPr="001C219B">
              <w:rPr>
                <w:rFonts w:ascii="Times New Roman" w:hAnsi="Times New Roman" w:cs="Times New Roman"/>
                <w:sz w:val="21"/>
                <w:szCs w:val="21"/>
              </w:rPr>
              <w:t>包含的材料力学问题，抽象出材料力学分析模型，分析过程清楚，图表表达清楚，有计算过程与结果。对所提出的问题提出过个分析模型，并对每个模型进行分析并得到最优模型。</w:t>
            </w:r>
          </w:p>
        </w:tc>
      </w:tr>
      <w:tr w:rsidR="003514AD" w:rsidRPr="001C219B" w14:paraId="7D87D2EC" w14:textId="77777777" w:rsidTr="00FE2A1A">
        <w:trPr>
          <w:trHeight w:val="4085"/>
        </w:trPr>
        <w:tc>
          <w:tcPr>
            <w:tcW w:w="1023" w:type="dxa"/>
            <w:tcBorders>
              <w:top w:val="single" w:sz="4" w:space="0" w:color="auto"/>
              <w:left w:val="single" w:sz="12" w:space="0" w:color="auto"/>
              <w:right w:val="single" w:sz="4" w:space="0" w:color="auto"/>
            </w:tcBorders>
            <w:vAlign w:val="center"/>
          </w:tcPr>
          <w:p w14:paraId="15841D34" w14:textId="77777777" w:rsidR="003514AD" w:rsidRPr="001C219B" w:rsidRDefault="003514AD" w:rsidP="003514AD">
            <w:pPr>
              <w:widowControl w:val="0"/>
              <w:tabs>
                <w:tab w:val="num" w:pos="164"/>
              </w:tabs>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ILO-9</w:t>
            </w:r>
          </w:p>
        </w:tc>
        <w:tc>
          <w:tcPr>
            <w:tcW w:w="4096" w:type="dxa"/>
            <w:tcBorders>
              <w:top w:val="single" w:sz="4" w:space="0" w:color="auto"/>
              <w:left w:val="single" w:sz="4" w:space="0" w:color="auto"/>
              <w:right w:val="single" w:sz="4" w:space="0" w:color="auto"/>
            </w:tcBorders>
            <w:vAlign w:val="center"/>
          </w:tcPr>
          <w:p w14:paraId="08611A07"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无法进行有效性的确定，实验报告只是罗列数据，没有进行数据分析，撰写不规范。查询了相关文献资料，但对文献资料没有进行整理和分类，只是对罗列的问题文档，参考文献格式不规范。没有对各种信息进行分析判断，无法找出次要，重要，矛盾的信息。不能对实验或者仿真结果进行批判性思考，根据结果提出修改意见。</w:t>
            </w:r>
          </w:p>
        </w:tc>
        <w:tc>
          <w:tcPr>
            <w:tcW w:w="4380" w:type="dxa"/>
            <w:tcBorders>
              <w:top w:val="single" w:sz="4" w:space="0" w:color="auto"/>
              <w:left w:val="single" w:sz="4" w:space="0" w:color="auto"/>
              <w:right w:val="single" w:sz="4" w:space="0" w:color="auto"/>
            </w:tcBorders>
            <w:vAlign w:val="center"/>
          </w:tcPr>
          <w:p w14:paraId="1030329F"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进行有效性的确定，并分析得到相关结论，实验报告有进行数据分析，结论正确，撰写规范。查询了相关文献资料，并对文献资料没有进行整理和分类，但没有在文献资料基础上提出新的思想和观念，参考文献规范正确。对各种信息进行分析判断，找出次要，重要，矛盾的信息。对实验或者仿真结果进行一定的对比，判断结果的正确性，根据结果提出修改意见。</w:t>
            </w:r>
          </w:p>
        </w:tc>
        <w:tc>
          <w:tcPr>
            <w:tcW w:w="4784" w:type="dxa"/>
            <w:tcBorders>
              <w:top w:val="single" w:sz="4" w:space="0" w:color="auto"/>
              <w:left w:val="single" w:sz="4" w:space="0" w:color="auto"/>
              <w:right w:val="single" w:sz="12" w:space="0" w:color="auto"/>
            </w:tcBorders>
            <w:vAlign w:val="center"/>
          </w:tcPr>
          <w:p w14:paraId="2412BA75"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对实验中得到的实验数据进行有效性的确定，如果有问题，提出解决和修正方案，并加以实施，提高实验的准确性。分析实验数据得到相关正确的结论，实验报告有进行数据分析，结论正确，撰写规范。查询了相关文献资料，并对文献资料没有进行整理和分类，并在总结文献资料基础上提出新的思想和观念，参考文献规范正确。对各种信息进行分析判断，找出次要，重要，矛盾的信息。对实验或者仿真结果进行一定分析和对比，判断结果的正确性和有效性，根据结果提出修改意见提高模型或实验的准确性。</w:t>
            </w:r>
          </w:p>
        </w:tc>
      </w:tr>
      <w:tr w:rsidR="003514AD" w:rsidRPr="001C219B" w14:paraId="35513A34" w14:textId="77777777" w:rsidTr="00FE2A1A">
        <w:tc>
          <w:tcPr>
            <w:tcW w:w="1023" w:type="dxa"/>
            <w:tcBorders>
              <w:top w:val="single" w:sz="4" w:space="0" w:color="auto"/>
              <w:left w:val="single" w:sz="12" w:space="0" w:color="auto"/>
              <w:right w:val="single" w:sz="12" w:space="0" w:color="auto"/>
            </w:tcBorders>
            <w:vAlign w:val="center"/>
          </w:tcPr>
          <w:p w14:paraId="5EB39F52" w14:textId="77777777" w:rsidR="003514AD" w:rsidRPr="001C219B" w:rsidRDefault="003514AD" w:rsidP="003514AD">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ILO-10</w:t>
            </w:r>
          </w:p>
        </w:tc>
        <w:tc>
          <w:tcPr>
            <w:tcW w:w="4096" w:type="dxa"/>
            <w:tcBorders>
              <w:top w:val="single" w:sz="4" w:space="0" w:color="auto"/>
              <w:left w:val="single" w:sz="4" w:space="0" w:color="auto"/>
              <w:bottom w:val="single" w:sz="4" w:space="0" w:color="auto"/>
              <w:right w:val="single" w:sz="4" w:space="0" w:color="auto"/>
            </w:tcBorders>
          </w:tcPr>
          <w:p w14:paraId="2BF3E2BC"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在小组分工中，不能完成所分配的任务，与小组成员不能很好的沟通和合作。报告书不能很好的表达所要表达的论点，不能建立概念</w:t>
            </w:r>
            <w:proofErr w:type="gramStart"/>
            <w:r w:rsidRPr="001C219B">
              <w:rPr>
                <w:rFonts w:ascii="Times New Roman" w:hAnsi="Times New Roman" w:cs="Times New Roman"/>
                <w:sz w:val="21"/>
                <w:szCs w:val="21"/>
              </w:rPr>
              <w:t>间合理</w:t>
            </w:r>
            <w:proofErr w:type="gramEnd"/>
            <w:r w:rsidRPr="001C219B">
              <w:rPr>
                <w:rFonts w:ascii="Times New Roman" w:hAnsi="Times New Roman" w:cs="Times New Roman"/>
                <w:sz w:val="21"/>
                <w:szCs w:val="21"/>
              </w:rPr>
              <w:t>的结构和关系，语言表达不清晰，报告内容不具有连贯性和流畅性。文件格式不规范，图表制作不完善，参考文献格式不规范。不能合理安排各项进度，报告不能按时完成。</w:t>
            </w:r>
          </w:p>
        </w:tc>
        <w:tc>
          <w:tcPr>
            <w:tcW w:w="4380" w:type="dxa"/>
            <w:tcBorders>
              <w:top w:val="single" w:sz="4" w:space="0" w:color="auto"/>
              <w:left w:val="single" w:sz="4" w:space="0" w:color="auto"/>
              <w:bottom w:val="single" w:sz="4" w:space="0" w:color="auto"/>
              <w:right w:val="single" w:sz="4" w:space="0" w:color="auto"/>
            </w:tcBorders>
          </w:tcPr>
          <w:p w14:paraId="464E06E3"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基本能够完成小组分工中的任务，能够与小组成员进行沟通和合作。报告书能够表达所要表达的论点，概念间具有比较合理的结构和关系，语言表达清晰，报告内容具有连贯性和流畅性。文件格式比较规范，图表制作比较完善，参考文献格式规范。合理安排各项进度，报告能够按时完成。</w:t>
            </w:r>
          </w:p>
        </w:tc>
        <w:tc>
          <w:tcPr>
            <w:tcW w:w="4784" w:type="dxa"/>
            <w:tcBorders>
              <w:top w:val="single" w:sz="4" w:space="0" w:color="auto"/>
              <w:left w:val="single" w:sz="4" w:space="0" w:color="auto"/>
              <w:bottom w:val="single" w:sz="4" w:space="0" w:color="auto"/>
              <w:right w:val="single" w:sz="12" w:space="0" w:color="auto"/>
            </w:tcBorders>
          </w:tcPr>
          <w:p w14:paraId="3A6AFBF8" w14:textId="77777777" w:rsidR="003514AD" w:rsidRPr="001C219B" w:rsidRDefault="003514AD" w:rsidP="003514AD">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中起领导和决策作用，在小组任务有困难时，能够积极调动小组成员的积极性，从而进行有效沟通和交流，促进问题的解决。报告书清楚表达所要表达的论点，概念间具有很好的合理的结构和关系，语言表达非常清晰，报告内容具有连贯性和流畅性。文件格式比较很规范，图表制作完善，参考文献格式规范。提出合理进度安排，并且能够按照进步安排进行，按时提交报告。</w:t>
            </w:r>
          </w:p>
        </w:tc>
      </w:tr>
    </w:tbl>
    <w:p w14:paraId="08329FF5" w14:textId="77777777" w:rsidR="00CB1303" w:rsidRPr="001C219B" w:rsidRDefault="00CB1303" w:rsidP="00CB1303">
      <w:pPr>
        <w:rPr>
          <w:rFonts w:ascii="Times New Roman" w:hAnsi="Times New Roman" w:cs="Times New Roman"/>
          <w:sz w:val="21"/>
          <w:szCs w:val="21"/>
        </w:rPr>
      </w:pPr>
      <w:r w:rsidRPr="001C219B">
        <w:rPr>
          <w:rFonts w:ascii="Times New Roman" w:hAnsi="Times New Roman" w:cs="Times New Roman"/>
          <w:sz w:val="21"/>
          <w:szCs w:val="21"/>
        </w:rPr>
        <w:t>每个实验项目名称，内容及评分方式见附录</w:t>
      </w:r>
      <w:r w:rsidRPr="001C219B">
        <w:rPr>
          <w:rFonts w:ascii="Times New Roman" w:hAnsi="Times New Roman" w:cs="Times New Roman"/>
          <w:sz w:val="21"/>
          <w:szCs w:val="21"/>
        </w:rPr>
        <w:t>1.</w:t>
      </w:r>
    </w:p>
    <w:p w14:paraId="192F1CEC" w14:textId="77777777" w:rsidR="00C43D9A" w:rsidRPr="001C219B" w:rsidRDefault="00C43D9A" w:rsidP="00C43D9A">
      <w:pPr>
        <w:pStyle w:val="3"/>
        <w:spacing w:before="120" w:after="120" w:line="360" w:lineRule="auto"/>
        <w:jc w:val="center"/>
        <w:rPr>
          <w:rFonts w:ascii="Times New Roman" w:hAnsi="Times New Roman" w:cs="Times New Roman"/>
          <w:sz w:val="21"/>
          <w:szCs w:val="21"/>
        </w:rPr>
      </w:pPr>
      <w:bookmarkStart w:id="12" w:name="_Toc86757723"/>
      <w:r w:rsidRPr="001C219B">
        <w:rPr>
          <w:rFonts w:ascii="Times New Roman" w:hAnsi="Times New Roman" w:cs="Times New Roman"/>
          <w:sz w:val="21"/>
          <w:szCs w:val="21"/>
        </w:rPr>
        <w:t>考核项目</w:t>
      </w:r>
      <w:r w:rsidRPr="001C219B">
        <w:rPr>
          <w:rFonts w:ascii="Times New Roman" w:hAnsi="Times New Roman" w:cs="Times New Roman"/>
          <w:sz w:val="21"/>
          <w:szCs w:val="21"/>
        </w:rPr>
        <w:t>3</w:t>
      </w:r>
      <w:r w:rsidRPr="001C219B">
        <w:rPr>
          <w:rFonts w:ascii="Times New Roman" w:hAnsi="Times New Roman" w:cs="Times New Roman"/>
          <w:sz w:val="21"/>
          <w:szCs w:val="21"/>
        </w:rPr>
        <w:t>：</w:t>
      </w:r>
      <w:r w:rsidR="00531CE9" w:rsidRPr="001C219B">
        <w:rPr>
          <w:rFonts w:ascii="Times New Roman" w:hAnsi="Times New Roman" w:cs="Times New Roman"/>
          <w:sz w:val="21"/>
          <w:szCs w:val="21"/>
        </w:rPr>
        <w:t>项目</w:t>
      </w:r>
      <w:bookmarkEnd w:id="12"/>
    </w:p>
    <w:p w14:paraId="3F7555F0" w14:textId="77777777" w:rsidR="00FE6543" w:rsidRPr="001C219B" w:rsidRDefault="00FE6543" w:rsidP="00EF0397">
      <w:pPr>
        <w:widowControl w:val="0"/>
        <w:tabs>
          <w:tab w:val="left" w:pos="3119"/>
          <w:tab w:val="left" w:pos="6379"/>
          <w:tab w:val="right" w:pos="13750"/>
        </w:tabs>
        <w:rPr>
          <w:rFonts w:ascii="Times New Roman" w:hAnsi="Times New Roman" w:cs="Times New Roman"/>
          <w:sz w:val="21"/>
          <w:szCs w:val="21"/>
        </w:rPr>
      </w:pPr>
      <w:r w:rsidRPr="001C219B">
        <w:rPr>
          <w:rFonts w:ascii="Times New Roman" w:hAnsi="Times New Roman" w:cs="Times New Roman"/>
          <w:b/>
          <w:sz w:val="21"/>
          <w:szCs w:val="21"/>
        </w:rPr>
        <w:t>课程：</w:t>
      </w:r>
      <w:r w:rsidR="00531CE9" w:rsidRPr="001C219B">
        <w:rPr>
          <w:rFonts w:ascii="Times New Roman" w:hAnsi="Times New Roman" w:cs="Times New Roman"/>
          <w:sz w:val="21"/>
          <w:szCs w:val="21"/>
        </w:rPr>
        <w:t>材料力学</w:t>
      </w:r>
      <w:r w:rsidR="00EF0397" w:rsidRPr="001C219B">
        <w:rPr>
          <w:rFonts w:ascii="Times New Roman" w:hAnsi="Times New Roman" w:cs="Times New Roman"/>
          <w:sz w:val="21"/>
          <w:szCs w:val="21"/>
        </w:rPr>
        <w:tab/>
      </w:r>
      <w:r w:rsidRPr="001C219B">
        <w:rPr>
          <w:rFonts w:ascii="Times New Roman" w:hAnsi="Times New Roman" w:cs="Times New Roman"/>
          <w:b/>
          <w:sz w:val="21"/>
          <w:szCs w:val="21"/>
        </w:rPr>
        <w:t>考核项目</w:t>
      </w:r>
      <w:r w:rsidRPr="001C219B">
        <w:rPr>
          <w:rFonts w:ascii="Times New Roman" w:hAnsi="Times New Roman" w:cs="Times New Roman"/>
          <w:sz w:val="21"/>
          <w:szCs w:val="21"/>
        </w:rPr>
        <w:t>：</w:t>
      </w:r>
      <w:r w:rsidR="00EC1B11" w:rsidRPr="001C219B">
        <w:rPr>
          <w:rFonts w:ascii="Times New Roman" w:hAnsi="Times New Roman" w:cs="Times New Roman"/>
          <w:sz w:val="21"/>
          <w:szCs w:val="21"/>
        </w:rPr>
        <w:t>项目</w:t>
      </w:r>
      <w:r w:rsidR="00EF0397" w:rsidRPr="001C219B">
        <w:rPr>
          <w:rFonts w:ascii="Times New Roman" w:hAnsi="Times New Roman" w:cs="Times New Roman"/>
          <w:sz w:val="21"/>
          <w:szCs w:val="21"/>
        </w:rPr>
        <w:tab/>
      </w:r>
      <w:r w:rsidRPr="001C219B">
        <w:rPr>
          <w:rFonts w:ascii="Times New Roman" w:hAnsi="Times New Roman" w:cs="Times New Roman"/>
          <w:b/>
          <w:sz w:val="21"/>
          <w:szCs w:val="21"/>
        </w:rPr>
        <w:t>考核方式</w:t>
      </w:r>
      <w:r w:rsidRPr="001C219B">
        <w:rPr>
          <w:rFonts w:ascii="Times New Roman" w:hAnsi="Times New Roman" w:cs="Times New Roman"/>
          <w:sz w:val="21"/>
          <w:szCs w:val="21"/>
        </w:rPr>
        <w:t>：</w:t>
      </w:r>
      <w:r w:rsidR="00317793" w:rsidRPr="001C219B">
        <w:rPr>
          <w:rFonts w:ascii="Times New Roman" w:hAnsi="Times New Roman" w:cs="Times New Roman"/>
          <w:sz w:val="21"/>
          <w:szCs w:val="21"/>
        </w:rPr>
        <w:t>项目报告书与口头演示</w:t>
      </w:r>
      <w:r w:rsidR="00EF0397" w:rsidRPr="001C219B">
        <w:rPr>
          <w:rFonts w:ascii="Times New Roman" w:hAnsi="Times New Roman" w:cs="Times New Roman"/>
          <w:b/>
          <w:sz w:val="21"/>
          <w:szCs w:val="21"/>
        </w:rPr>
        <w:tab/>
      </w:r>
      <w:r w:rsidRPr="001C219B">
        <w:rPr>
          <w:rFonts w:ascii="Times New Roman" w:hAnsi="Times New Roman" w:cs="Times New Roman"/>
          <w:b/>
          <w:sz w:val="21"/>
          <w:szCs w:val="21"/>
        </w:rPr>
        <w:t>考核权重：</w:t>
      </w:r>
      <w:r w:rsidR="007E489A" w:rsidRPr="001C219B">
        <w:rPr>
          <w:rFonts w:ascii="Times New Roman" w:hAnsi="Times New Roman" w:cs="Times New Roman"/>
          <w:sz w:val="21"/>
          <w:szCs w:val="21"/>
        </w:rPr>
        <w:t>10</w:t>
      </w:r>
      <w:r w:rsidRPr="001C219B">
        <w:rPr>
          <w:rFonts w:ascii="Times New Roman" w:hAnsi="Times New Roman" w:cs="Times New Roman"/>
          <w:sz w:val="21"/>
          <w:szCs w:val="21"/>
        </w:rPr>
        <w:t>%</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4801"/>
        <w:gridCol w:w="3827"/>
        <w:gridCol w:w="4536"/>
      </w:tblGrid>
      <w:tr w:rsidR="00FE6543" w:rsidRPr="001C219B" w14:paraId="5A5F871F" w14:textId="77777777" w:rsidTr="00AD7CC9">
        <w:tc>
          <w:tcPr>
            <w:tcW w:w="1119" w:type="dxa"/>
            <w:tcBorders>
              <w:top w:val="single" w:sz="12" w:space="0" w:color="auto"/>
              <w:left w:val="single" w:sz="12" w:space="0" w:color="auto"/>
              <w:bottom w:val="single" w:sz="12" w:space="0" w:color="auto"/>
              <w:right w:val="single" w:sz="12" w:space="0" w:color="auto"/>
            </w:tcBorders>
            <w:vAlign w:val="center"/>
          </w:tcPr>
          <w:p w14:paraId="136EA79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lastRenderedPageBreak/>
              <w:t>预期学习结果</w:t>
            </w:r>
            <w:r w:rsidR="00AD7CC9" w:rsidRPr="001C219B">
              <w:rPr>
                <w:rFonts w:ascii="Times New Roman" w:hAnsi="Times New Roman" w:cs="Times New Roman"/>
                <w:b/>
                <w:bCs/>
                <w:sz w:val="21"/>
                <w:szCs w:val="21"/>
              </w:rPr>
              <w:t>（</w:t>
            </w:r>
            <w:r w:rsidR="00AD7CC9" w:rsidRPr="001C219B">
              <w:rPr>
                <w:rFonts w:ascii="Times New Roman" w:hAnsi="Times New Roman" w:cs="Times New Roman"/>
                <w:b/>
                <w:bCs/>
                <w:sz w:val="21"/>
                <w:szCs w:val="21"/>
              </w:rPr>
              <w:t>ILO</w:t>
            </w:r>
            <w:r w:rsidR="00AD7CC9" w:rsidRPr="001C219B">
              <w:rPr>
                <w:rFonts w:ascii="Times New Roman" w:hAnsi="Times New Roman" w:cs="Times New Roman"/>
                <w:b/>
                <w:bCs/>
                <w:sz w:val="21"/>
                <w:szCs w:val="21"/>
              </w:rPr>
              <w:t>）</w:t>
            </w:r>
          </w:p>
        </w:tc>
        <w:tc>
          <w:tcPr>
            <w:tcW w:w="4801" w:type="dxa"/>
            <w:tcBorders>
              <w:top w:val="single" w:sz="12" w:space="0" w:color="auto"/>
              <w:left w:val="single" w:sz="12" w:space="0" w:color="auto"/>
              <w:bottom w:val="single" w:sz="12" w:space="0" w:color="auto"/>
              <w:right w:val="single" w:sz="12" w:space="0" w:color="auto"/>
            </w:tcBorders>
          </w:tcPr>
          <w:p w14:paraId="1720FA3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3827" w:type="dxa"/>
            <w:tcBorders>
              <w:top w:val="single" w:sz="12" w:space="0" w:color="auto"/>
              <w:left w:val="single" w:sz="12" w:space="0" w:color="auto"/>
              <w:bottom w:val="single" w:sz="12" w:space="0" w:color="auto"/>
              <w:right w:val="single" w:sz="12" w:space="0" w:color="auto"/>
            </w:tcBorders>
          </w:tcPr>
          <w:p w14:paraId="672B009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4536" w:type="dxa"/>
            <w:tcBorders>
              <w:top w:val="single" w:sz="12" w:space="0" w:color="auto"/>
              <w:left w:val="single" w:sz="12" w:space="0" w:color="auto"/>
              <w:bottom w:val="single" w:sz="12" w:space="0" w:color="auto"/>
              <w:right w:val="single" w:sz="12" w:space="0" w:color="auto"/>
            </w:tcBorders>
          </w:tcPr>
          <w:p w14:paraId="77C1A18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F02298" w:rsidRPr="001C219B" w14:paraId="1FE333DA" w14:textId="77777777" w:rsidTr="00AD7CC9">
        <w:trPr>
          <w:trHeight w:val="3106"/>
        </w:trPr>
        <w:tc>
          <w:tcPr>
            <w:tcW w:w="1119" w:type="dxa"/>
            <w:tcBorders>
              <w:top w:val="single" w:sz="4" w:space="0" w:color="auto"/>
              <w:left w:val="single" w:sz="12" w:space="0" w:color="auto"/>
              <w:right w:val="single" w:sz="4" w:space="0" w:color="auto"/>
            </w:tcBorders>
            <w:vAlign w:val="center"/>
          </w:tcPr>
          <w:p w14:paraId="1DCF957E" w14:textId="77777777" w:rsidR="00F02298" w:rsidRPr="001C219B" w:rsidRDefault="00283DF6" w:rsidP="007F48A2">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-8</w:t>
            </w:r>
          </w:p>
        </w:tc>
        <w:tc>
          <w:tcPr>
            <w:tcW w:w="4801" w:type="dxa"/>
            <w:tcBorders>
              <w:left w:val="single" w:sz="4" w:space="0" w:color="auto"/>
              <w:right w:val="single" w:sz="4" w:space="0" w:color="auto"/>
            </w:tcBorders>
          </w:tcPr>
          <w:p w14:paraId="3FA6C576"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所选择的分析对与材料力学关系不密切。只是摘抄别人的资料，没有自己的分析思路和求解过程。</w:t>
            </w:r>
          </w:p>
          <w:p w14:paraId="7BF20CAA"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无法确定所选择分析对象包含的材料力学问题，不能抽象出材料力学分析模型，分析过程不清楚，没有清楚的图表表示，没有计算过程与结果。</w:t>
            </w:r>
          </w:p>
        </w:tc>
        <w:tc>
          <w:tcPr>
            <w:tcW w:w="3827" w:type="dxa"/>
            <w:tcBorders>
              <w:left w:val="single" w:sz="4" w:space="0" w:color="auto"/>
              <w:right w:val="single" w:sz="4" w:space="0" w:color="auto"/>
            </w:tcBorders>
          </w:tcPr>
          <w:p w14:paraId="0FDCDCEF"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能够选择与材料力学相关分析对象，并针对分析对象提出需要解决的问题，所需要的条件，以及问题的解决方案。</w:t>
            </w:r>
          </w:p>
          <w:p w14:paraId="27146403" w14:textId="77777777" w:rsidR="00F02298" w:rsidRPr="001C219B" w:rsidRDefault="00F02298" w:rsidP="00F91418">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正确选择分析对象包含的材料力学问题，抽象出材料力学分析模型，分析过程清楚，图表表达清楚，有计算过程与结果。</w:t>
            </w:r>
          </w:p>
        </w:tc>
        <w:tc>
          <w:tcPr>
            <w:tcW w:w="4536" w:type="dxa"/>
            <w:tcBorders>
              <w:left w:val="single" w:sz="4" w:space="0" w:color="auto"/>
              <w:right w:val="single" w:sz="12" w:space="0" w:color="auto"/>
            </w:tcBorders>
          </w:tcPr>
          <w:p w14:paraId="544DA0DA"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能够选择与材料力学相关分析对象，并针对分析对象提出需要解决的问题，所需要的条件，以及问题的解决方案，从多个方案中进行筛选，选出最优方案。</w:t>
            </w:r>
          </w:p>
          <w:p w14:paraId="4120BC43" w14:textId="77777777" w:rsidR="00F02298" w:rsidRPr="001C219B" w:rsidRDefault="00F02298"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正确选择分析对象包含的材料力学问题，抽象出材料力学分析模型，分析过程清楚，图表表达清楚，有计算过程与结果。对所提出的问题提出过个分析模型，并对每个模型进行分析并得到最优模型。</w:t>
            </w:r>
          </w:p>
        </w:tc>
      </w:tr>
      <w:tr w:rsidR="007F48A2" w:rsidRPr="001C219B" w14:paraId="2858F474" w14:textId="77777777" w:rsidTr="00AD7CC9">
        <w:trPr>
          <w:trHeight w:val="3533"/>
        </w:trPr>
        <w:tc>
          <w:tcPr>
            <w:tcW w:w="1119" w:type="dxa"/>
            <w:tcBorders>
              <w:top w:val="single" w:sz="4" w:space="0" w:color="auto"/>
              <w:left w:val="single" w:sz="12" w:space="0" w:color="auto"/>
              <w:right w:val="single" w:sz="4" w:space="0" w:color="auto"/>
            </w:tcBorders>
            <w:vAlign w:val="center"/>
          </w:tcPr>
          <w:p w14:paraId="6A49000B" w14:textId="77777777" w:rsidR="007F48A2" w:rsidRPr="001C219B" w:rsidRDefault="00283DF6" w:rsidP="006C5614">
            <w:pPr>
              <w:widowControl w:val="0"/>
              <w:tabs>
                <w:tab w:val="num" w:pos="164"/>
              </w:tabs>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-9</w:t>
            </w:r>
          </w:p>
        </w:tc>
        <w:tc>
          <w:tcPr>
            <w:tcW w:w="4801" w:type="dxa"/>
            <w:tcBorders>
              <w:top w:val="single" w:sz="4" w:space="0" w:color="auto"/>
              <w:left w:val="single" w:sz="4" w:space="0" w:color="auto"/>
              <w:right w:val="single" w:sz="4" w:space="0" w:color="auto"/>
            </w:tcBorders>
          </w:tcPr>
          <w:p w14:paraId="0D939BA3"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查询了相关文献资料，但对文献资料没有进行整理和分类，只是对罗列的问题文档，参考文献格式不规范</w:t>
            </w:r>
          </w:p>
          <w:p w14:paraId="72C6766E"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没有对各种信息进行分析判断，无法找出次要，重要，矛盾的信息。不能对实验或者仿真结果进行批判性思考，根据结果提出修改意见。</w:t>
            </w:r>
          </w:p>
        </w:tc>
        <w:tc>
          <w:tcPr>
            <w:tcW w:w="3827" w:type="dxa"/>
            <w:tcBorders>
              <w:top w:val="single" w:sz="4" w:space="0" w:color="auto"/>
              <w:left w:val="single" w:sz="4" w:space="0" w:color="auto"/>
              <w:right w:val="single" w:sz="4" w:space="0" w:color="auto"/>
            </w:tcBorders>
          </w:tcPr>
          <w:p w14:paraId="42BA5F55"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查询了相关文献资料，并对文献资料没有进行整理和分类，但没有在文献资料基础上提出新的思想和观念，参考文献规范正确。</w:t>
            </w:r>
          </w:p>
          <w:p w14:paraId="02E82603"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对各种信息进行分析判断，找出次要，重要，矛盾的信息。对实验或者仿真结果进行一定的对比，判断结果的正确性，根据结果提出修改意见。</w:t>
            </w:r>
          </w:p>
        </w:tc>
        <w:tc>
          <w:tcPr>
            <w:tcW w:w="4536" w:type="dxa"/>
            <w:tcBorders>
              <w:top w:val="single" w:sz="4" w:space="0" w:color="auto"/>
              <w:left w:val="single" w:sz="4" w:space="0" w:color="auto"/>
              <w:right w:val="single" w:sz="12" w:space="0" w:color="auto"/>
            </w:tcBorders>
          </w:tcPr>
          <w:p w14:paraId="1F06E44F"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查询了相关文献资料，并对文献资料没有进行整理和分类，并在总结文献资料基础上提出新的思想和观念，参考文献规范正确。</w:t>
            </w:r>
          </w:p>
          <w:p w14:paraId="66716C69"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对各种信息进行分析判断，找出次要，重要，矛盾的信息。对实验或者仿真结果进行一定分析和对比，判断结果的正确性和有效性，根据结果提出修改意见提高模型或实验的准确性。</w:t>
            </w:r>
          </w:p>
        </w:tc>
      </w:tr>
      <w:tr w:rsidR="007F48A2" w:rsidRPr="001C219B" w14:paraId="52D1BB13" w14:textId="77777777" w:rsidTr="00AD7CC9">
        <w:trPr>
          <w:trHeight w:val="2272"/>
        </w:trPr>
        <w:tc>
          <w:tcPr>
            <w:tcW w:w="1119" w:type="dxa"/>
            <w:tcBorders>
              <w:top w:val="single" w:sz="4" w:space="0" w:color="auto"/>
              <w:left w:val="single" w:sz="12" w:space="0" w:color="auto"/>
              <w:bottom w:val="single" w:sz="4" w:space="0" w:color="auto"/>
              <w:right w:val="single" w:sz="4" w:space="0" w:color="auto"/>
            </w:tcBorders>
            <w:vAlign w:val="center"/>
          </w:tcPr>
          <w:p w14:paraId="77A6C6BA" w14:textId="77777777" w:rsidR="007F48A2" w:rsidRPr="001C219B" w:rsidRDefault="00283DF6" w:rsidP="006C5614">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-10</w:t>
            </w:r>
          </w:p>
        </w:tc>
        <w:tc>
          <w:tcPr>
            <w:tcW w:w="4801" w:type="dxa"/>
            <w:tcBorders>
              <w:top w:val="single" w:sz="4" w:space="0" w:color="auto"/>
              <w:left w:val="single" w:sz="4" w:space="0" w:color="auto"/>
              <w:bottom w:val="single" w:sz="4" w:space="0" w:color="auto"/>
              <w:right w:val="single" w:sz="4" w:space="0" w:color="auto"/>
            </w:tcBorders>
          </w:tcPr>
          <w:p w14:paraId="5422BD70" w14:textId="77777777" w:rsidR="007F48A2" w:rsidRPr="001C219B" w:rsidRDefault="007F48A2" w:rsidP="00DA598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在小组分工中，不能完成所分配的任务，与小组成员不能很好的沟通和合作。</w:t>
            </w:r>
            <w:r w:rsidR="00DA5982" w:rsidRPr="001C219B">
              <w:rPr>
                <w:rFonts w:ascii="Times New Roman" w:hAnsi="Times New Roman" w:cs="Times New Roman"/>
                <w:sz w:val="21"/>
                <w:szCs w:val="21"/>
              </w:rPr>
              <w:t>报告书不能很好的表达所要表达的论点，不能建立概念</w:t>
            </w:r>
            <w:proofErr w:type="gramStart"/>
            <w:r w:rsidR="00DA5982" w:rsidRPr="001C219B">
              <w:rPr>
                <w:rFonts w:ascii="Times New Roman" w:hAnsi="Times New Roman" w:cs="Times New Roman"/>
                <w:sz w:val="21"/>
                <w:szCs w:val="21"/>
              </w:rPr>
              <w:t>间合理</w:t>
            </w:r>
            <w:proofErr w:type="gramEnd"/>
            <w:r w:rsidR="00DA5982" w:rsidRPr="001C219B">
              <w:rPr>
                <w:rFonts w:ascii="Times New Roman" w:hAnsi="Times New Roman" w:cs="Times New Roman"/>
                <w:sz w:val="21"/>
                <w:szCs w:val="21"/>
              </w:rPr>
              <w:t>的结构和关系，语言表达不清晰，报告内容不具有连贯性和流畅性。文件格式不规范，图表制作不完善，参考文献格式不规范。</w:t>
            </w:r>
            <w:r w:rsidRPr="001C219B">
              <w:rPr>
                <w:rFonts w:ascii="Times New Roman" w:hAnsi="Times New Roman" w:cs="Times New Roman"/>
                <w:sz w:val="21"/>
                <w:szCs w:val="21"/>
              </w:rPr>
              <w:t>PPT</w:t>
            </w:r>
            <w:r w:rsidRPr="001C219B">
              <w:rPr>
                <w:rFonts w:ascii="Times New Roman" w:hAnsi="Times New Roman" w:cs="Times New Roman"/>
                <w:sz w:val="21"/>
                <w:szCs w:val="21"/>
              </w:rPr>
              <w:t>没有清楚表达所要讲解的内容。不能合理安排各项进度，报告不能按时完成。</w:t>
            </w:r>
          </w:p>
        </w:tc>
        <w:tc>
          <w:tcPr>
            <w:tcW w:w="3827" w:type="dxa"/>
            <w:tcBorders>
              <w:top w:val="single" w:sz="4" w:space="0" w:color="auto"/>
              <w:left w:val="single" w:sz="4" w:space="0" w:color="auto"/>
              <w:bottom w:val="single" w:sz="4" w:space="0" w:color="auto"/>
              <w:right w:val="single" w:sz="4" w:space="0" w:color="auto"/>
            </w:tcBorders>
          </w:tcPr>
          <w:p w14:paraId="53CA52DE"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基本能够完成小组分工中的任务，能够与小组成员进行沟通和合作。</w:t>
            </w:r>
            <w:r w:rsidR="00DA5982" w:rsidRPr="001C219B">
              <w:rPr>
                <w:rFonts w:ascii="Times New Roman" w:hAnsi="Times New Roman" w:cs="Times New Roman"/>
                <w:sz w:val="21"/>
                <w:szCs w:val="21"/>
              </w:rPr>
              <w:t>报告书能够表达所要表达的论点，概念间具有比较合理的结构和关系，语言表达清晰，报告内容具有连贯性和流畅性。文件格式比较规范，图表制作比较完善，参考文献格式规范。</w:t>
            </w:r>
            <w:r w:rsidRPr="001C219B">
              <w:rPr>
                <w:rFonts w:ascii="Times New Roman" w:hAnsi="Times New Roman" w:cs="Times New Roman"/>
                <w:sz w:val="21"/>
                <w:szCs w:val="21"/>
              </w:rPr>
              <w:t>PPT</w:t>
            </w:r>
            <w:proofErr w:type="gramStart"/>
            <w:r w:rsidRPr="001C219B">
              <w:rPr>
                <w:rFonts w:ascii="Times New Roman" w:hAnsi="Times New Roman" w:cs="Times New Roman"/>
                <w:sz w:val="21"/>
                <w:szCs w:val="21"/>
              </w:rPr>
              <w:t>楚表达</w:t>
            </w:r>
            <w:proofErr w:type="gramEnd"/>
            <w:r w:rsidRPr="001C219B">
              <w:rPr>
                <w:rFonts w:ascii="Times New Roman" w:hAnsi="Times New Roman" w:cs="Times New Roman"/>
                <w:sz w:val="21"/>
                <w:szCs w:val="21"/>
              </w:rPr>
              <w:t>所要讲解的内容。</w:t>
            </w:r>
          </w:p>
          <w:p w14:paraId="13D9FF0B"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合理安排各项进度，报告能够按时完成。</w:t>
            </w:r>
          </w:p>
        </w:tc>
        <w:tc>
          <w:tcPr>
            <w:tcW w:w="4536" w:type="dxa"/>
            <w:tcBorders>
              <w:top w:val="single" w:sz="4" w:space="0" w:color="auto"/>
              <w:left w:val="single" w:sz="4" w:space="0" w:color="auto"/>
              <w:bottom w:val="single" w:sz="4" w:space="0" w:color="auto"/>
              <w:right w:val="single" w:sz="12" w:space="0" w:color="auto"/>
            </w:tcBorders>
          </w:tcPr>
          <w:p w14:paraId="2D1A0E28"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在小组中起领导和决策作用，在小组任务有困难时，能够积极调动小组成员的积极性，从而进行有效沟通和交流，促进问题的解决。</w:t>
            </w:r>
            <w:r w:rsidR="00DA5982" w:rsidRPr="001C219B">
              <w:rPr>
                <w:rFonts w:ascii="Times New Roman" w:hAnsi="Times New Roman" w:cs="Times New Roman"/>
                <w:sz w:val="21"/>
                <w:szCs w:val="21"/>
              </w:rPr>
              <w:t>报告书清楚表达所要表达的论点，概念间具有很好的合理的结构和关系，语言表达非常清晰，报告内容具有连贯性和流畅性。文件格式比较很规范，图表制作完善，参考文献格式规范。</w:t>
            </w:r>
            <w:r w:rsidRPr="001C219B">
              <w:rPr>
                <w:rFonts w:ascii="Times New Roman" w:hAnsi="Times New Roman" w:cs="Times New Roman"/>
                <w:sz w:val="21"/>
                <w:szCs w:val="21"/>
              </w:rPr>
              <w:t>PPT</w:t>
            </w:r>
            <w:r w:rsidRPr="001C219B">
              <w:rPr>
                <w:rFonts w:ascii="Times New Roman" w:hAnsi="Times New Roman" w:cs="Times New Roman"/>
                <w:sz w:val="21"/>
                <w:szCs w:val="21"/>
              </w:rPr>
              <w:t>清楚表达所要讲解的内容。</w:t>
            </w:r>
          </w:p>
          <w:p w14:paraId="5B9DE11B" w14:textId="77777777" w:rsidR="007F48A2" w:rsidRPr="001C219B" w:rsidRDefault="007F48A2" w:rsidP="004D113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提出合理进度安排，并且能够按照进步安排进行，按时提交报告</w:t>
            </w:r>
          </w:p>
        </w:tc>
      </w:tr>
    </w:tbl>
    <w:p w14:paraId="5302A1D1" w14:textId="77777777" w:rsidR="00AD7CC9" w:rsidRPr="001C219B" w:rsidRDefault="00AD7CC9" w:rsidP="00AD7CC9">
      <w:pPr>
        <w:pStyle w:val="3"/>
        <w:spacing w:before="120" w:after="120" w:line="360" w:lineRule="auto"/>
        <w:jc w:val="center"/>
        <w:rPr>
          <w:rFonts w:ascii="Times New Roman" w:hAnsi="Times New Roman" w:cs="Times New Roman"/>
          <w:sz w:val="21"/>
          <w:szCs w:val="21"/>
        </w:rPr>
      </w:pPr>
      <w:bookmarkStart w:id="13" w:name="_Toc86757724"/>
      <w:r w:rsidRPr="001C219B">
        <w:rPr>
          <w:rFonts w:ascii="Times New Roman" w:hAnsi="Times New Roman" w:cs="Times New Roman"/>
          <w:sz w:val="21"/>
          <w:szCs w:val="21"/>
        </w:rPr>
        <w:t>考核项目</w:t>
      </w:r>
      <w:r w:rsidRPr="001C219B">
        <w:rPr>
          <w:rFonts w:ascii="Times New Roman" w:hAnsi="Times New Roman" w:cs="Times New Roman"/>
          <w:sz w:val="21"/>
          <w:szCs w:val="21"/>
        </w:rPr>
        <w:t>4</w:t>
      </w:r>
      <w:r w:rsidRPr="001C219B">
        <w:rPr>
          <w:rFonts w:ascii="Times New Roman" w:hAnsi="Times New Roman" w:cs="Times New Roman"/>
          <w:sz w:val="21"/>
          <w:szCs w:val="21"/>
        </w:rPr>
        <w:t>：期中考试</w:t>
      </w:r>
      <w:bookmarkEnd w:id="13"/>
    </w:p>
    <w:p w14:paraId="2706A791" w14:textId="77777777" w:rsidR="00AD7CC9" w:rsidRPr="001C219B" w:rsidRDefault="00AD7CC9" w:rsidP="00AD7CC9">
      <w:pPr>
        <w:widowControl w:val="0"/>
        <w:tabs>
          <w:tab w:val="left" w:pos="3119"/>
          <w:tab w:val="left" w:pos="5955"/>
          <w:tab w:val="right" w:pos="13750"/>
        </w:tabs>
        <w:rPr>
          <w:rFonts w:ascii="Times New Roman" w:hAnsi="Times New Roman" w:cs="Times New Roman"/>
          <w:sz w:val="21"/>
          <w:szCs w:val="21"/>
        </w:rPr>
      </w:pPr>
      <w:r w:rsidRPr="001C219B">
        <w:rPr>
          <w:rFonts w:ascii="Times New Roman" w:hAnsi="Times New Roman" w:cs="Times New Roman"/>
          <w:b/>
          <w:sz w:val="21"/>
          <w:szCs w:val="21"/>
        </w:rPr>
        <w:t>课程：</w:t>
      </w:r>
      <w:r w:rsidRPr="001C219B">
        <w:rPr>
          <w:rFonts w:ascii="Times New Roman" w:hAnsi="Times New Roman" w:cs="Times New Roman"/>
          <w:sz w:val="21"/>
          <w:szCs w:val="21"/>
        </w:rPr>
        <w:t>材料力学</w:t>
      </w:r>
      <w:r w:rsidRPr="001C219B">
        <w:rPr>
          <w:rFonts w:ascii="Times New Roman" w:hAnsi="Times New Roman" w:cs="Times New Roman"/>
          <w:sz w:val="21"/>
          <w:szCs w:val="21"/>
        </w:rPr>
        <w:tab/>
      </w:r>
      <w:r w:rsidRPr="001C219B">
        <w:rPr>
          <w:rFonts w:ascii="Times New Roman" w:hAnsi="Times New Roman" w:cs="Times New Roman"/>
          <w:b/>
          <w:sz w:val="21"/>
          <w:szCs w:val="21"/>
        </w:rPr>
        <w:t>考核项目</w:t>
      </w:r>
      <w:r w:rsidRPr="001C219B">
        <w:rPr>
          <w:rFonts w:ascii="Times New Roman" w:hAnsi="Times New Roman" w:cs="Times New Roman"/>
          <w:sz w:val="21"/>
          <w:szCs w:val="21"/>
        </w:rPr>
        <w:t>：期中考试</w:t>
      </w:r>
      <w:r w:rsidRPr="001C219B">
        <w:rPr>
          <w:rFonts w:ascii="Times New Roman" w:hAnsi="Times New Roman" w:cs="Times New Roman"/>
          <w:sz w:val="21"/>
          <w:szCs w:val="21"/>
        </w:rPr>
        <w:tab/>
      </w:r>
      <w:r w:rsidRPr="001C219B">
        <w:rPr>
          <w:rFonts w:ascii="Times New Roman" w:hAnsi="Times New Roman" w:cs="Times New Roman"/>
          <w:b/>
          <w:sz w:val="21"/>
          <w:szCs w:val="21"/>
        </w:rPr>
        <w:t>考核方式</w:t>
      </w:r>
      <w:r w:rsidRPr="001C219B">
        <w:rPr>
          <w:rFonts w:ascii="Times New Roman" w:hAnsi="Times New Roman" w:cs="Times New Roman"/>
          <w:sz w:val="21"/>
          <w:szCs w:val="21"/>
        </w:rPr>
        <w:t>：</w:t>
      </w:r>
      <w:r w:rsidR="001A17A1" w:rsidRPr="001C219B">
        <w:rPr>
          <w:rFonts w:ascii="Times New Roman" w:hAnsi="Times New Roman" w:cs="Times New Roman"/>
          <w:sz w:val="21"/>
          <w:szCs w:val="21"/>
        </w:rPr>
        <w:t>闭卷</w:t>
      </w:r>
      <w:r w:rsidRPr="001C219B">
        <w:rPr>
          <w:rFonts w:ascii="Times New Roman" w:hAnsi="Times New Roman" w:cs="Times New Roman"/>
          <w:sz w:val="21"/>
          <w:szCs w:val="21"/>
        </w:rPr>
        <w:t>考试</w:t>
      </w:r>
      <w:r w:rsidRPr="001C219B">
        <w:rPr>
          <w:rFonts w:ascii="Times New Roman" w:hAnsi="Times New Roman" w:cs="Times New Roman"/>
          <w:b/>
          <w:sz w:val="21"/>
          <w:szCs w:val="21"/>
        </w:rPr>
        <w:tab/>
      </w:r>
      <w:r w:rsidRPr="001C219B">
        <w:rPr>
          <w:rFonts w:ascii="Times New Roman" w:hAnsi="Times New Roman" w:cs="Times New Roman"/>
          <w:b/>
          <w:sz w:val="21"/>
          <w:szCs w:val="21"/>
        </w:rPr>
        <w:t>考核权重：</w:t>
      </w:r>
      <w:r w:rsidRPr="001C219B">
        <w:rPr>
          <w:rFonts w:ascii="Times New Roman" w:hAnsi="Times New Roman" w:cs="Times New Roman"/>
          <w:sz w:val="21"/>
          <w:szCs w:val="21"/>
        </w:rPr>
        <w:t>20%</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4678"/>
        <w:gridCol w:w="4678"/>
        <w:gridCol w:w="3666"/>
      </w:tblGrid>
      <w:tr w:rsidR="00AD7CC9" w:rsidRPr="001C219B" w14:paraId="5549F3F4" w14:textId="77777777" w:rsidTr="00207D53">
        <w:tc>
          <w:tcPr>
            <w:tcW w:w="1261" w:type="dxa"/>
            <w:tcBorders>
              <w:top w:val="single" w:sz="12" w:space="0" w:color="auto"/>
              <w:left w:val="single" w:sz="12" w:space="0" w:color="auto"/>
              <w:bottom w:val="single" w:sz="12" w:space="0" w:color="auto"/>
              <w:right w:val="single" w:sz="12" w:space="0" w:color="auto"/>
            </w:tcBorders>
          </w:tcPr>
          <w:p w14:paraId="45573AF2" w14:textId="77777777" w:rsidR="00AD7CC9" w:rsidRPr="001C219B" w:rsidRDefault="00AD7CC9" w:rsidP="002972DA">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r w:rsidRPr="001C219B">
              <w:rPr>
                <w:rFonts w:ascii="Times New Roman" w:hAnsi="Times New Roman" w:cs="Times New Roman"/>
                <w:b/>
                <w:bCs/>
                <w:sz w:val="21"/>
                <w:szCs w:val="21"/>
              </w:rPr>
              <w:t>（</w:t>
            </w:r>
            <w:r w:rsidRPr="001C219B">
              <w:rPr>
                <w:rFonts w:ascii="Times New Roman" w:hAnsi="Times New Roman" w:cs="Times New Roman"/>
                <w:b/>
                <w:bCs/>
                <w:sz w:val="21"/>
                <w:szCs w:val="21"/>
              </w:rPr>
              <w:t>ILO</w:t>
            </w:r>
            <w:r w:rsidRPr="001C219B">
              <w:rPr>
                <w:rFonts w:ascii="Times New Roman" w:hAnsi="Times New Roman" w:cs="Times New Roman"/>
                <w:b/>
                <w:bCs/>
                <w:sz w:val="21"/>
                <w:szCs w:val="21"/>
              </w:rPr>
              <w:t>）</w:t>
            </w:r>
          </w:p>
        </w:tc>
        <w:tc>
          <w:tcPr>
            <w:tcW w:w="4678" w:type="dxa"/>
            <w:tcBorders>
              <w:top w:val="single" w:sz="12" w:space="0" w:color="auto"/>
              <w:left w:val="single" w:sz="12" w:space="0" w:color="auto"/>
              <w:bottom w:val="single" w:sz="12" w:space="0" w:color="auto"/>
              <w:right w:val="single" w:sz="12" w:space="0" w:color="auto"/>
            </w:tcBorders>
          </w:tcPr>
          <w:p w14:paraId="3E7D2484"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678" w:type="dxa"/>
            <w:tcBorders>
              <w:top w:val="single" w:sz="12" w:space="0" w:color="auto"/>
              <w:left w:val="single" w:sz="12" w:space="0" w:color="auto"/>
              <w:bottom w:val="single" w:sz="12" w:space="0" w:color="auto"/>
              <w:right w:val="single" w:sz="12" w:space="0" w:color="auto"/>
            </w:tcBorders>
          </w:tcPr>
          <w:p w14:paraId="61EEA42F"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3666" w:type="dxa"/>
            <w:tcBorders>
              <w:top w:val="single" w:sz="12" w:space="0" w:color="auto"/>
              <w:left w:val="single" w:sz="12" w:space="0" w:color="auto"/>
              <w:bottom w:val="single" w:sz="12" w:space="0" w:color="auto"/>
              <w:right w:val="single" w:sz="12" w:space="0" w:color="auto"/>
            </w:tcBorders>
          </w:tcPr>
          <w:p w14:paraId="1B1D7CD0" w14:textId="77777777" w:rsidR="00AD7CC9" w:rsidRPr="001C219B" w:rsidRDefault="00AD7CC9" w:rsidP="002972DA">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AD7CC9" w:rsidRPr="001C219B" w14:paraId="0DBAFF48" w14:textId="77777777" w:rsidTr="00207D53">
        <w:trPr>
          <w:trHeight w:val="678"/>
        </w:trPr>
        <w:tc>
          <w:tcPr>
            <w:tcW w:w="1261" w:type="dxa"/>
            <w:tcBorders>
              <w:top w:val="single" w:sz="12" w:space="0" w:color="auto"/>
              <w:left w:val="single" w:sz="12" w:space="0" w:color="auto"/>
              <w:bottom w:val="single" w:sz="4" w:space="0" w:color="auto"/>
              <w:right w:val="single" w:sz="4" w:space="0" w:color="auto"/>
            </w:tcBorders>
            <w:vAlign w:val="center"/>
          </w:tcPr>
          <w:p w14:paraId="1120C0EB" w14:textId="77777777" w:rsidR="00AD7CC9" w:rsidRPr="001C219B" w:rsidRDefault="00AD7CC9" w:rsidP="00AD7CC9">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ILO-1</w:t>
            </w:r>
          </w:p>
        </w:tc>
        <w:tc>
          <w:tcPr>
            <w:tcW w:w="4678" w:type="dxa"/>
            <w:tcBorders>
              <w:top w:val="single" w:sz="4" w:space="0" w:color="auto"/>
              <w:left w:val="single" w:sz="4" w:space="0" w:color="auto"/>
              <w:bottom w:val="single" w:sz="4" w:space="0" w:color="auto"/>
              <w:right w:val="single" w:sz="4" w:space="0" w:color="auto"/>
            </w:tcBorders>
          </w:tcPr>
          <w:p w14:paraId="3095B2B7"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，轴力图绘制不正确，不能正确拉压杆件的最危险截面，不能得到最大应力，无法正确进行强度校核。不能正确计算拉压杆的变形，不能正确进行刚度校核。</w:t>
            </w:r>
          </w:p>
        </w:tc>
        <w:tc>
          <w:tcPr>
            <w:tcW w:w="4678" w:type="dxa"/>
            <w:tcBorders>
              <w:top w:val="single" w:sz="4" w:space="0" w:color="auto"/>
              <w:left w:val="single" w:sz="4" w:space="0" w:color="auto"/>
              <w:bottom w:val="single" w:sz="4" w:space="0" w:color="auto"/>
              <w:right w:val="single" w:sz="4" w:space="0" w:color="auto"/>
            </w:tcBorders>
          </w:tcPr>
          <w:p w14:paraId="79F5EAEC"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，轴力图绘制正确，确定拉压杆件的最危险截面，正确进行强度和刚度校核。</w:t>
            </w:r>
          </w:p>
        </w:tc>
        <w:tc>
          <w:tcPr>
            <w:tcW w:w="3666" w:type="dxa"/>
            <w:tcBorders>
              <w:top w:val="single" w:sz="4" w:space="0" w:color="auto"/>
              <w:left w:val="single" w:sz="4" w:space="0" w:color="auto"/>
              <w:bottom w:val="single" w:sz="4" w:space="0" w:color="auto"/>
              <w:right w:val="single" w:sz="12" w:space="0" w:color="auto"/>
            </w:tcBorders>
          </w:tcPr>
          <w:p w14:paraId="6A4254C5"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。轴力图正确规范，分析过程清楚明了，书写规范清晰。</w:t>
            </w:r>
          </w:p>
        </w:tc>
      </w:tr>
      <w:tr w:rsidR="00AD7CC9" w:rsidRPr="001C219B" w14:paraId="7FAA157A" w14:textId="77777777" w:rsidTr="00207D53">
        <w:tc>
          <w:tcPr>
            <w:tcW w:w="1261" w:type="dxa"/>
            <w:tcBorders>
              <w:top w:val="single" w:sz="4" w:space="0" w:color="auto"/>
              <w:left w:val="single" w:sz="12" w:space="0" w:color="auto"/>
              <w:bottom w:val="single" w:sz="4" w:space="0" w:color="auto"/>
              <w:right w:val="single" w:sz="4" w:space="0" w:color="auto"/>
            </w:tcBorders>
            <w:vAlign w:val="center"/>
          </w:tcPr>
          <w:p w14:paraId="59E02E58" w14:textId="77777777" w:rsidR="00AD7CC9" w:rsidRPr="001C219B" w:rsidRDefault="00AD7CC9" w:rsidP="00AD7CC9">
            <w:pPr>
              <w:widowControl w:val="0"/>
              <w:spacing w:line="300" w:lineRule="auto"/>
              <w:jc w:val="both"/>
              <w:rPr>
                <w:rFonts w:ascii="Times New Roman" w:hAnsi="Times New Roman" w:cs="Times New Roman"/>
                <w:color w:val="0000FF"/>
                <w:sz w:val="21"/>
                <w:szCs w:val="21"/>
              </w:rPr>
            </w:pPr>
            <w:r w:rsidRPr="001C219B">
              <w:rPr>
                <w:rFonts w:ascii="Times New Roman" w:hAnsi="Times New Roman" w:cs="Times New Roman"/>
                <w:sz w:val="21"/>
                <w:szCs w:val="21"/>
              </w:rPr>
              <w:t>ILO-2</w:t>
            </w:r>
          </w:p>
        </w:tc>
        <w:tc>
          <w:tcPr>
            <w:tcW w:w="4678" w:type="dxa"/>
            <w:tcBorders>
              <w:top w:val="single" w:sz="4" w:space="0" w:color="auto"/>
              <w:left w:val="single" w:sz="4" w:space="0" w:color="auto"/>
              <w:bottom w:val="single" w:sz="4" w:space="0" w:color="auto"/>
              <w:right w:val="single" w:sz="4" w:space="0" w:color="auto"/>
            </w:tcBorders>
          </w:tcPr>
          <w:p w14:paraId="085EC0DC"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。无法正确确定剪切挤压面，不能进行剪切挤压实用计算。</w:t>
            </w:r>
          </w:p>
        </w:tc>
        <w:tc>
          <w:tcPr>
            <w:tcW w:w="4678" w:type="dxa"/>
            <w:tcBorders>
              <w:top w:val="single" w:sz="4" w:space="0" w:color="auto"/>
              <w:left w:val="single" w:sz="4" w:space="0" w:color="auto"/>
              <w:bottom w:val="single" w:sz="4" w:space="0" w:color="auto"/>
              <w:right w:val="single" w:sz="4" w:space="0" w:color="auto"/>
            </w:tcBorders>
          </w:tcPr>
          <w:p w14:paraId="36197810"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w:t>
            </w:r>
          </w:p>
        </w:tc>
        <w:tc>
          <w:tcPr>
            <w:tcW w:w="3666" w:type="dxa"/>
            <w:tcBorders>
              <w:top w:val="single" w:sz="4" w:space="0" w:color="auto"/>
              <w:left w:val="single" w:sz="4" w:space="0" w:color="auto"/>
              <w:bottom w:val="single" w:sz="4" w:space="0" w:color="auto"/>
              <w:right w:val="single" w:sz="12" w:space="0" w:color="auto"/>
            </w:tcBorders>
          </w:tcPr>
          <w:p w14:paraId="0A1FC3E0"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。分析过程清楚明了，书写规范清晰。</w:t>
            </w:r>
          </w:p>
        </w:tc>
      </w:tr>
      <w:tr w:rsidR="00AD7CC9" w:rsidRPr="001C219B" w14:paraId="3BCFEEFB" w14:textId="77777777" w:rsidTr="00207D53">
        <w:trPr>
          <w:trHeight w:val="2062"/>
        </w:trPr>
        <w:tc>
          <w:tcPr>
            <w:tcW w:w="1261" w:type="dxa"/>
            <w:tcBorders>
              <w:top w:val="nil"/>
              <w:left w:val="single" w:sz="12" w:space="0" w:color="auto"/>
              <w:right w:val="single" w:sz="4" w:space="0" w:color="auto"/>
            </w:tcBorders>
            <w:vAlign w:val="center"/>
          </w:tcPr>
          <w:p w14:paraId="3B06F6DC" w14:textId="77777777" w:rsidR="00AD7CC9" w:rsidRPr="001C219B" w:rsidRDefault="00AD7CC9" w:rsidP="00AD7CC9">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lastRenderedPageBreak/>
              <w:t>ILO-3</w:t>
            </w:r>
          </w:p>
        </w:tc>
        <w:tc>
          <w:tcPr>
            <w:tcW w:w="4678" w:type="dxa"/>
            <w:tcBorders>
              <w:top w:val="single" w:sz="4" w:space="0" w:color="auto"/>
              <w:left w:val="single" w:sz="4" w:space="0" w:color="auto"/>
              <w:right w:val="single" w:sz="4" w:space="0" w:color="auto"/>
            </w:tcBorders>
          </w:tcPr>
          <w:p w14:paraId="15393469"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。不能确定扭矩方向，不能正确计算扭矩和绘制扭矩图。试卷中关于扭转应力和变形的计算，扭转强度分析的试题得分小于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。不能正确计算扭转应力和变形，不能正确进行扭转的强度和刚度校核。</w:t>
            </w:r>
          </w:p>
        </w:tc>
        <w:tc>
          <w:tcPr>
            <w:tcW w:w="4678" w:type="dxa"/>
            <w:tcBorders>
              <w:top w:val="single" w:sz="4" w:space="0" w:color="auto"/>
              <w:left w:val="single" w:sz="4" w:space="0" w:color="auto"/>
              <w:right w:val="single" w:sz="4" w:space="0" w:color="auto"/>
            </w:tcBorders>
          </w:tcPr>
          <w:p w14:paraId="4E9C557E" w14:textId="77777777" w:rsidR="00AD7CC9" w:rsidRPr="001C219B" w:rsidRDefault="00AD7CC9" w:rsidP="002972D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。能够确定扭矩方向，绘制扭矩图无明显错误。试卷中关于扭转应力和变形的计算，扭转强度分析的试题得分为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。计算扭转应力和变形，进行强度和刚度校核无明显错误。</w:t>
            </w:r>
          </w:p>
        </w:tc>
        <w:tc>
          <w:tcPr>
            <w:tcW w:w="3666" w:type="dxa"/>
            <w:tcBorders>
              <w:top w:val="single" w:sz="4" w:space="0" w:color="auto"/>
              <w:left w:val="single" w:sz="4" w:space="0" w:color="auto"/>
              <w:right w:val="single" w:sz="12" w:space="0" w:color="auto"/>
            </w:tcBorders>
          </w:tcPr>
          <w:p w14:paraId="5E88A933" w14:textId="77777777" w:rsidR="00AD7CC9" w:rsidRPr="001C219B" w:rsidRDefault="00AD7CC9" w:rsidP="002972DA">
            <w:pPr>
              <w:rPr>
                <w:rFonts w:ascii="Times New Roman" w:hAnsi="Times New Roman" w:cs="Times New Roman"/>
              </w:rPr>
            </w:pPr>
            <w:r w:rsidRPr="001C219B">
              <w:rPr>
                <w:rFonts w:ascii="Times New Roman" w:hAnsi="Times New Roman" w:cs="Times New Roman"/>
                <w:sz w:val="21"/>
                <w:szCs w:val="21"/>
              </w:rPr>
              <w:t>试卷中关于扭矩图的试题得分大于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。扭矩图绘制清晰规范。试卷中关于扭转应力和变形的计算，扭转强度分析的试题得分大于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AD7CC9" w:rsidRPr="001C219B" w14:paraId="2598FD87" w14:textId="77777777" w:rsidTr="00207D53">
        <w:trPr>
          <w:trHeight w:val="1234"/>
        </w:trPr>
        <w:tc>
          <w:tcPr>
            <w:tcW w:w="1261" w:type="dxa"/>
            <w:tcBorders>
              <w:top w:val="single" w:sz="4" w:space="0" w:color="auto"/>
              <w:left w:val="single" w:sz="12" w:space="0" w:color="auto"/>
              <w:right w:val="single" w:sz="4" w:space="0" w:color="auto"/>
            </w:tcBorders>
            <w:vAlign w:val="center"/>
          </w:tcPr>
          <w:p w14:paraId="330FEAC7" w14:textId="77777777" w:rsidR="00AD7CC9" w:rsidRPr="001C219B" w:rsidRDefault="00AD7CC9" w:rsidP="00AD7CC9">
            <w:pPr>
              <w:widowControl w:val="0"/>
              <w:spacing w:line="300" w:lineRule="auto"/>
              <w:jc w:val="both"/>
              <w:rPr>
                <w:rFonts w:ascii="Times New Roman" w:hAnsi="Times New Roman" w:cs="Times New Roman"/>
                <w:color w:val="0000FF"/>
                <w:sz w:val="21"/>
                <w:szCs w:val="21"/>
              </w:rPr>
            </w:pPr>
            <w:r w:rsidRPr="001C219B">
              <w:rPr>
                <w:rFonts w:ascii="Times New Roman" w:hAnsi="Times New Roman" w:cs="Times New Roman"/>
                <w:sz w:val="21"/>
                <w:szCs w:val="21"/>
              </w:rPr>
              <w:t>ILO-4</w:t>
            </w:r>
          </w:p>
        </w:tc>
        <w:tc>
          <w:tcPr>
            <w:tcW w:w="4678" w:type="dxa"/>
            <w:tcBorders>
              <w:top w:val="single" w:sz="4" w:space="0" w:color="auto"/>
              <w:left w:val="single" w:sz="4" w:space="0" w:color="auto"/>
              <w:right w:val="single" w:sz="4" w:space="0" w:color="auto"/>
            </w:tcBorders>
          </w:tcPr>
          <w:p w14:paraId="04AE94BC" w14:textId="77777777" w:rsidR="00AD7CC9" w:rsidRPr="001C219B" w:rsidRDefault="00AD7CC9" w:rsidP="00207D53">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。不能建立剪力和弯矩方程，不能正确绘制剪力图和弯矩图。</w:t>
            </w:r>
          </w:p>
        </w:tc>
        <w:tc>
          <w:tcPr>
            <w:tcW w:w="4678" w:type="dxa"/>
            <w:tcBorders>
              <w:top w:val="single" w:sz="4" w:space="0" w:color="auto"/>
              <w:left w:val="single" w:sz="4" w:space="0" w:color="auto"/>
              <w:right w:val="single" w:sz="4" w:space="0" w:color="auto"/>
            </w:tcBorders>
          </w:tcPr>
          <w:p w14:paraId="388CABDE" w14:textId="77777777" w:rsidR="00AD7CC9" w:rsidRPr="001C219B" w:rsidRDefault="00AD7CC9" w:rsidP="002972DA">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。建立剪力和弯矩方程、绘制剪力和弯矩图无明显错误。</w:t>
            </w:r>
          </w:p>
        </w:tc>
        <w:tc>
          <w:tcPr>
            <w:tcW w:w="3666" w:type="dxa"/>
            <w:tcBorders>
              <w:top w:val="single" w:sz="4" w:space="0" w:color="auto"/>
              <w:left w:val="single" w:sz="4" w:space="0" w:color="auto"/>
              <w:right w:val="single" w:sz="12" w:space="0" w:color="auto"/>
            </w:tcBorders>
          </w:tcPr>
          <w:p w14:paraId="07AA26A3" w14:textId="77777777" w:rsidR="00AD7CC9" w:rsidRPr="001C219B" w:rsidRDefault="00AD7CC9" w:rsidP="002972DA">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。剪力图和弯矩图清晰规范。</w:t>
            </w:r>
          </w:p>
        </w:tc>
      </w:tr>
    </w:tbl>
    <w:p w14:paraId="7942F45D" w14:textId="77777777" w:rsidR="00C43D9A" w:rsidRPr="001C219B" w:rsidRDefault="00C43D9A" w:rsidP="00C43D9A">
      <w:pPr>
        <w:pStyle w:val="3"/>
        <w:spacing w:before="120" w:after="120" w:line="360" w:lineRule="auto"/>
        <w:jc w:val="center"/>
        <w:rPr>
          <w:rFonts w:ascii="Times New Roman" w:hAnsi="Times New Roman" w:cs="Times New Roman"/>
          <w:sz w:val="21"/>
          <w:szCs w:val="21"/>
        </w:rPr>
      </w:pPr>
      <w:bookmarkStart w:id="14" w:name="_Toc86757725"/>
      <w:r w:rsidRPr="001C219B">
        <w:rPr>
          <w:rFonts w:ascii="Times New Roman" w:hAnsi="Times New Roman" w:cs="Times New Roman"/>
          <w:sz w:val="21"/>
          <w:szCs w:val="21"/>
        </w:rPr>
        <w:t>考核项目</w:t>
      </w:r>
      <w:r w:rsidR="00AD7CC9" w:rsidRPr="001C219B">
        <w:rPr>
          <w:rFonts w:ascii="Times New Roman" w:hAnsi="Times New Roman" w:cs="Times New Roman"/>
          <w:sz w:val="21"/>
          <w:szCs w:val="21"/>
        </w:rPr>
        <w:t>5</w:t>
      </w:r>
      <w:r w:rsidRPr="001C219B">
        <w:rPr>
          <w:rFonts w:ascii="Times New Roman" w:hAnsi="Times New Roman" w:cs="Times New Roman"/>
          <w:sz w:val="21"/>
          <w:szCs w:val="21"/>
        </w:rPr>
        <w:t>：期末考试</w:t>
      </w:r>
      <w:bookmarkEnd w:id="14"/>
    </w:p>
    <w:p w14:paraId="18A58933" w14:textId="77777777" w:rsidR="00FE6543" w:rsidRPr="001C219B" w:rsidRDefault="00FE6543" w:rsidP="00EF0397">
      <w:pPr>
        <w:widowControl w:val="0"/>
        <w:tabs>
          <w:tab w:val="left" w:pos="3119"/>
          <w:tab w:val="left" w:pos="5955"/>
          <w:tab w:val="right" w:pos="13750"/>
        </w:tabs>
        <w:rPr>
          <w:rFonts w:ascii="Times New Roman" w:hAnsi="Times New Roman" w:cs="Times New Roman"/>
          <w:sz w:val="21"/>
          <w:szCs w:val="21"/>
        </w:rPr>
      </w:pPr>
      <w:r w:rsidRPr="001C219B">
        <w:rPr>
          <w:rFonts w:ascii="Times New Roman" w:hAnsi="Times New Roman" w:cs="Times New Roman"/>
          <w:b/>
          <w:sz w:val="21"/>
          <w:szCs w:val="21"/>
        </w:rPr>
        <w:t>课程：</w:t>
      </w:r>
      <w:r w:rsidR="00531CE9" w:rsidRPr="001C219B">
        <w:rPr>
          <w:rFonts w:ascii="Times New Roman" w:hAnsi="Times New Roman" w:cs="Times New Roman"/>
          <w:sz w:val="21"/>
          <w:szCs w:val="21"/>
        </w:rPr>
        <w:t>材料力学</w:t>
      </w:r>
      <w:r w:rsidRPr="001C219B">
        <w:rPr>
          <w:rFonts w:ascii="Times New Roman" w:hAnsi="Times New Roman" w:cs="Times New Roman"/>
          <w:sz w:val="21"/>
          <w:szCs w:val="21"/>
        </w:rPr>
        <w:tab/>
      </w:r>
      <w:r w:rsidRPr="001C219B">
        <w:rPr>
          <w:rFonts w:ascii="Times New Roman" w:hAnsi="Times New Roman" w:cs="Times New Roman"/>
          <w:b/>
          <w:sz w:val="21"/>
          <w:szCs w:val="21"/>
        </w:rPr>
        <w:t>考核项目</w:t>
      </w:r>
      <w:r w:rsidRPr="001C219B">
        <w:rPr>
          <w:rFonts w:ascii="Times New Roman" w:hAnsi="Times New Roman" w:cs="Times New Roman"/>
          <w:sz w:val="21"/>
          <w:szCs w:val="21"/>
        </w:rPr>
        <w:t>：期末考试</w:t>
      </w:r>
      <w:r w:rsidR="00EF0397" w:rsidRPr="001C219B">
        <w:rPr>
          <w:rFonts w:ascii="Times New Roman" w:hAnsi="Times New Roman" w:cs="Times New Roman"/>
          <w:sz w:val="21"/>
          <w:szCs w:val="21"/>
        </w:rPr>
        <w:tab/>
      </w:r>
      <w:r w:rsidRPr="001C219B">
        <w:rPr>
          <w:rFonts w:ascii="Times New Roman" w:hAnsi="Times New Roman" w:cs="Times New Roman"/>
          <w:b/>
          <w:sz w:val="21"/>
          <w:szCs w:val="21"/>
        </w:rPr>
        <w:t>考核方式</w:t>
      </w:r>
      <w:r w:rsidRPr="001C219B">
        <w:rPr>
          <w:rFonts w:ascii="Times New Roman" w:hAnsi="Times New Roman" w:cs="Times New Roman"/>
          <w:sz w:val="21"/>
          <w:szCs w:val="21"/>
        </w:rPr>
        <w:t>：闭卷考试</w:t>
      </w:r>
      <w:r w:rsidR="00EF0397" w:rsidRPr="001C219B">
        <w:rPr>
          <w:rFonts w:ascii="Times New Roman" w:hAnsi="Times New Roman" w:cs="Times New Roman"/>
          <w:b/>
          <w:sz w:val="21"/>
          <w:szCs w:val="21"/>
        </w:rPr>
        <w:tab/>
      </w:r>
      <w:r w:rsidRPr="001C219B">
        <w:rPr>
          <w:rFonts w:ascii="Times New Roman" w:hAnsi="Times New Roman" w:cs="Times New Roman"/>
          <w:b/>
          <w:sz w:val="21"/>
          <w:szCs w:val="21"/>
        </w:rPr>
        <w:t>考核权重：</w:t>
      </w:r>
      <w:r w:rsidR="00AD7CC9" w:rsidRPr="001C219B">
        <w:rPr>
          <w:rFonts w:ascii="Times New Roman" w:hAnsi="Times New Roman" w:cs="Times New Roman"/>
          <w:sz w:val="21"/>
          <w:szCs w:val="21"/>
        </w:rPr>
        <w:t>4</w:t>
      </w:r>
      <w:r w:rsidRPr="001C219B">
        <w:rPr>
          <w:rFonts w:ascii="Times New Roman" w:hAnsi="Times New Roman" w:cs="Times New Roman"/>
          <w:sz w:val="21"/>
          <w:szCs w:val="21"/>
        </w:rPr>
        <w:t>0%</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
        <w:gridCol w:w="4961"/>
        <w:gridCol w:w="4394"/>
        <w:gridCol w:w="3950"/>
      </w:tblGrid>
      <w:tr w:rsidR="00FE6543" w:rsidRPr="001C219B" w14:paraId="6764F711" w14:textId="77777777" w:rsidTr="00207D53">
        <w:tc>
          <w:tcPr>
            <w:tcW w:w="978" w:type="dxa"/>
            <w:tcBorders>
              <w:top w:val="single" w:sz="12" w:space="0" w:color="auto"/>
              <w:left w:val="single" w:sz="12" w:space="0" w:color="auto"/>
              <w:bottom w:val="single" w:sz="12" w:space="0" w:color="auto"/>
              <w:right w:val="single" w:sz="12" w:space="0" w:color="auto"/>
            </w:tcBorders>
          </w:tcPr>
          <w:p w14:paraId="218D3548" w14:textId="77777777" w:rsidR="00FE6543" w:rsidRPr="001C219B" w:rsidRDefault="00FE6543" w:rsidP="000A5014">
            <w:pPr>
              <w:tabs>
                <w:tab w:val="num" w:pos="720"/>
              </w:tabs>
              <w:adjustRightInd w:val="0"/>
              <w:snapToGrid w:val="0"/>
              <w:spacing w:afterLines="50" w:after="163"/>
              <w:rPr>
                <w:rFonts w:ascii="Times New Roman" w:hAnsi="Times New Roman" w:cs="Times New Roman"/>
                <w:b/>
                <w:sz w:val="21"/>
                <w:szCs w:val="21"/>
              </w:rPr>
            </w:pPr>
            <w:r w:rsidRPr="001C219B">
              <w:rPr>
                <w:rFonts w:ascii="Times New Roman" w:hAnsi="Times New Roman" w:cs="Times New Roman"/>
                <w:b/>
                <w:sz w:val="21"/>
                <w:szCs w:val="21"/>
              </w:rPr>
              <w:t>预期学习结果</w:t>
            </w:r>
          </w:p>
        </w:tc>
        <w:tc>
          <w:tcPr>
            <w:tcW w:w="4961" w:type="dxa"/>
            <w:tcBorders>
              <w:top w:val="single" w:sz="12" w:space="0" w:color="auto"/>
              <w:left w:val="single" w:sz="12" w:space="0" w:color="auto"/>
              <w:bottom w:val="single" w:sz="12" w:space="0" w:color="auto"/>
              <w:right w:val="single" w:sz="12" w:space="0" w:color="auto"/>
            </w:tcBorders>
          </w:tcPr>
          <w:p w14:paraId="4141D722"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低于期望</w:t>
            </w:r>
          </w:p>
        </w:tc>
        <w:tc>
          <w:tcPr>
            <w:tcW w:w="4394" w:type="dxa"/>
            <w:tcBorders>
              <w:top w:val="single" w:sz="12" w:space="0" w:color="auto"/>
              <w:left w:val="single" w:sz="12" w:space="0" w:color="auto"/>
              <w:bottom w:val="single" w:sz="12" w:space="0" w:color="auto"/>
              <w:right w:val="single" w:sz="12" w:space="0" w:color="auto"/>
            </w:tcBorders>
          </w:tcPr>
          <w:p w14:paraId="15E7143D"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符合期望</w:t>
            </w:r>
          </w:p>
        </w:tc>
        <w:tc>
          <w:tcPr>
            <w:tcW w:w="3950" w:type="dxa"/>
            <w:tcBorders>
              <w:top w:val="single" w:sz="12" w:space="0" w:color="auto"/>
              <w:left w:val="single" w:sz="12" w:space="0" w:color="auto"/>
              <w:bottom w:val="single" w:sz="12" w:space="0" w:color="auto"/>
              <w:right w:val="single" w:sz="12" w:space="0" w:color="auto"/>
            </w:tcBorders>
          </w:tcPr>
          <w:p w14:paraId="5D001651" w14:textId="77777777" w:rsidR="00FE6543" w:rsidRPr="001C219B" w:rsidRDefault="00FE6543" w:rsidP="000A5014">
            <w:pPr>
              <w:tabs>
                <w:tab w:val="num" w:pos="720"/>
              </w:tabs>
              <w:adjustRightInd w:val="0"/>
              <w:snapToGrid w:val="0"/>
              <w:spacing w:afterLines="50" w:after="163"/>
              <w:jc w:val="center"/>
              <w:rPr>
                <w:rFonts w:ascii="Times New Roman" w:hAnsi="Times New Roman" w:cs="Times New Roman"/>
                <w:b/>
                <w:sz w:val="21"/>
                <w:szCs w:val="21"/>
              </w:rPr>
            </w:pPr>
            <w:r w:rsidRPr="001C219B">
              <w:rPr>
                <w:rFonts w:ascii="Times New Roman" w:hAnsi="Times New Roman" w:cs="Times New Roman"/>
                <w:b/>
                <w:sz w:val="21"/>
                <w:szCs w:val="21"/>
              </w:rPr>
              <w:t>超越期望</w:t>
            </w:r>
          </w:p>
        </w:tc>
      </w:tr>
      <w:tr w:rsidR="00EC1B11" w:rsidRPr="001C219B" w14:paraId="7437E032" w14:textId="77777777" w:rsidTr="00207D53">
        <w:trPr>
          <w:trHeight w:val="678"/>
        </w:trPr>
        <w:tc>
          <w:tcPr>
            <w:tcW w:w="978" w:type="dxa"/>
            <w:tcBorders>
              <w:top w:val="single" w:sz="12" w:space="0" w:color="auto"/>
              <w:left w:val="single" w:sz="12" w:space="0" w:color="auto"/>
              <w:bottom w:val="single" w:sz="4" w:space="0" w:color="auto"/>
              <w:right w:val="single" w:sz="4" w:space="0" w:color="auto"/>
            </w:tcBorders>
          </w:tcPr>
          <w:p w14:paraId="2767389E" w14:textId="77777777" w:rsidR="00EC1B11" w:rsidRPr="001C219B" w:rsidRDefault="00283DF6" w:rsidP="00EC1B11">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-1</w:t>
            </w:r>
          </w:p>
        </w:tc>
        <w:tc>
          <w:tcPr>
            <w:tcW w:w="4961" w:type="dxa"/>
            <w:tcBorders>
              <w:top w:val="single" w:sz="4" w:space="0" w:color="auto"/>
              <w:left w:val="single" w:sz="4" w:space="0" w:color="auto"/>
              <w:bottom w:val="single" w:sz="4" w:space="0" w:color="auto"/>
              <w:right w:val="single" w:sz="4" w:space="0" w:color="auto"/>
            </w:tcBorders>
          </w:tcPr>
          <w:p w14:paraId="3DF3DF63" w14:textId="77777777" w:rsidR="00EC1B11" w:rsidRPr="001C219B" w:rsidRDefault="007E3C86"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w:t>
            </w:r>
            <w:r w:rsidR="00953CA4" w:rsidRPr="001C219B">
              <w:rPr>
                <w:rFonts w:ascii="Times New Roman" w:hAnsi="Times New Roman" w:cs="Times New Roman"/>
                <w:sz w:val="21"/>
                <w:szCs w:val="21"/>
              </w:rPr>
              <w:t>中关于轴向拉压的试题得分不超过</w:t>
            </w:r>
            <w:r w:rsidR="005C6D1A" w:rsidRPr="001C219B">
              <w:rPr>
                <w:rFonts w:ascii="Times New Roman" w:hAnsi="Times New Roman" w:cs="Times New Roman"/>
                <w:sz w:val="21"/>
                <w:szCs w:val="21"/>
              </w:rPr>
              <w:t>60%</w:t>
            </w:r>
            <w:r w:rsidR="00953CA4" w:rsidRPr="001C219B">
              <w:rPr>
                <w:rFonts w:ascii="Times New Roman" w:hAnsi="Times New Roman" w:cs="Times New Roman"/>
                <w:sz w:val="21"/>
                <w:szCs w:val="21"/>
              </w:rPr>
              <w:t>，轴力图绘制不正确，不能正确拉压杆件的最危险截面，不能得到最大应力，无法正确进行强度校核。不能正确计算拉压杆的变形，不能正确进行刚度校核。</w:t>
            </w:r>
          </w:p>
        </w:tc>
        <w:tc>
          <w:tcPr>
            <w:tcW w:w="4394" w:type="dxa"/>
            <w:tcBorders>
              <w:top w:val="single" w:sz="4" w:space="0" w:color="auto"/>
              <w:left w:val="single" w:sz="4" w:space="0" w:color="auto"/>
              <w:bottom w:val="single" w:sz="4" w:space="0" w:color="auto"/>
              <w:right w:val="single" w:sz="4" w:space="0" w:color="auto"/>
            </w:tcBorders>
          </w:tcPr>
          <w:p w14:paraId="4FCDB893" w14:textId="77777777" w:rsidR="00EC1B11" w:rsidRPr="001C219B" w:rsidRDefault="00EF6AA2" w:rsidP="005C6D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试卷中关于轴向拉压的试题得分</w:t>
            </w:r>
            <w:r w:rsidR="005C6D1A" w:rsidRPr="001C219B">
              <w:rPr>
                <w:rFonts w:ascii="Times New Roman" w:hAnsi="Times New Roman" w:cs="Times New Roman"/>
                <w:sz w:val="21"/>
                <w:szCs w:val="21"/>
              </w:rPr>
              <w:t>为</w:t>
            </w:r>
            <w:r w:rsidR="005C6D1A" w:rsidRPr="001C219B">
              <w:rPr>
                <w:rFonts w:ascii="Times New Roman" w:hAnsi="Times New Roman" w:cs="Times New Roman"/>
                <w:sz w:val="21"/>
                <w:szCs w:val="21"/>
              </w:rPr>
              <w:t>60%-85%</w:t>
            </w:r>
            <w:r w:rsidRPr="001C219B">
              <w:rPr>
                <w:rFonts w:ascii="Times New Roman" w:hAnsi="Times New Roman" w:cs="Times New Roman"/>
                <w:sz w:val="21"/>
                <w:szCs w:val="21"/>
              </w:rPr>
              <w:t>，轴力图绘制正确，确定拉压杆件的最危险截面，正确进行强度和刚度校核。</w:t>
            </w:r>
          </w:p>
        </w:tc>
        <w:tc>
          <w:tcPr>
            <w:tcW w:w="3950" w:type="dxa"/>
            <w:tcBorders>
              <w:top w:val="single" w:sz="4" w:space="0" w:color="auto"/>
              <w:left w:val="single" w:sz="4" w:space="0" w:color="auto"/>
              <w:bottom w:val="single" w:sz="4" w:space="0" w:color="auto"/>
              <w:right w:val="single" w:sz="12" w:space="0" w:color="auto"/>
            </w:tcBorders>
          </w:tcPr>
          <w:p w14:paraId="222EB08D" w14:textId="77777777" w:rsidR="00EC1B11" w:rsidRPr="001C219B" w:rsidRDefault="00EF6AA2"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试卷中关于轴向拉压的试题得</w:t>
            </w:r>
            <w:r w:rsidR="005C6D1A" w:rsidRPr="001C219B">
              <w:rPr>
                <w:rFonts w:ascii="Times New Roman" w:hAnsi="Times New Roman" w:cs="Times New Roman"/>
                <w:sz w:val="21"/>
                <w:szCs w:val="21"/>
              </w:rPr>
              <w:t>分大于</w:t>
            </w:r>
            <w:r w:rsidR="005C6D1A" w:rsidRPr="001C219B">
              <w:rPr>
                <w:rFonts w:ascii="Times New Roman" w:hAnsi="Times New Roman" w:cs="Times New Roman"/>
                <w:sz w:val="21"/>
                <w:szCs w:val="21"/>
              </w:rPr>
              <w:t>85%</w:t>
            </w:r>
            <w:r w:rsidRPr="001C219B">
              <w:rPr>
                <w:rFonts w:ascii="Times New Roman" w:hAnsi="Times New Roman" w:cs="Times New Roman"/>
                <w:sz w:val="21"/>
                <w:szCs w:val="21"/>
              </w:rPr>
              <w:t>。轴力图正确规范，分析过程清楚明了</w:t>
            </w:r>
            <w:r w:rsidR="00DE2EA7" w:rsidRPr="001C219B">
              <w:rPr>
                <w:rFonts w:ascii="Times New Roman" w:hAnsi="Times New Roman" w:cs="Times New Roman"/>
                <w:sz w:val="21"/>
                <w:szCs w:val="21"/>
              </w:rPr>
              <w:t>，书写规范清晰。</w:t>
            </w:r>
          </w:p>
        </w:tc>
      </w:tr>
      <w:tr w:rsidR="00EC1B11" w:rsidRPr="001C219B" w14:paraId="5C00BDA9" w14:textId="77777777" w:rsidTr="00207D53">
        <w:tc>
          <w:tcPr>
            <w:tcW w:w="978" w:type="dxa"/>
            <w:tcBorders>
              <w:top w:val="single" w:sz="4" w:space="0" w:color="auto"/>
              <w:left w:val="single" w:sz="12" w:space="0" w:color="auto"/>
              <w:bottom w:val="single" w:sz="4" w:space="0" w:color="auto"/>
              <w:right w:val="single" w:sz="4" w:space="0" w:color="auto"/>
            </w:tcBorders>
          </w:tcPr>
          <w:p w14:paraId="1EA0C93D" w14:textId="77777777" w:rsidR="00EC1B11" w:rsidRPr="001C219B" w:rsidRDefault="00283DF6" w:rsidP="00EC1B11">
            <w:pPr>
              <w:widowControl w:val="0"/>
              <w:spacing w:line="300" w:lineRule="auto"/>
              <w:rPr>
                <w:rFonts w:ascii="Times New Roman" w:hAnsi="Times New Roman" w:cs="Times New Roman"/>
                <w:b/>
                <w:color w:val="0000FF"/>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-2</w:t>
            </w:r>
          </w:p>
        </w:tc>
        <w:tc>
          <w:tcPr>
            <w:tcW w:w="4961" w:type="dxa"/>
            <w:tcBorders>
              <w:top w:val="single" w:sz="4" w:space="0" w:color="auto"/>
              <w:left w:val="single" w:sz="4" w:space="0" w:color="auto"/>
              <w:bottom w:val="single" w:sz="4" w:space="0" w:color="auto"/>
              <w:right w:val="single" w:sz="4" w:space="0" w:color="auto"/>
            </w:tcBorders>
          </w:tcPr>
          <w:p w14:paraId="1954F25E" w14:textId="77777777" w:rsidR="00EC1B11" w:rsidRPr="001C219B" w:rsidRDefault="005C6D1A" w:rsidP="007A322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w:t>
            </w:r>
            <w:r w:rsidR="007A322F" w:rsidRPr="001C219B">
              <w:rPr>
                <w:rFonts w:ascii="Times New Roman" w:hAnsi="Times New Roman" w:cs="Times New Roman"/>
                <w:sz w:val="21"/>
                <w:szCs w:val="21"/>
              </w:rPr>
              <w:t>无法正确确定剪切挤压面，不能进行剪切挤压实用计算。</w:t>
            </w:r>
          </w:p>
        </w:tc>
        <w:tc>
          <w:tcPr>
            <w:tcW w:w="4394" w:type="dxa"/>
            <w:tcBorders>
              <w:top w:val="single" w:sz="4" w:space="0" w:color="auto"/>
              <w:left w:val="single" w:sz="4" w:space="0" w:color="auto"/>
              <w:bottom w:val="single" w:sz="4" w:space="0" w:color="auto"/>
              <w:right w:val="single" w:sz="4" w:space="0" w:color="auto"/>
            </w:tcBorders>
          </w:tcPr>
          <w:p w14:paraId="6AE2C561" w14:textId="77777777" w:rsidR="00EC1B11" w:rsidRPr="001C219B" w:rsidRDefault="005C6D1A"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w:t>
            </w:r>
          </w:p>
        </w:tc>
        <w:tc>
          <w:tcPr>
            <w:tcW w:w="3950" w:type="dxa"/>
            <w:tcBorders>
              <w:top w:val="single" w:sz="4" w:space="0" w:color="auto"/>
              <w:left w:val="single" w:sz="4" w:space="0" w:color="auto"/>
              <w:bottom w:val="single" w:sz="4" w:space="0" w:color="auto"/>
              <w:right w:val="single" w:sz="12" w:space="0" w:color="auto"/>
            </w:tcBorders>
          </w:tcPr>
          <w:p w14:paraId="18BB1426" w14:textId="77777777" w:rsidR="00EC1B11" w:rsidRPr="001C219B" w:rsidRDefault="005C6D1A" w:rsidP="005C6D1A">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试卷中关于剪切和挤压，以及剪切和挤压强度计算的试题得分大于</w:t>
            </w:r>
            <w:r w:rsidRPr="001C219B">
              <w:rPr>
                <w:rFonts w:ascii="Times New Roman" w:hAnsi="Times New Roman" w:cs="Times New Roman"/>
                <w:sz w:val="21"/>
                <w:szCs w:val="21"/>
              </w:rPr>
              <w:t>85</w:t>
            </w:r>
            <w:r w:rsidR="007D108F" w:rsidRPr="001C219B">
              <w:rPr>
                <w:rFonts w:ascii="Times New Roman" w:hAnsi="Times New Roman" w:cs="Times New Roman"/>
                <w:sz w:val="21"/>
                <w:szCs w:val="21"/>
              </w:rPr>
              <w:t>%</w:t>
            </w:r>
            <w:r w:rsidRPr="001C219B">
              <w:rPr>
                <w:rFonts w:ascii="Times New Roman" w:hAnsi="Times New Roman" w:cs="Times New Roman"/>
                <w:sz w:val="21"/>
                <w:szCs w:val="21"/>
              </w:rPr>
              <w:t>。分析过程清楚明了，书写规范清晰。</w:t>
            </w:r>
          </w:p>
        </w:tc>
      </w:tr>
      <w:tr w:rsidR="00D876DB" w:rsidRPr="001C219B" w14:paraId="49E0A336" w14:textId="77777777" w:rsidTr="00207D53">
        <w:trPr>
          <w:trHeight w:val="2076"/>
        </w:trPr>
        <w:tc>
          <w:tcPr>
            <w:tcW w:w="978" w:type="dxa"/>
            <w:tcBorders>
              <w:top w:val="nil"/>
              <w:left w:val="single" w:sz="12" w:space="0" w:color="auto"/>
              <w:right w:val="single" w:sz="4" w:space="0" w:color="auto"/>
            </w:tcBorders>
          </w:tcPr>
          <w:p w14:paraId="2378DDA7" w14:textId="77777777" w:rsidR="00D876DB" w:rsidRPr="001C219B" w:rsidRDefault="00283DF6" w:rsidP="006C561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-3</w:t>
            </w:r>
          </w:p>
        </w:tc>
        <w:tc>
          <w:tcPr>
            <w:tcW w:w="4961" w:type="dxa"/>
            <w:tcBorders>
              <w:top w:val="single" w:sz="4" w:space="0" w:color="auto"/>
              <w:left w:val="single" w:sz="4" w:space="0" w:color="auto"/>
              <w:right w:val="single" w:sz="4" w:space="0" w:color="auto"/>
            </w:tcBorders>
          </w:tcPr>
          <w:p w14:paraId="6EDC20AA"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。不能确定扭矩方向，不能正确计算扭矩和绘制扭矩图。试卷中关于扭转应力和变形的计算，扭转强度分析的试题得分小于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。不能正确计算扭转应力和变形，不能正确进行扭转的强度和刚度校核。</w:t>
            </w:r>
          </w:p>
        </w:tc>
        <w:tc>
          <w:tcPr>
            <w:tcW w:w="4394" w:type="dxa"/>
            <w:tcBorders>
              <w:top w:val="single" w:sz="4" w:space="0" w:color="auto"/>
              <w:left w:val="single" w:sz="4" w:space="0" w:color="auto"/>
              <w:right w:val="single" w:sz="4" w:space="0" w:color="auto"/>
            </w:tcBorders>
          </w:tcPr>
          <w:p w14:paraId="0DDE012A"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试卷中关于扭矩图的试题得分为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。能够确定扭矩方向，绘制扭矩图无明显错误。试卷中关于扭转应力和变形的计算，扭转强度分析的试题得分为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。计算扭转应力和变形，进行强度和刚度校核无明显错误。</w:t>
            </w:r>
          </w:p>
        </w:tc>
        <w:tc>
          <w:tcPr>
            <w:tcW w:w="3950" w:type="dxa"/>
            <w:tcBorders>
              <w:top w:val="single" w:sz="4" w:space="0" w:color="auto"/>
              <w:left w:val="single" w:sz="4" w:space="0" w:color="auto"/>
              <w:right w:val="single" w:sz="12" w:space="0" w:color="auto"/>
            </w:tcBorders>
          </w:tcPr>
          <w:p w14:paraId="18DF4ED9" w14:textId="77777777" w:rsidR="00D876DB" w:rsidRPr="001C219B" w:rsidRDefault="00D876DB" w:rsidP="007F48A2">
            <w:pPr>
              <w:rPr>
                <w:rFonts w:ascii="Times New Roman" w:hAnsi="Times New Roman" w:cs="Times New Roman"/>
              </w:rPr>
            </w:pPr>
            <w:r w:rsidRPr="001C219B">
              <w:rPr>
                <w:rFonts w:ascii="Times New Roman" w:hAnsi="Times New Roman" w:cs="Times New Roman"/>
                <w:sz w:val="21"/>
                <w:szCs w:val="21"/>
              </w:rPr>
              <w:t>试卷中关于扭矩图的试题得分大于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。扭矩图绘制清晰规范。试卷中关于扭转应力和变形的计算，扭转强度分析的试题得分大于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5D09890D" w14:textId="77777777" w:rsidTr="00207D53">
        <w:trPr>
          <w:trHeight w:val="2826"/>
        </w:trPr>
        <w:tc>
          <w:tcPr>
            <w:tcW w:w="978" w:type="dxa"/>
            <w:tcBorders>
              <w:top w:val="single" w:sz="4" w:space="0" w:color="auto"/>
              <w:left w:val="single" w:sz="12" w:space="0" w:color="auto"/>
              <w:right w:val="single" w:sz="4" w:space="0" w:color="auto"/>
            </w:tcBorders>
            <w:vAlign w:val="center"/>
          </w:tcPr>
          <w:p w14:paraId="49E23A4A" w14:textId="77777777" w:rsidR="00D876DB" w:rsidRPr="001C219B" w:rsidRDefault="00283DF6" w:rsidP="006C5614">
            <w:pPr>
              <w:widowControl w:val="0"/>
              <w:spacing w:line="300" w:lineRule="auto"/>
              <w:jc w:val="both"/>
              <w:rPr>
                <w:rFonts w:ascii="Times New Roman" w:hAnsi="Times New Roman" w:cs="Times New Roman"/>
                <w:b/>
                <w:color w:val="0000FF"/>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-4</w:t>
            </w:r>
          </w:p>
        </w:tc>
        <w:tc>
          <w:tcPr>
            <w:tcW w:w="4961" w:type="dxa"/>
            <w:tcBorders>
              <w:top w:val="single" w:sz="4" w:space="0" w:color="auto"/>
              <w:left w:val="single" w:sz="4" w:space="0" w:color="auto"/>
              <w:right w:val="single" w:sz="4" w:space="0" w:color="auto"/>
            </w:tcBorders>
          </w:tcPr>
          <w:p w14:paraId="06E30366"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。不能建立剪力和弯矩方程，不能正确绘制剪力图和弯矩图。试卷中关于弯曲应力计算，弯曲强度分析的试题得分小于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。不能正确计算弯曲应力并进行弯曲强度校核。</w:t>
            </w:r>
          </w:p>
          <w:p w14:paraId="4E0623B7" w14:textId="77777777" w:rsidR="00D876DB" w:rsidRPr="001C219B" w:rsidRDefault="00D876DB" w:rsidP="006C5614">
            <w:pPr>
              <w:rPr>
                <w:rFonts w:ascii="Times New Roman" w:hAnsi="Times New Roman" w:cs="Times New Roman"/>
                <w:sz w:val="21"/>
                <w:szCs w:val="21"/>
              </w:rPr>
            </w:pPr>
            <w:r w:rsidRPr="001C219B">
              <w:rPr>
                <w:rFonts w:ascii="Times New Roman" w:hAnsi="Times New Roman" w:cs="Times New Roman"/>
                <w:sz w:val="21"/>
                <w:szCs w:val="21"/>
              </w:rPr>
              <w:t>试卷中关于挠度</w:t>
            </w:r>
            <w:proofErr w:type="gramStart"/>
            <w:r w:rsidRPr="001C219B">
              <w:rPr>
                <w:rFonts w:ascii="Times New Roman" w:hAnsi="Times New Roman" w:cs="Times New Roman"/>
                <w:sz w:val="21"/>
                <w:szCs w:val="21"/>
              </w:rPr>
              <w:t>度</w:t>
            </w:r>
            <w:proofErr w:type="gramEnd"/>
            <w:r w:rsidRPr="001C219B">
              <w:rPr>
                <w:rFonts w:ascii="Times New Roman" w:hAnsi="Times New Roman" w:cs="Times New Roman"/>
                <w:sz w:val="21"/>
                <w:szCs w:val="21"/>
              </w:rPr>
              <w:t>和转角计算，弯曲刚度分析的试题得分小于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。不能应用积分法和查表法计算转角与挠度，不能对弯曲的刚度进行校核。</w:t>
            </w:r>
          </w:p>
        </w:tc>
        <w:tc>
          <w:tcPr>
            <w:tcW w:w="4394" w:type="dxa"/>
            <w:tcBorders>
              <w:top w:val="single" w:sz="4" w:space="0" w:color="auto"/>
              <w:left w:val="single" w:sz="4" w:space="0" w:color="auto"/>
              <w:right w:val="single" w:sz="4" w:space="0" w:color="auto"/>
            </w:tcBorders>
          </w:tcPr>
          <w:p w14:paraId="5C94FE24" w14:textId="77777777" w:rsidR="00D876DB" w:rsidRPr="001C219B" w:rsidRDefault="00D876DB" w:rsidP="007F48A2">
            <w:pPr>
              <w:rPr>
                <w:rFonts w:ascii="Times New Roman" w:hAnsi="Times New Roman" w:cs="Times New Roman"/>
                <w:sz w:val="21"/>
                <w:szCs w:val="21"/>
              </w:rPr>
            </w:pPr>
            <w:r w:rsidRPr="001C219B">
              <w:rPr>
                <w:rFonts w:ascii="Times New Roman" w:hAnsi="Times New Roman" w:cs="Times New Roman"/>
                <w:sz w:val="21"/>
                <w:szCs w:val="21"/>
              </w:rPr>
              <w:t>试卷中关于剪力和弯矩方程，剪力图和弯矩图绘制的试题得分为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。建立剪力和弯矩方程、绘制剪力和弯矩图无明显错误。试卷中关于弯曲应力计算，弯曲强度分析的试题得分为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。计算弯曲应力和弯曲强度分析无明显错误。试卷中关于挠度</w:t>
            </w:r>
            <w:proofErr w:type="gramStart"/>
            <w:r w:rsidRPr="001C219B">
              <w:rPr>
                <w:rFonts w:ascii="Times New Roman" w:hAnsi="Times New Roman" w:cs="Times New Roman"/>
                <w:sz w:val="21"/>
                <w:szCs w:val="21"/>
              </w:rPr>
              <w:t>度</w:t>
            </w:r>
            <w:proofErr w:type="gramEnd"/>
            <w:r w:rsidRPr="001C219B">
              <w:rPr>
                <w:rFonts w:ascii="Times New Roman" w:hAnsi="Times New Roman" w:cs="Times New Roman"/>
                <w:sz w:val="21"/>
                <w:szCs w:val="21"/>
              </w:rPr>
              <w:t>和转角计算，弯曲刚度分析的试题得分为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。应用积分法和查表法计算转角和挠度基本正确，刚度校核无明显错误。</w:t>
            </w:r>
          </w:p>
        </w:tc>
        <w:tc>
          <w:tcPr>
            <w:tcW w:w="3950" w:type="dxa"/>
            <w:tcBorders>
              <w:top w:val="single" w:sz="4" w:space="0" w:color="auto"/>
              <w:left w:val="single" w:sz="4" w:space="0" w:color="auto"/>
              <w:right w:val="single" w:sz="12" w:space="0" w:color="auto"/>
            </w:tcBorders>
          </w:tcPr>
          <w:p w14:paraId="5AE6A309" w14:textId="77777777" w:rsidR="00D876DB" w:rsidRPr="001C219B" w:rsidRDefault="00D876DB" w:rsidP="007F48A2">
            <w:pPr>
              <w:rPr>
                <w:rFonts w:ascii="Times New Roman" w:hAnsi="Times New Roman" w:cs="Times New Roman"/>
              </w:rPr>
            </w:pPr>
            <w:r w:rsidRPr="001C219B">
              <w:rPr>
                <w:rFonts w:ascii="Times New Roman" w:hAnsi="Times New Roman" w:cs="Times New Roman"/>
                <w:sz w:val="21"/>
                <w:szCs w:val="21"/>
              </w:rPr>
              <w:t>试卷中关于剪力和弯矩方程，剪力图和弯矩图绘制的试题得分大于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。剪力图和弯矩图清晰规范。试卷中关于弯曲应力计算，弯曲强度分析的试题得分大于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。试卷中关于挠度</w:t>
            </w:r>
            <w:proofErr w:type="gramStart"/>
            <w:r w:rsidRPr="001C219B">
              <w:rPr>
                <w:rFonts w:ascii="Times New Roman" w:hAnsi="Times New Roman" w:cs="Times New Roman"/>
                <w:sz w:val="21"/>
                <w:szCs w:val="21"/>
              </w:rPr>
              <w:t>度</w:t>
            </w:r>
            <w:proofErr w:type="gramEnd"/>
            <w:r w:rsidRPr="001C219B">
              <w:rPr>
                <w:rFonts w:ascii="Times New Roman" w:hAnsi="Times New Roman" w:cs="Times New Roman"/>
                <w:sz w:val="21"/>
                <w:szCs w:val="21"/>
              </w:rPr>
              <w:t>和转角计算，弯曲刚度分析的试题得分大于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71049128" w14:textId="77777777" w:rsidTr="00207D53">
        <w:tc>
          <w:tcPr>
            <w:tcW w:w="978" w:type="dxa"/>
            <w:tcBorders>
              <w:top w:val="single" w:sz="4" w:space="0" w:color="auto"/>
              <w:left w:val="single" w:sz="12" w:space="0" w:color="auto"/>
              <w:bottom w:val="single" w:sz="2" w:space="0" w:color="auto"/>
              <w:right w:val="single" w:sz="4" w:space="0" w:color="auto"/>
            </w:tcBorders>
            <w:vAlign w:val="center"/>
          </w:tcPr>
          <w:p w14:paraId="51DBB06E" w14:textId="77777777" w:rsidR="00D876DB" w:rsidRPr="001C219B" w:rsidRDefault="00283DF6" w:rsidP="006C5614">
            <w:pPr>
              <w:widowControl w:val="0"/>
              <w:spacing w:line="300" w:lineRule="auto"/>
              <w:jc w:val="both"/>
              <w:rPr>
                <w:rFonts w:ascii="Times New Roman" w:hAnsi="Times New Roman" w:cs="Times New Roman"/>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-5</w:t>
            </w:r>
          </w:p>
        </w:tc>
        <w:tc>
          <w:tcPr>
            <w:tcW w:w="4961" w:type="dxa"/>
            <w:tcBorders>
              <w:top w:val="single" w:sz="4" w:space="0" w:color="auto"/>
              <w:left w:val="single" w:sz="4" w:space="0" w:color="auto"/>
              <w:bottom w:val="single" w:sz="4" w:space="0" w:color="auto"/>
              <w:right w:val="single" w:sz="4" w:space="0" w:color="auto"/>
            </w:tcBorders>
          </w:tcPr>
          <w:p w14:paraId="740C5DB3" w14:textId="77777777" w:rsidR="00D876DB" w:rsidRPr="001C219B" w:rsidRDefault="00D876DB" w:rsidP="00C7675C">
            <w:pPr>
              <w:rPr>
                <w:rFonts w:ascii="Times New Roman" w:hAnsi="Times New Roman" w:cs="Times New Roman"/>
              </w:rPr>
            </w:pPr>
            <w:r w:rsidRPr="001C219B">
              <w:rPr>
                <w:rFonts w:ascii="Times New Roman" w:hAnsi="Times New Roman" w:cs="Times New Roman"/>
                <w:sz w:val="21"/>
                <w:szCs w:val="21"/>
              </w:rPr>
              <w:t>试卷中关于斜弯，拉弯组合以及弯扭组合应力计算和强度校核的试题得分小于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。不能对组合变形进行分解，不能正确计算组合变形的应力并进行强度校核。</w:t>
            </w:r>
          </w:p>
        </w:tc>
        <w:tc>
          <w:tcPr>
            <w:tcW w:w="4394" w:type="dxa"/>
            <w:tcBorders>
              <w:top w:val="single" w:sz="4" w:space="0" w:color="auto"/>
              <w:left w:val="single" w:sz="4" w:space="0" w:color="auto"/>
              <w:bottom w:val="single" w:sz="4" w:space="0" w:color="auto"/>
              <w:right w:val="single" w:sz="4" w:space="0" w:color="auto"/>
            </w:tcBorders>
          </w:tcPr>
          <w:p w14:paraId="197391E4" w14:textId="77777777" w:rsidR="00D876DB" w:rsidRPr="001C219B" w:rsidRDefault="00D876DB" w:rsidP="001F1C8E">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试卷中关于斜弯，拉弯组合以及弯扭组合应力计算和强度校核的试题得分为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。能够对组合变形进行分解，计算组合变形应力和强度分析无明显错误。</w:t>
            </w:r>
          </w:p>
        </w:tc>
        <w:tc>
          <w:tcPr>
            <w:tcW w:w="3950" w:type="dxa"/>
            <w:tcBorders>
              <w:top w:val="single" w:sz="4" w:space="0" w:color="auto"/>
              <w:left w:val="single" w:sz="4" w:space="0" w:color="auto"/>
              <w:bottom w:val="single" w:sz="4" w:space="0" w:color="auto"/>
              <w:right w:val="single" w:sz="12" w:space="0" w:color="auto"/>
            </w:tcBorders>
          </w:tcPr>
          <w:p w14:paraId="01B0A708"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试卷中关于斜弯，拉弯组合以及弯扭组合应力计算和强度校核的试题得分大于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6015E61E" w14:textId="77777777" w:rsidTr="00207D53">
        <w:trPr>
          <w:trHeight w:val="3004"/>
        </w:trPr>
        <w:tc>
          <w:tcPr>
            <w:tcW w:w="978" w:type="dxa"/>
            <w:tcBorders>
              <w:top w:val="single" w:sz="4" w:space="0" w:color="auto"/>
              <w:left w:val="single" w:sz="12" w:space="0" w:color="auto"/>
              <w:right w:val="single" w:sz="4" w:space="0" w:color="auto"/>
            </w:tcBorders>
            <w:vAlign w:val="center"/>
          </w:tcPr>
          <w:p w14:paraId="57418EAA" w14:textId="77777777" w:rsidR="00D876DB" w:rsidRPr="001C219B" w:rsidRDefault="00283DF6" w:rsidP="006C5614">
            <w:pPr>
              <w:widowControl w:val="0"/>
              <w:spacing w:line="300" w:lineRule="auto"/>
              <w:jc w:val="both"/>
              <w:rPr>
                <w:rFonts w:ascii="Times New Roman" w:hAnsi="Times New Roman" w:cs="Times New Roman"/>
                <w:b/>
                <w:i/>
                <w:color w:val="FF0000"/>
                <w:sz w:val="21"/>
                <w:szCs w:val="21"/>
              </w:rPr>
            </w:pPr>
            <w:r w:rsidRPr="001C219B">
              <w:rPr>
                <w:rFonts w:ascii="Times New Roman" w:hAnsi="Times New Roman" w:cs="Times New Roman"/>
                <w:sz w:val="21"/>
                <w:szCs w:val="21"/>
              </w:rPr>
              <w:lastRenderedPageBreak/>
              <w:t>ILO</w:t>
            </w:r>
            <w:r w:rsidR="00316B2B" w:rsidRPr="001C219B">
              <w:rPr>
                <w:rFonts w:ascii="Times New Roman" w:hAnsi="Times New Roman" w:cs="Times New Roman"/>
                <w:sz w:val="21"/>
                <w:szCs w:val="21"/>
              </w:rPr>
              <w:t>-6</w:t>
            </w:r>
          </w:p>
        </w:tc>
        <w:tc>
          <w:tcPr>
            <w:tcW w:w="4961" w:type="dxa"/>
            <w:tcBorders>
              <w:top w:val="single" w:sz="4" w:space="0" w:color="auto"/>
              <w:left w:val="single" w:sz="4" w:space="0" w:color="auto"/>
              <w:right w:val="single" w:sz="4" w:space="0" w:color="auto"/>
            </w:tcBorders>
          </w:tcPr>
          <w:p w14:paraId="090AE627" w14:textId="77777777" w:rsidR="00D876DB" w:rsidRPr="001C219B" w:rsidRDefault="00D876DB" w:rsidP="006C5614">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试卷中关于塑性和脆性材料力学性能，材料极限应力的试题的得分不超过</w:t>
            </w:r>
            <w:r w:rsidRPr="001C219B">
              <w:rPr>
                <w:rFonts w:ascii="Times New Roman" w:hAnsi="Times New Roman" w:cs="Times New Roman"/>
                <w:sz w:val="21"/>
                <w:szCs w:val="21"/>
              </w:rPr>
              <w:t>60%</w:t>
            </w:r>
            <w:r w:rsidRPr="001C219B">
              <w:rPr>
                <w:rFonts w:ascii="Times New Roman" w:hAnsi="Times New Roman" w:cs="Times New Roman"/>
                <w:sz w:val="21"/>
                <w:szCs w:val="21"/>
              </w:rPr>
              <w:t>。不能区分脆性和塑性材料。</w:t>
            </w:r>
          </w:p>
          <w:p w14:paraId="022C2A35"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试卷中关于平面应力分析、应力圆绘制的试题得分小于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。不能理解平面应力分析，不能正确绘制应力圆。</w:t>
            </w:r>
          </w:p>
          <w:p w14:paraId="735BE408" w14:textId="77777777" w:rsidR="00D876DB" w:rsidRPr="001C219B" w:rsidRDefault="00D876DB" w:rsidP="00E97CAD">
            <w:pPr>
              <w:rPr>
                <w:rFonts w:ascii="Times New Roman" w:hAnsi="Times New Roman" w:cs="Times New Roman"/>
                <w:sz w:val="21"/>
                <w:szCs w:val="21"/>
              </w:rPr>
            </w:pPr>
            <w:r w:rsidRPr="001C219B">
              <w:rPr>
                <w:rFonts w:ascii="Times New Roman" w:hAnsi="Times New Roman" w:cs="Times New Roman"/>
                <w:sz w:val="21"/>
                <w:szCs w:val="21"/>
              </w:rPr>
              <w:t>试卷中应用强度理论对复杂应力状态进行校核的试题得分小于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。不能够区分不同强度理论的应用范畴，不能够对复杂应力状态进行强度校核。</w:t>
            </w:r>
          </w:p>
        </w:tc>
        <w:tc>
          <w:tcPr>
            <w:tcW w:w="4394" w:type="dxa"/>
            <w:tcBorders>
              <w:top w:val="single" w:sz="4" w:space="0" w:color="auto"/>
              <w:left w:val="single" w:sz="4" w:space="0" w:color="auto"/>
              <w:right w:val="single" w:sz="4" w:space="0" w:color="auto"/>
            </w:tcBorders>
          </w:tcPr>
          <w:p w14:paraId="2747EA44"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试卷中关于塑性和脆性材料力学性能，材料极限应力的试题的得分为</w:t>
            </w:r>
            <w:r w:rsidRPr="001C219B">
              <w:rPr>
                <w:rFonts w:ascii="Times New Roman" w:hAnsi="Times New Roman" w:cs="Times New Roman"/>
                <w:sz w:val="21"/>
                <w:szCs w:val="21"/>
              </w:rPr>
              <w:t>60% - 85%</w:t>
            </w:r>
            <w:r w:rsidRPr="001C219B">
              <w:rPr>
                <w:rFonts w:ascii="Times New Roman" w:hAnsi="Times New Roman" w:cs="Times New Roman"/>
                <w:sz w:val="21"/>
                <w:szCs w:val="21"/>
              </w:rPr>
              <w:t>。试卷中关于平面应力分析、应力圆绘制的试题得分为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。能够解释平面应力分析，平面应力状态计算和应力圆绘制无明显错误。试卷中应用强度理论对复杂应力状态进行校核的试题得分为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。能够正确区分不同强度理论的应用范围，对复杂应力状态的强度校核无明显错误。</w:t>
            </w:r>
          </w:p>
        </w:tc>
        <w:tc>
          <w:tcPr>
            <w:tcW w:w="3950" w:type="dxa"/>
            <w:tcBorders>
              <w:top w:val="single" w:sz="4" w:space="0" w:color="auto"/>
              <w:left w:val="single" w:sz="4" w:space="0" w:color="auto"/>
              <w:right w:val="single" w:sz="12" w:space="0" w:color="auto"/>
            </w:tcBorders>
          </w:tcPr>
          <w:p w14:paraId="0CF2F7B7" w14:textId="77777777" w:rsidR="00D876DB" w:rsidRPr="001C219B" w:rsidRDefault="00D876DB" w:rsidP="007F48A2">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试卷中关于塑性和脆性材料力学性能，材料极限应力的试题的得分大于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。分析过程清楚明了，书写规范清晰。试卷中关于平面应力分析、应力圆绘制的试题得分大于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。应力圆绘制清晰规范。试卷中应用强度理论对复杂应力状态进行校核的试题得分大于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r w:rsidR="00D876DB" w:rsidRPr="001C219B" w14:paraId="096E86E2" w14:textId="77777777" w:rsidTr="00207D53">
        <w:tc>
          <w:tcPr>
            <w:tcW w:w="978" w:type="dxa"/>
            <w:tcBorders>
              <w:top w:val="single" w:sz="4" w:space="0" w:color="auto"/>
              <w:left w:val="single" w:sz="12" w:space="0" w:color="auto"/>
              <w:bottom w:val="single" w:sz="12" w:space="0" w:color="auto"/>
              <w:right w:val="single" w:sz="4" w:space="0" w:color="auto"/>
            </w:tcBorders>
          </w:tcPr>
          <w:p w14:paraId="432A0768" w14:textId="77777777" w:rsidR="00D876DB" w:rsidRPr="001C219B" w:rsidRDefault="00283DF6" w:rsidP="007D108F">
            <w:pPr>
              <w:widowControl w:val="0"/>
              <w:spacing w:line="300" w:lineRule="auto"/>
              <w:rPr>
                <w:rFonts w:ascii="Times New Roman" w:hAnsi="Times New Roman" w:cs="Times New Roman"/>
                <w:b/>
                <w:i/>
                <w:color w:val="FF0000"/>
                <w:sz w:val="21"/>
                <w:szCs w:val="21"/>
              </w:rPr>
            </w:pPr>
            <w:r w:rsidRPr="001C219B">
              <w:rPr>
                <w:rFonts w:ascii="Times New Roman" w:hAnsi="Times New Roman" w:cs="Times New Roman"/>
                <w:sz w:val="21"/>
                <w:szCs w:val="21"/>
              </w:rPr>
              <w:t>ILO</w:t>
            </w:r>
            <w:r w:rsidR="00316B2B" w:rsidRPr="001C219B">
              <w:rPr>
                <w:rFonts w:ascii="Times New Roman" w:hAnsi="Times New Roman" w:cs="Times New Roman"/>
                <w:sz w:val="21"/>
                <w:szCs w:val="21"/>
              </w:rPr>
              <w:t>-7</w:t>
            </w:r>
          </w:p>
        </w:tc>
        <w:tc>
          <w:tcPr>
            <w:tcW w:w="4961" w:type="dxa"/>
            <w:tcBorders>
              <w:top w:val="single" w:sz="4" w:space="0" w:color="auto"/>
              <w:left w:val="single" w:sz="4" w:space="0" w:color="auto"/>
              <w:bottom w:val="single" w:sz="12" w:space="0" w:color="auto"/>
              <w:right w:val="single" w:sz="4" w:space="0" w:color="auto"/>
            </w:tcBorders>
          </w:tcPr>
          <w:p w14:paraId="3E6AF9F2"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试卷中利用欧拉公式进行稳定性分析的试题得分小于</w:t>
            </w:r>
            <w:r w:rsidRPr="001C219B">
              <w:rPr>
                <w:rFonts w:ascii="Times New Roman" w:hAnsi="Times New Roman" w:cs="Times New Roman"/>
                <w:sz w:val="21"/>
                <w:szCs w:val="21"/>
              </w:rPr>
              <w:t>60%</w:t>
            </w:r>
            <w:r w:rsidRPr="001C219B">
              <w:rPr>
                <w:rFonts w:ascii="Times New Roman" w:hAnsi="Times New Roman" w:cs="Times New Roman"/>
                <w:sz w:val="21"/>
                <w:szCs w:val="21"/>
              </w:rPr>
              <w:t>。不能够解释稳定性，不能够利用欧拉公式进行稳定性计算。</w:t>
            </w:r>
          </w:p>
        </w:tc>
        <w:tc>
          <w:tcPr>
            <w:tcW w:w="4394" w:type="dxa"/>
            <w:tcBorders>
              <w:top w:val="single" w:sz="4" w:space="0" w:color="auto"/>
              <w:left w:val="single" w:sz="4" w:space="0" w:color="auto"/>
              <w:bottom w:val="single" w:sz="12" w:space="0" w:color="auto"/>
              <w:right w:val="single" w:sz="4" w:space="0" w:color="auto"/>
            </w:tcBorders>
          </w:tcPr>
          <w:p w14:paraId="29039899" w14:textId="77777777" w:rsidR="00D876DB" w:rsidRPr="001C219B" w:rsidRDefault="00D876DB" w:rsidP="007D108F">
            <w:pPr>
              <w:widowControl w:val="0"/>
              <w:spacing w:line="300" w:lineRule="auto"/>
              <w:rPr>
                <w:rFonts w:ascii="Times New Roman" w:hAnsi="Times New Roman" w:cs="Times New Roman"/>
                <w:sz w:val="21"/>
                <w:szCs w:val="21"/>
              </w:rPr>
            </w:pPr>
            <w:r w:rsidRPr="001C219B">
              <w:rPr>
                <w:rFonts w:ascii="Times New Roman" w:hAnsi="Times New Roman" w:cs="Times New Roman"/>
                <w:sz w:val="21"/>
                <w:szCs w:val="21"/>
              </w:rPr>
              <w:t>试卷中利用欧拉公式进行稳定性分析的试题得分为</w:t>
            </w:r>
            <w:r w:rsidRPr="001C219B">
              <w:rPr>
                <w:rFonts w:ascii="Times New Roman" w:hAnsi="Times New Roman" w:cs="Times New Roman"/>
                <w:sz w:val="21"/>
                <w:szCs w:val="21"/>
              </w:rPr>
              <w:t>60%-85%</w:t>
            </w:r>
            <w:r w:rsidRPr="001C219B">
              <w:rPr>
                <w:rFonts w:ascii="Times New Roman" w:hAnsi="Times New Roman" w:cs="Times New Roman"/>
                <w:sz w:val="21"/>
                <w:szCs w:val="21"/>
              </w:rPr>
              <w:t>。能够解释杆件的稳定性，利用欧拉公式计算稳定性无明显错误。</w:t>
            </w:r>
          </w:p>
        </w:tc>
        <w:tc>
          <w:tcPr>
            <w:tcW w:w="3950" w:type="dxa"/>
            <w:tcBorders>
              <w:top w:val="single" w:sz="4" w:space="0" w:color="auto"/>
              <w:left w:val="single" w:sz="4" w:space="0" w:color="auto"/>
              <w:bottom w:val="single" w:sz="12" w:space="0" w:color="auto"/>
              <w:right w:val="single" w:sz="12" w:space="0" w:color="auto"/>
            </w:tcBorders>
          </w:tcPr>
          <w:p w14:paraId="0A01FDB4" w14:textId="77777777" w:rsidR="00D876DB" w:rsidRPr="001C219B" w:rsidRDefault="00D876DB">
            <w:pPr>
              <w:rPr>
                <w:rFonts w:ascii="Times New Roman" w:hAnsi="Times New Roman" w:cs="Times New Roman"/>
              </w:rPr>
            </w:pPr>
            <w:r w:rsidRPr="001C219B">
              <w:rPr>
                <w:rFonts w:ascii="Times New Roman" w:hAnsi="Times New Roman" w:cs="Times New Roman"/>
                <w:sz w:val="21"/>
                <w:szCs w:val="21"/>
              </w:rPr>
              <w:t>试卷中利用欧拉公式进行稳定性分析的试题得分大于</w:t>
            </w:r>
            <w:r w:rsidRPr="001C219B">
              <w:rPr>
                <w:rFonts w:ascii="Times New Roman" w:hAnsi="Times New Roman" w:cs="Times New Roman"/>
                <w:sz w:val="21"/>
                <w:szCs w:val="21"/>
              </w:rPr>
              <w:t>85%</w:t>
            </w:r>
            <w:r w:rsidRPr="001C219B">
              <w:rPr>
                <w:rFonts w:ascii="Times New Roman" w:hAnsi="Times New Roman" w:cs="Times New Roman"/>
                <w:sz w:val="21"/>
                <w:szCs w:val="21"/>
              </w:rPr>
              <w:t>。</w:t>
            </w:r>
          </w:p>
        </w:tc>
      </w:tr>
    </w:tbl>
    <w:p w14:paraId="1FF0672E" w14:textId="77777777" w:rsidR="00CB1303" w:rsidRPr="001C219B" w:rsidRDefault="00CB1303" w:rsidP="000A5014">
      <w:pPr>
        <w:tabs>
          <w:tab w:val="num" w:pos="720"/>
        </w:tabs>
        <w:adjustRightInd w:val="0"/>
        <w:snapToGrid w:val="0"/>
        <w:spacing w:afterLines="50" w:after="163"/>
        <w:rPr>
          <w:rFonts w:ascii="Times New Roman" w:hAnsi="Times New Roman" w:cs="Times New Roman"/>
          <w:sz w:val="21"/>
          <w:szCs w:val="21"/>
        </w:rPr>
        <w:sectPr w:rsidR="00CB1303" w:rsidRPr="001C219B" w:rsidSect="00786693">
          <w:headerReference w:type="even" r:id="rId12"/>
          <w:headerReference w:type="default" r:id="rId13"/>
          <w:footerReference w:type="even" r:id="rId14"/>
          <w:footerReference w:type="default" r:id="rId15"/>
          <w:headerReference w:type="first" r:id="rId16"/>
          <w:footerReference w:type="first" r:id="rId17"/>
          <w:pgSz w:w="16838" w:h="11906" w:orient="landscape"/>
          <w:pgMar w:top="1134" w:right="1418" w:bottom="1134" w:left="1418" w:header="851" w:footer="595" w:gutter="0"/>
          <w:pgNumType w:start="1"/>
          <w:cols w:space="720"/>
          <w:docGrid w:type="lines" w:linePitch="326"/>
        </w:sectPr>
      </w:pPr>
    </w:p>
    <w:p w14:paraId="64B30F06" w14:textId="77777777" w:rsidR="00FE7E54" w:rsidRPr="001C219B" w:rsidRDefault="00FE7E54" w:rsidP="00B90CE9">
      <w:pPr>
        <w:pStyle w:val="1"/>
        <w:numPr>
          <w:ilvl w:val="0"/>
          <w:numId w:val="1"/>
        </w:numPr>
        <w:tabs>
          <w:tab w:val="clear" w:pos="720"/>
          <w:tab w:val="num" w:pos="364"/>
        </w:tabs>
        <w:spacing w:before="120" w:after="120" w:line="360" w:lineRule="auto"/>
        <w:ind w:left="360" w:hanging="360"/>
        <w:rPr>
          <w:rFonts w:ascii="Times New Roman" w:hAnsi="Times New Roman"/>
          <w:sz w:val="24"/>
          <w:szCs w:val="24"/>
          <w:lang w:val="en-GB"/>
        </w:rPr>
      </w:pPr>
      <w:bookmarkStart w:id="15" w:name="_Toc86757726"/>
      <w:r w:rsidRPr="001C219B">
        <w:rPr>
          <w:rFonts w:ascii="Times New Roman" w:hAnsi="Times New Roman"/>
          <w:sz w:val="24"/>
          <w:szCs w:val="24"/>
          <w:lang w:val="en-GB"/>
        </w:rPr>
        <w:lastRenderedPageBreak/>
        <w:t>学习进度</w:t>
      </w:r>
      <w:r w:rsidRPr="001C219B">
        <w:rPr>
          <w:rFonts w:ascii="Times New Roman" w:hAnsi="Times New Roman"/>
          <w:sz w:val="24"/>
          <w:szCs w:val="24"/>
          <w:lang w:val="en-GB"/>
        </w:rPr>
        <w:t xml:space="preserve"> </w:t>
      </w:r>
      <w:r w:rsidRPr="001C219B">
        <w:rPr>
          <w:rFonts w:ascii="Times New Roman" w:hAnsi="Times New Roman"/>
          <w:sz w:val="24"/>
          <w:szCs w:val="24"/>
          <w:lang w:val="en-GB"/>
        </w:rPr>
        <w:t>（</w:t>
      </w:r>
      <w:r w:rsidRPr="001C219B">
        <w:rPr>
          <w:rFonts w:ascii="Times New Roman" w:hAnsi="Times New Roman"/>
          <w:sz w:val="24"/>
          <w:szCs w:val="24"/>
          <w:lang w:val="en-GB"/>
        </w:rPr>
        <w:t>Course Schedule</w:t>
      </w:r>
      <w:r w:rsidRPr="001C219B">
        <w:rPr>
          <w:rFonts w:ascii="Times New Roman" w:hAnsi="Times New Roman"/>
          <w:sz w:val="24"/>
          <w:szCs w:val="24"/>
          <w:lang w:val="en-GB"/>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42"/>
        <w:gridCol w:w="978"/>
        <w:gridCol w:w="6172"/>
        <w:gridCol w:w="1543"/>
      </w:tblGrid>
      <w:tr w:rsidR="00FE7E54" w:rsidRPr="001C219B" w14:paraId="2C249C31" w14:textId="77777777" w:rsidTr="00E20FAC">
        <w:trPr>
          <w:jc w:val="center"/>
        </w:trPr>
        <w:tc>
          <w:tcPr>
            <w:tcW w:w="246" w:type="pct"/>
            <w:tcBorders>
              <w:top w:val="single" w:sz="12" w:space="0" w:color="auto"/>
              <w:left w:val="single" w:sz="12" w:space="0" w:color="auto"/>
              <w:bottom w:val="single" w:sz="12" w:space="0" w:color="auto"/>
              <w:right w:val="single" w:sz="4" w:space="0" w:color="auto"/>
            </w:tcBorders>
            <w:vAlign w:val="center"/>
          </w:tcPr>
          <w:p w14:paraId="445445AD"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周</w:t>
            </w:r>
          </w:p>
          <w:p w14:paraId="7001D849"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次</w:t>
            </w:r>
          </w:p>
        </w:tc>
        <w:tc>
          <w:tcPr>
            <w:tcW w:w="230" w:type="pct"/>
            <w:tcBorders>
              <w:top w:val="single" w:sz="12" w:space="0" w:color="auto"/>
              <w:left w:val="single" w:sz="4" w:space="0" w:color="auto"/>
              <w:bottom w:val="single" w:sz="12" w:space="0" w:color="auto"/>
              <w:right w:val="single" w:sz="4" w:space="0" w:color="auto"/>
            </w:tcBorders>
            <w:vAlign w:val="center"/>
          </w:tcPr>
          <w:p w14:paraId="11D34B94"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教学时数</w:t>
            </w:r>
          </w:p>
        </w:tc>
        <w:tc>
          <w:tcPr>
            <w:tcW w:w="509" w:type="pct"/>
            <w:tcBorders>
              <w:top w:val="single" w:sz="12" w:space="0" w:color="auto"/>
              <w:left w:val="single" w:sz="4" w:space="0" w:color="auto"/>
              <w:bottom w:val="single" w:sz="12" w:space="0" w:color="auto"/>
              <w:right w:val="single" w:sz="4" w:space="0" w:color="auto"/>
            </w:tcBorders>
            <w:vAlign w:val="center"/>
          </w:tcPr>
          <w:p w14:paraId="72072555"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教学</w:t>
            </w:r>
          </w:p>
          <w:p w14:paraId="17303367"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形式</w:t>
            </w:r>
          </w:p>
        </w:tc>
        <w:tc>
          <w:tcPr>
            <w:tcW w:w="3212" w:type="pct"/>
            <w:tcBorders>
              <w:top w:val="single" w:sz="12" w:space="0" w:color="auto"/>
              <w:left w:val="single" w:sz="4" w:space="0" w:color="auto"/>
              <w:bottom w:val="single" w:sz="12" w:space="0" w:color="auto"/>
              <w:right w:val="single" w:sz="12" w:space="0" w:color="auto"/>
            </w:tcBorders>
            <w:vAlign w:val="center"/>
          </w:tcPr>
          <w:p w14:paraId="2F30C445" w14:textId="77777777" w:rsidR="00FE7E54" w:rsidRPr="001C219B" w:rsidRDefault="00FE7E54" w:rsidP="002972DA">
            <w:pPr>
              <w:jc w:val="center"/>
              <w:rPr>
                <w:rFonts w:ascii="Times New Roman" w:hAnsi="Times New Roman" w:cs="Times New Roman"/>
                <w:b/>
                <w:bCs/>
                <w:sz w:val="21"/>
                <w:szCs w:val="21"/>
              </w:rPr>
            </w:pPr>
            <w:r w:rsidRPr="001C219B">
              <w:rPr>
                <w:rFonts w:ascii="Times New Roman" w:hAnsi="Times New Roman" w:cs="Times New Roman"/>
                <w:b/>
                <w:bCs/>
                <w:sz w:val="21"/>
                <w:szCs w:val="21"/>
              </w:rPr>
              <w:t>教</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学</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内</w:t>
            </w:r>
            <w:r w:rsidRPr="001C219B">
              <w:rPr>
                <w:rFonts w:ascii="Times New Roman" w:hAnsi="Times New Roman" w:cs="Times New Roman"/>
                <w:b/>
                <w:bCs/>
                <w:sz w:val="21"/>
                <w:szCs w:val="21"/>
              </w:rPr>
              <w:t xml:space="preserve">   </w:t>
            </w:r>
            <w:r w:rsidRPr="001C219B">
              <w:rPr>
                <w:rFonts w:ascii="Times New Roman" w:hAnsi="Times New Roman" w:cs="Times New Roman"/>
                <w:b/>
                <w:bCs/>
                <w:sz w:val="21"/>
                <w:szCs w:val="21"/>
              </w:rPr>
              <w:t>容</w:t>
            </w:r>
          </w:p>
        </w:tc>
        <w:tc>
          <w:tcPr>
            <w:tcW w:w="803" w:type="pct"/>
            <w:tcBorders>
              <w:top w:val="single" w:sz="12" w:space="0" w:color="auto"/>
              <w:left w:val="single" w:sz="12" w:space="0" w:color="auto"/>
              <w:bottom w:val="single" w:sz="12" w:space="0" w:color="auto"/>
              <w:right w:val="single" w:sz="12" w:space="0" w:color="auto"/>
            </w:tcBorders>
            <w:vAlign w:val="center"/>
          </w:tcPr>
          <w:p w14:paraId="7CE65A56" w14:textId="77777777" w:rsidR="00FE7E54" w:rsidRPr="001C219B" w:rsidRDefault="00FE7E54" w:rsidP="00E20FAC">
            <w:pPr>
              <w:jc w:val="center"/>
              <w:rPr>
                <w:rFonts w:ascii="Times New Roman" w:hAnsi="Times New Roman" w:cs="Times New Roman"/>
                <w:b/>
                <w:bCs/>
                <w:sz w:val="21"/>
                <w:szCs w:val="21"/>
              </w:rPr>
            </w:pPr>
            <w:r w:rsidRPr="001C219B">
              <w:rPr>
                <w:rFonts w:ascii="Times New Roman" w:hAnsi="Times New Roman" w:cs="Times New Roman"/>
                <w:b/>
                <w:bCs/>
                <w:sz w:val="21"/>
                <w:szCs w:val="21"/>
              </w:rPr>
              <w:t>预期学习结果</w:t>
            </w:r>
            <w:r w:rsidR="00E20FAC">
              <w:rPr>
                <w:rFonts w:ascii="Times New Roman" w:hAnsi="Times New Roman" w:cs="Times New Roman"/>
                <w:b/>
                <w:bCs/>
                <w:sz w:val="21"/>
                <w:szCs w:val="21"/>
              </w:rPr>
              <w:br/>
            </w:r>
            <w:r w:rsidR="00E20FAC">
              <w:rPr>
                <w:rFonts w:ascii="Times New Roman" w:hAnsi="Times New Roman" w:cs="Times New Roman" w:hint="eastAsia"/>
                <w:b/>
                <w:bCs/>
                <w:sz w:val="21"/>
                <w:szCs w:val="21"/>
              </w:rPr>
              <w:t>(</w:t>
            </w:r>
            <w:r w:rsidR="00E20FAC">
              <w:rPr>
                <w:rFonts w:ascii="Times New Roman" w:hAnsi="Times New Roman" w:cs="Times New Roman"/>
                <w:b/>
                <w:bCs/>
                <w:sz w:val="21"/>
                <w:szCs w:val="21"/>
              </w:rPr>
              <w:t>ILO</w:t>
            </w:r>
            <w:r w:rsidR="00E20FAC">
              <w:rPr>
                <w:rFonts w:ascii="Times New Roman" w:hAnsi="Times New Roman" w:cs="Times New Roman" w:hint="eastAsia"/>
                <w:b/>
                <w:bCs/>
                <w:sz w:val="21"/>
                <w:szCs w:val="21"/>
              </w:rPr>
              <w:t>)</w:t>
            </w:r>
          </w:p>
        </w:tc>
      </w:tr>
      <w:tr w:rsidR="00FE7E54" w:rsidRPr="001C219B" w14:paraId="34203F38" w14:textId="77777777" w:rsidTr="00E20FAC">
        <w:trPr>
          <w:trHeight w:val="1134"/>
          <w:jc w:val="center"/>
        </w:trPr>
        <w:tc>
          <w:tcPr>
            <w:tcW w:w="246" w:type="pct"/>
            <w:tcBorders>
              <w:top w:val="single" w:sz="12" w:space="0" w:color="auto"/>
              <w:left w:val="single" w:sz="12" w:space="0" w:color="auto"/>
            </w:tcBorders>
            <w:vAlign w:val="center"/>
          </w:tcPr>
          <w:p w14:paraId="1388BC86"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w:t>
            </w:r>
          </w:p>
        </w:tc>
        <w:tc>
          <w:tcPr>
            <w:tcW w:w="230" w:type="pct"/>
            <w:tcBorders>
              <w:top w:val="single" w:sz="12" w:space="0" w:color="auto"/>
            </w:tcBorders>
            <w:vAlign w:val="center"/>
          </w:tcPr>
          <w:p w14:paraId="7FB5276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tcBorders>
              <w:top w:val="single" w:sz="12" w:space="0" w:color="auto"/>
            </w:tcBorders>
            <w:vAlign w:val="center"/>
          </w:tcPr>
          <w:p w14:paraId="63B5D2F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516B3641"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材料力学任务</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基本假设</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内力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截面法</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应力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杆件变形基本形式</w:t>
            </w:r>
          </w:p>
          <w:p w14:paraId="190D445E"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轴力图</w:t>
            </w:r>
          </w:p>
        </w:tc>
        <w:tc>
          <w:tcPr>
            <w:tcW w:w="803" w:type="pct"/>
            <w:vMerge w:val="restart"/>
            <w:tcBorders>
              <w:top w:val="single" w:sz="12" w:space="0" w:color="auto"/>
              <w:left w:val="single" w:sz="4" w:space="0" w:color="auto"/>
              <w:right w:val="single" w:sz="12" w:space="0" w:color="auto"/>
            </w:tcBorders>
            <w:vAlign w:val="center"/>
          </w:tcPr>
          <w:p w14:paraId="2D047B14" w14:textId="77777777" w:rsidR="00FE7E54" w:rsidRPr="00E20FAC" w:rsidRDefault="00E20FAC"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spacing w:val="-3"/>
                <w:sz w:val="21"/>
                <w:szCs w:val="21"/>
                <w:lang w:val="en-GB"/>
              </w:rPr>
              <w:t>ILO</w:t>
            </w:r>
            <w:r w:rsidR="00FE7E54" w:rsidRPr="00E20FAC">
              <w:rPr>
                <w:rFonts w:ascii="Times New Roman" w:hAnsi="Times New Roman" w:cs="Times New Roman"/>
                <w:spacing w:val="-3"/>
                <w:sz w:val="21"/>
                <w:szCs w:val="21"/>
                <w:lang w:val="en-GB"/>
              </w:rPr>
              <w:t>-1</w:t>
            </w:r>
          </w:p>
          <w:p w14:paraId="1FF27932"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b/>
                <w:spacing w:val="-3"/>
                <w:sz w:val="21"/>
                <w:szCs w:val="21"/>
                <w:lang w:val="en-GB"/>
              </w:rPr>
            </w:pPr>
            <w:r w:rsidRPr="00E20FAC">
              <w:rPr>
                <w:rFonts w:ascii="Times New Roman" w:hAnsi="Times New Roman" w:cs="Times New Roman"/>
                <w:spacing w:val="-3"/>
                <w:sz w:val="21"/>
                <w:szCs w:val="21"/>
                <w:lang w:val="en-GB"/>
              </w:rPr>
              <w:t>ILO-6</w:t>
            </w:r>
          </w:p>
        </w:tc>
      </w:tr>
      <w:tr w:rsidR="00FE7E54" w:rsidRPr="001C219B" w14:paraId="4E9583A3" w14:textId="77777777" w:rsidTr="00E20FAC">
        <w:trPr>
          <w:trHeight w:val="725"/>
          <w:jc w:val="center"/>
        </w:trPr>
        <w:tc>
          <w:tcPr>
            <w:tcW w:w="246" w:type="pct"/>
            <w:tcBorders>
              <w:left w:val="single" w:sz="12" w:space="0" w:color="auto"/>
            </w:tcBorders>
            <w:vAlign w:val="center"/>
          </w:tcPr>
          <w:p w14:paraId="542608D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2</w:t>
            </w:r>
          </w:p>
        </w:tc>
        <w:tc>
          <w:tcPr>
            <w:tcW w:w="230" w:type="pct"/>
            <w:vAlign w:val="center"/>
          </w:tcPr>
          <w:p w14:paraId="522DA3C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3BF0DF5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2B3C79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轴向拉压应力</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强度条件</w:t>
            </w:r>
          </w:p>
          <w:p w14:paraId="65FDE42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轴向拉压变形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刚度条件</w:t>
            </w:r>
          </w:p>
        </w:tc>
        <w:tc>
          <w:tcPr>
            <w:tcW w:w="803" w:type="pct"/>
            <w:vMerge/>
            <w:tcBorders>
              <w:left w:val="single" w:sz="4" w:space="0" w:color="auto"/>
              <w:right w:val="single" w:sz="12" w:space="0" w:color="auto"/>
            </w:tcBorders>
            <w:vAlign w:val="center"/>
          </w:tcPr>
          <w:p w14:paraId="582640EC"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28769C54" w14:textId="77777777" w:rsidTr="00E20FAC">
        <w:trPr>
          <w:trHeight w:val="1134"/>
          <w:jc w:val="center"/>
        </w:trPr>
        <w:tc>
          <w:tcPr>
            <w:tcW w:w="246" w:type="pct"/>
            <w:tcBorders>
              <w:left w:val="single" w:sz="12" w:space="0" w:color="auto"/>
            </w:tcBorders>
            <w:vAlign w:val="center"/>
          </w:tcPr>
          <w:p w14:paraId="58E7DF4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230" w:type="pct"/>
            <w:vAlign w:val="center"/>
          </w:tcPr>
          <w:p w14:paraId="526C8EB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9AADA1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1A7E851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材料的力学性能</w:t>
            </w:r>
          </w:p>
          <w:p w14:paraId="02C5B00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简单拉压超静定问题</w:t>
            </w:r>
          </w:p>
          <w:p w14:paraId="74FEFE77"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剪切变形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切应力及其性质</w:t>
            </w:r>
          </w:p>
        </w:tc>
        <w:tc>
          <w:tcPr>
            <w:tcW w:w="803" w:type="pct"/>
            <w:vMerge/>
            <w:tcBorders>
              <w:left w:val="single" w:sz="4" w:space="0" w:color="auto"/>
              <w:right w:val="single" w:sz="12" w:space="0" w:color="auto"/>
            </w:tcBorders>
            <w:vAlign w:val="center"/>
          </w:tcPr>
          <w:p w14:paraId="75751A15"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755B04E8" w14:textId="77777777" w:rsidTr="00E20FAC">
        <w:trPr>
          <w:trHeight w:val="1134"/>
          <w:jc w:val="center"/>
        </w:trPr>
        <w:tc>
          <w:tcPr>
            <w:tcW w:w="246" w:type="pct"/>
            <w:tcBorders>
              <w:left w:val="single" w:sz="12" w:space="0" w:color="auto"/>
            </w:tcBorders>
            <w:vAlign w:val="center"/>
          </w:tcPr>
          <w:p w14:paraId="6958105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4</w:t>
            </w:r>
          </w:p>
        </w:tc>
        <w:tc>
          <w:tcPr>
            <w:tcW w:w="230" w:type="pct"/>
            <w:vAlign w:val="center"/>
          </w:tcPr>
          <w:p w14:paraId="7278B56B"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1BD4D0D2"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4E5BC102"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剪切与挤压的实用计算</w:t>
            </w:r>
          </w:p>
          <w:p w14:paraId="310856D3"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扭矩图</w:t>
            </w:r>
          </w:p>
          <w:p w14:paraId="27F7A21D" w14:textId="77777777" w:rsidR="00FE7E54" w:rsidRPr="001C219B" w:rsidRDefault="00FE7E54" w:rsidP="002972DA">
            <w:pPr>
              <w:rPr>
                <w:rFonts w:ascii="Times New Roman" w:hAnsi="Times New Roman" w:cs="Times New Roman"/>
                <w:sz w:val="21"/>
                <w:szCs w:val="21"/>
              </w:rPr>
            </w:pPr>
            <w:proofErr w:type="gramStart"/>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横截面的应力</w:t>
            </w:r>
          </w:p>
        </w:tc>
        <w:tc>
          <w:tcPr>
            <w:tcW w:w="803" w:type="pct"/>
            <w:vMerge w:val="restart"/>
            <w:tcBorders>
              <w:left w:val="single" w:sz="4" w:space="0" w:color="auto"/>
              <w:right w:val="single" w:sz="12" w:space="0" w:color="auto"/>
            </w:tcBorders>
            <w:vAlign w:val="center"/>
          </w:tcPr>
          <w:p w14:paraId="6212F49F"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ILO-2</w:t>
            </w:r>
          </w:p>
          <w:p w14:paraId="0C3F598C"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LO-3</w:t>
            </w:r>
          </w:p>
        </w:tc>
      </w:tr>
      <w:tr w:rsidR="00FE7E54" w:rsidRPr="001C219B" w14:paraId="0CD93865" w14:textId="77777777" w:rsidTr="00E20FAC">
        <w:trPr>
          <w:trHeight w:val="789"/>
          <w:jc w:val="center"/>
        </w:trPr>
        <w:tc>
          <w:tcPr>
            <w:tcW w:w="246" w:type="pct"/>
            <w:tcBorders>
              <w:left w:val="single" w:sz="12" w:space="0" w:color="auto"/>
            </w:tcBorders>
            <w:vAlign w:val="center"/>
          </w:tcPr>
          <w:p w14:paraId="3FD82933"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5</w:t>
            </w:r>
          </w:p>
        </w:tc>
        <w:tc>
          <w:tcPr>
            <w:tcW w:w="230" w:type="pct"/>
            <w:vAlign w:val="center"/>
          </w:tcPr>
          <w:p w14:paraId="62B1592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8B6F06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D31B68D"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扭转强度</w:t>
            </w:r>
          </w:p>
          <w:p w14:paraId="673500DC" w14:textId="77777777" w:rsidR="00FE7E54" w:rsidRPr="001C219B" w:rsidRDefault="00FE7E54" w:rsidP="002972DA">
            <w:pPr>
              <w:rPr>
                <w:rFonts w:ascii="Times New Roman" w:hAnsi="Times New Roman" w:cs="Times New Roman"/>
                <w:sz w:val="21"/>
                <w:szCs w:val="21"/>
              </w:rPr>
            </w:pPr>
            <w:proofErr w:type="gramStart"/>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的变形及刚度</w:t>
            </w:r>
          </w:p>
          <w:p w14:paraId="776ED641" w14:textId="77777777" w:rsidR="00FE7E54" w:rsidRPr="001C219B" w:rsidRDefault="00FE7E54" w:rsidP="002972DA">
            <w:pPr>
              <w:rPr>
                <w:rFonts w:ascii="Times New Roman" w:hAnsi="Times New Roman" w:cs="Times New Roman"/>
                <w:sz w:val="21"/>
                <w:szCs w:val="21"/>
              </w:rPr>
            </w:pPr>
            <w:proofErr w:type="gramStart"/>
            <w:r w:rsidRPr="001C219B">
              <w:rPr>
                <w:rFonts w:ascii="Times New Roman" w:hAnsi="Times New Roman" w:cs="Times New Roman"/>
                <w:sz w:val="21"/>
                <w:szCs w:val="21"/>
              </w:rPr>
              <w:t>圆轴扭转</w:t>
            </w:r>
            <w:proofErr w:type="gramEnd"/>
            <w:r w:rsidRPr="001C219B">
              <w:rPr>
                <w:rFonts w:ascii="Times New Roman" w:hAnsi="Times New Roman" w:cs="Times New Roman"/>
                <w:sz w:val="21"/>
                <w:szCs w:val="21"/>
              </w:rPr>
              <w:t>的破坏分析</w:t>
            </w:r>
          </w:p>
          <w:p w14:paraId="721E6FC0"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矩形截面的自由扭转</w:t>
            </w:r>
          </w:p>
        </w:tc>
        <w:tc>
          <w:tcPr>
            <w:tcW w:w="803" w:type="pct"/>
            <w:vMerge/>
            <w:tcBorders>
              <w:left w:val="single" w:sz="4" w:space="0" w:color="auto"/>
              <w:bottom w:val="single" w:sz="4" w:space="0" w:color="auto"/>
              <w:right w:val="single" w:sz="12" w:space="0" w:color="auto"/>
            </w:tcBorders>
            <w:vAlign w:val="center"/>
          </w:tcPr>
          <w:p w14:paraId="14B20792" w14:textId="77777777" w:rsidR="00FE7E54" w:rsidRPr="00E20FAC" w:rsidRDefault="00FE7E54" w:rsidP="00E20FAC">
            <w:pPr>
              <w:jc w:val="center"/>
              <w:rPr>
                <w:rFonts w:ascii="Times New Roman" w:hAnsi="Times New Roman" w:cs="Times New Roman"/>
                <w:b/>
                <w:spacing w:val="-3"/>
                <w:sz w:val="21"/>
                <w:szCs w:val="21"/>
                <w:lang w:val="en-GB"/>
              </w:rPr>
            </w:pPr>
          </w:p>
        </w:tc>
      </w:tr>
      <w:tr w:rsidR="00FE7E54" w:rsidRPr="001C219B" w14:paraId="051F8F6B" w14:textId="77777777" w:rsidTr="00E20FAC">
        <w:trPr>
          <w:trHeight w:val="351"/>
          <w:jc w:val="center"/>
        </w:trPr>
        <w:tc>
          <w:tcPr>
            <w:tcW w:w="246" w:type="pct"/>
            <w:tcBorders>
              <w:left w:val="single" w:sz="12" w:space="0" w:color="auto"/>
            </w:tcBorders>
            <w:vAlign w:val="center"/>
          </w:tcPr>
          <w:p w14:paraId="045531B1"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6</w:t>
            </w:r>
          </w:p>
        </w:tc>
        <w:tc>
          <w:tcPr>
            <w:tcW w:w="230" w:type="pct"/>
            <w:vAlign w:val="center"/>
          </w:tcPr>
          <w:p w14:paraId="5360133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7CDFC8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45C73F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平面弯曲</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剪力方程</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弯矩方程弯矩图</w:t>
            </w:r>
          </w:p>
        </w:tc>
        <w:tc>
          <w:tcPr>
            <w:tcW w:w="803" w:type="pct"/>
            <w:vMerge w:val="restart"/>
            <w:tcBorders>
              <w:top w:val="single" w:sz="4" w:space="0" w:color="auto"/>
              <w:left w:val="single" w:sz="4" w:space="0" w:color="auto"/>
              <w:right w:val="single" w:sz="12" w:space="0" w:color="auto"/>
            </w:tcBorders>
            <w:vAlign w:val="center"/>
          </w:tcPr>
          <w:p w14:paraId="09D9D726"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z w:val="21"/>
                <w:szCs w:val="21"/>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LO-4</w:t>
            </w:r>
          </w:p>
        </w:tc>
      </w:tr>
      <w:tr w:rsidR="00FE7E54" w:rsidRPr="001C219B" w14:paraId="67E8AE7A" w14:textId="77777777" w:rsidTr="00E20FAC">
        <w:trPr>
          <w:trHeight w:val="558"/>
          <w:jc w:val="center"/>
        </w:trPr>
        <w:tc>
          <w:tcPr>
            <w:tcW w:w="246" w:type="pct"/>
            <w:tcBorders>
              <w:left w:val="single" w:sz="12" w:space="0" w:color="auto"/>
            </w:tcBorders>
            <w:vAlign w:val="center"/>
          </w:tcPr>
          <w:p w14:paraId="26CDC1B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7</w:t>
            </w:r>
          </w:p>
        </w:tc>
        <w:tc>
          <w:tcPr>
            <w:tcW w:w="230" w:type="pct"/>
            <w:vAlign w:val="center"/>
          </w:tcPr>
          <w:p w14:paraId="3E8CFB52"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19245F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2392F20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弯矩图</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分布载荷、剪力及弯矩的关系</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叠加原理作弯矩图</w:t>
            </w:r>
          </w:p>
        </w:tc>
        <w:tc>
          <w:tcPr>
            <w:tcW w:w="803" w:type="pct"/>
            <w:vMerge/>
            <w:tcBorders>
              <w:left w:val="single" w:sz="4" w:space="0" w:color="auto"/>
              <w:right w:val="single" w:sz="12" w:space="0" w:color="auto"/>
            </w:tcBorders>
            <w:vAlign w:val="center"/>
          </w:tcPr>
          <w:p w14:paraId="575B62C3" w14:textId="77777777" w:rsidR="00FE7E54" w:rsidRPr="00E20FAC" w:rsidRDefault="00FE7E54" w:rsidP="00E20FAC">
            <w:pPr>
              <w:jc w:val="center"/>
              <w:rPr>
                <w:rFonts w:ascii="Times New Roman" w:hAnsi="Times New Roman" w:cs="Times New Roman"/>
                <w:sz w:val="21"/>
                <w:szCs w:val="21"/>
              </w:rPr>
            </w:pPr>
          </w:p>
        </w:tc>
      </w:tr>
      <w:tr w:rsidR="00FE7E54" w:rsidRPr="001C219B" w14:paraId="6DD87318" w14:textId="77777777" w:rsidTr="00E20FAC">
        <w:trPr>
          <w:trHeight w:val="552"/>
          <w:jc w:val="center"/>
        </w:trPr>
        <w:tc>
          <w:tcPr>
            <w:tcW w:w="246" w:type="pct"/>
            <w:tcBorders>
              <w:left w:val="single" w:sz="12" w:space="0" w:color="auto"/>
            </w:tcBorders>
            <w:vAlign w:val="center"/>
          </w:tcPr>
          <w:p w14:paraId="647A5DC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8</w:t>
            </w:r>
          </w:p>
        </w:tc>
        <w:tc>
          <w:tcPr>
            <w:tcW w:w="230" w:type="pct"/>
            <w:vAlign w:val="center"/>
          </w:tcPr>
          <w:p w14:paraId="456C84D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6F320FD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期中考试</w:t>
            </w:r>
          </w:p>
          <w:p w14:paraId="6E977B9B"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446DDFEC" w14:textId="77777777" w:rsidR="00FE7E54" w:rsidRPr="001C219B" w:rsidRDefault="00FE7E54" w:rsidP="002972DA">
            <w:pPr>
              <w:rPr>
                <w:rFonts w:ascii="Times New Roman" w:hAnsi="Times New Roman" w:cs="Times New Roman"/>
                <w:color w:val="FF0000"/>
                <w:sz w:val="21"/>
                <w:szCs w:val="21"/>
              </w:rPr>
            </w:pPr>
            <w:r w:rsidRPr="001C219B">
              <w:rPr>
                <w:rFonts w:ascii="Times New Roman" w:hAnsi="Times New Roman" w:cs="Times New Roman"/>
                <w:color w:val="FF0000"/>
                <w:sz w:val="21"/>
                <w:szCs w:val="21"/>
              </w:rPr>
              <w:t>中期考试（</w:t>
            </w:r>
            <w:r w:rsidRPr="001C219B">
              <w:rPr>
                <w:rFonts w:ascii="Times New Roman" w:hAnsi="Times New Roman" w:cs="Times New Roman"/>
                <w:color w:val="FF0000"/>
                <w:sz w:val="21"/>
                <w:szCs w:val="21"/>
              </w:rPr>
              <w:t>100</w:t>
            </w:r>
            <w:r w:rsidRPr="001C219B">
              <w:rPr>
                <w:rFonts w:ascii="Times New Roman" w:hAnsi="Times New Roman" w:cs="Times New Roman"/>
                <w:color w:val="FF0000"/>
                <w:sz w:val="21"/>
                <w:szCs w:val="21"/>
              </w:rPr>
              <w:t>分钟）</w:t>
            </w:r>
          </w:p>
          <w:p w14:paraId="463428E4"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截面的几何性质</w:t>
            </w:r>
          </w:p>
        </w:tc>
        <w:tc>
          <w:tcPr>
            <w:tcW w:w="803" w:type="pct"/>
            <w:vMerge/>
            <w:tcBorders>
              <w:left w:val="single" w:sz="4" w:space="0" w:color="auto"/>
              <w:right w:val="single" w:sz="12" w:space="0" w:color="auto"/>
            </w:tcBorders>
            <w:vAlign w:val="center"/>
          </w:tcPr>
          <w:p w14:paraId="5A118998"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1756B642" w14:textId="77777777" w:rsidTr="00E20FAC">
        <w:trPr>
          <w:trHeight w:val="659"/>
          <w:jc w:val="center"/>
        </w:trPr>
        <w:tc>
          <w:tcPr>
            <w:tcW w:w="246" w:type="pct"/>
            <w:tcBorders>
              <w:left w:val="single" w:sz="12" w:space="0" w:color="auto"/>
            </w:tcBorders>
            <w:vAlign w:val="center"/>
          </w:tcPr>
          <w:p w14:paraId="23C4489F"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9</w:t>
            </w:r>
          </w:p>
        </w:tc>
        <w:tc>
          <w:tcPr>
            <w:tcW w:w="230" w:type="pct"/>
            <w:vAlign w:val="center"/>
          </w:tcPr>
          <w:p w14:paraId="3C22BAA1"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1B5E752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11C20C27"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弯曲正应力</w:t>
            </w:r>
          </w:p>
          <w:p w14:paraId="5C58EE9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弯曲切应力</w:t>
            </w:r>
          </w:p>
        </w:tc>
        <w:tc>
          <w:tcPr>
            <w:tcW w:w="803" w:type="pct"/>
            <w:vMerge/>
            <w:tcBorders>
              <w:left w:val="single" w:sz="4" w:space="0" w:color="auto"/>
              <w:right w:val="single" w:sz="12" w:space="0" w:color="auto"/>
            </w:tcBorders>
            <w:vAlign w:val="center"/>
          </w:tcPr>
          <w:p w14:paraId="5AC6CA96"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0613C067" w14:textId="77777777" w:rsidTr="00E20FAC">
        <w:trPr>
          <w:trHeight w:val="402"/>
          <w:jc w:val="center"/>
        </w:trPr>
        <w:tc>
          <w:tcPr>
            <w:tcW w:w="246" w:type="pct"/>
            <w:tcBorders>
              <w:left w:val="single" w:sz="12" w:space="0" w:color="auto"/>
            </w:tcBorders>
            <w:vAlign w:val="center"/>
          </w:tcPr>
          <w:p w14:paraId="749ACCAD"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10</w:t>
            </w:r>
          </w:p>
        </w:tc>
        <w:tc>
          <w:tcPr>
            <w:tcW w:w="230" w:type="pct"/>
            <w:vAlign w:val="center"/>
          </w:tcPr>
          <w:p w14:paraId="71AB0CB8"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A13E30F"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77FA85C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弯曲中心</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平面弯曲的充要条件</w:t>
            </w:r>
          </w:p>
          <w:p w14:paraId="60EBCAA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挠度</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转角</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积分法计算梁的变形</w:t>
            </w:r>
          </w:p>
        </w:tc>
        <w:tc>
          <w:tcPr>
            <w:tcW w:w="803" w:type="pct"/>
            <w:vMerge/>
            <w:tcBorders>
              <w:left w:val="single" w:sz="4" w:space="0" w:color="auto"/>
              <w:right w:val="single" w:sz="12" w:space="0" w:color="auto"/>
            </w:tcBorders>
            <w:vAlign w:val="center"/>
          </w:tcPr>
          <w:p w14:paraId="50CA906F"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3BF3D5ED" w14:textId="77777777" w:rsidTr="00E20FAC">
        <w:trPr>
          <w:trHeight w:val="735"/>
          <w:jc w:val="center"/>
        </w:trPr>
        <w:tc>
          <w:tcPr>
            <w:tcW w:w="246" w:type="pct"/>
            <w:tcBorders>
              <w:left w:val="single" w:sz="12" w:space="0" w:color="auto"/>
            </w:tcBorders>
            <w:vAlign w:val="center"/>
          </w:tcPr>
          <w:p w14:paraId="3EC8ED3C"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11</w:t>
            </w:r>
          </w:p>
        </w:tc>
        <w:tc>
          <w:tcPr>
            <w:tcW w:w="230" w:type="pct"/>
            <w:vAlign w:val="center"/>
          </w:tcPr>
          <w:p w14:paraId="3D41EB04"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24E1D89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073ECE0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叠加法计算梁的变形</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刚度条件</w:t>
            </w:r>
          </w:p>
          <w:p w14:paraId="0F73C794"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简单超静定梁</w:t>
            </w:r>
          </w:p>
        </w:tc>
        <w:tc>
          <w:tcPr>
            <w:tcW w:w="803" w:type="pct"/>
            <w:vMerge/>
            <w:tcBorders>
              <w:left w:val="single" w:sz="4" w:space="0" w:color="auto"/>
              <w:bottom w:val="single" w:sz="4" w:space="0" w:color="auto"/>
              <w:right w:val="single" w:sz="12" w:space="0" w:color="auto"/>
            </w:tcBorders>
            <w:vAlign w:val="center"/>
          </w:tcPr>
          <w:p w14:paraId="67BC4018" w14:textId="77777777" w:rsidR="00FE7E54" w:rsidRPr="00E20FAC" w:rsidRDefault="00FE7E54" w:rsidP="00E20FAC">
            <w:pPr>
              <w:jc w:val="center"/>
              <w:rPr>
                <w:rFonts w:ascii="Times New Roman" w:hAnsi="Times New Roman" w:cs="Times New Roman"/>
                <w:spacing w:val="-3"/>
                <w:sz w:val="21"/>
                <w:szCs w:val="21"/>
                <w:lang w:val="en-GB"/>
              </w:rPr>
            </w:pPr>
          </w:p>
        </w:tc>
      </w:tr>
      <w:tr w:rsidR="00FE7E54" w:rsidRPr="001C219B" w14:paraId="10F848CF" w14:textId="77777777" w:rsidTr="00E20FAC">
        <w:trPr>
          <w:trHeight w:val="278"/>
          <w:jc w:val="center"/>
        </w:trPr>
        <w:tc>
          <w:tcPr>
            <w:tcW w:w="246" w:type="pct"/>
            <w:tcBorders>
              <w:left w:val="single" w:sz="12" w:space="0" w:color="auto"/>
            </w:tcBorders>
            <w:vAlign w:val="center"/>
          </w:tcPr>
          <w:p w14:paraId="1462AC9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12</w:t>
            </w:r>
          </w:p>
        </w:tc>
        <w:tc>
          <w:tcPr>
            <w:tcW w:w="230" w:type="pct"/>
            <w:vAlign w:val="center"/>
          </w:tcPr>
          <w:p w14:paraId="28838E8C"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5A00501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590DB49C"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应力状态平面应力状态</w:t>
            </w:r>
          </w:p>
        </w:tc>
        <w:tc>
          <w:tcPr>
            <w:tcW w:w="803" w:type="pct"/>
            <w:vMerge w:val="restart"/>
            <w:tcBorders>
              <w:top w:val="single" w:sz="4" w:space="0" w:color="auto"/>
              <w:left w:val="single" w:sz="4" w:space="0" w:color="auto"/>
              <w:right w:val="single" w:sz="12" w:space="0" w:color="auto"/>
            </w:tcBorders>
            <w:vAlign w:val="center"/>
          </w:tcPr>
          <w:p w14:paraId="7DD6A33A"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hint="eastAsia"/>
                <w:sz w:val="21"/>
                <w:szCs w:val="21"/>
              </w:rPr>
              <w:t>I</w:t>
            </w:r>
            <w:r w:rsidRPr="00E20FAC">
              <w:rPr>
                <w:rFonts w:ascii="Times New Roman" w:hAnsi="Times New Roman" w:cs="Times New Roman"/>
                <w:sz w:val="21"/>
                <w:szCs w:val="21"/>
              </w:rPr>
              <w:t>LO-5</w:t>
            </w:r>
          </w:p>
          <w:p w14:paraId="2E40F11E"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hint="eastAsia"/>
                <w:spacing w:val="-3"/>
                <w:sz w:val="21"/>
                <w:szCs w:val="21"/>
                <w:lang w:val="en-GB"/>
              </w:rPr>
              <w:t>I</w:t>
            </w:r>
            <w:r w:rsidRPr="00E20FAC">
              <w:rPr>
                <w:rFonts w:ascii="Times New Roman" w:hAnsi="Times New Roman" w:cs="Times New Roman"/>
                <w:spacing w:val="-3"/>
                <w:sz w:val="21"/>
                <w:szCs w:val="21"/>
                <w:lang w:val="en-GB"/>
              </w:rPr>
              <w:t>LO-6</w:t>
            </w:r>
          </w:p>
          <w:p w14:paraId="0C6EC7EB" w14:textId="77777777" w:rsidR="00FE7E54" w:rsidRPr="00E20FAC" w:rsidRDefault="00FE7E54" w:rsidP="00B90CE9">
            <w:pPr>
              <w:widowControl w:val="0"/>
              <w:numPr>
                <w:ilvl w:val="0"/>
                <w:numId w:val="2"/>
              </w:numPr>
              <w:tabs>
                <w:tab w:val="clear" w:pos="420"/>
                <w:tab w:val="num" w:pos="164"/>
              </w:tabs>
              <w:spacing w:line="300" w:lineRule="auto"/>
              <w:ind w:left="178" w:hanging="178"/>
              <w:jc w:val="center"/>
              <w:rPr>
                <w:rFonts w:ascii="Times New Roman" w:hAnsi="Times New Roman" w:cs="Times New Roman"/>
                <w:spacing w:val="-3"/>
                <w:sz w:val="21"/>
                <w:szCs w:val="21"/>
                <w:lang w:val="en-GB"/>
              </w:rPr>
            </w:pPr>
            <w:r w:rsidRPr="00E20FAC">
              <w:rPr>
                <w:rFonts w:ascii="Times New Roman" w:hAnsi="Times New Roman" w:cs="Times New Roman"/>
                <w:sz w:val="21"/>
                <w:szCs w:val="21"/>
              </w:rPr>
              <w:t>ILO-7</w:t>
            </w:r>
          </w:p>
        </w:tc>
      </w:tr>
      <w:tr w:rsidR="00FE7E54" w:rsidRPr="001C219B" w14:paraId="32E874C1" w14:textId="77777777" w:rsidTr="00E20FAC">
        <w:trPr>
          <w:trHeight w:val="509"/>
          <w:jc w:val="center"/>
        </w:trPr>
        <w:tc>
          <w:tcPr>
            <w:tcW w:w="246" w:type="pct"/>
            <w:tcBorders>
              <w:left w:val="single" w:sz="12" w:space="0" w:color="auto"/>
            </w:tcBorders>
            <w:vAlign w:val="center"/>
          </w:tcPr>
          <w:p w14:paraId="200DD6C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13</w:t>
            </w:r>
          </w:p>
        </w:tc>
        <w:tc>
          <w:tcPr>
            <w:tcW w:w="230" w:type="pct"/>
            <w:vAlign w:val="center"/>
          </w:tcPr>
          <w:p w14:paraId="4DF5AF97"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655E1423"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65376C36"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强度理论</w:t>
            </w:r>
          </w:p>
          <w:p w14:paraId="1A3F4A3B"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斜弯曲</w:t>
            </w:r>
          </w:p>
        </w:tc>
        <w:tc>
          <w:tcPr>
            <w:tcW w:w="803" w:type="pct"/>
            <w:vMerge/>
            <w:tcBorders>
              <w:left w:val="single" w:sz="4" w:space="0" w:color="auto"/>
              <w:right w:val="single" w:sz="12" w:space="0" w:color="auto"/>
            </w:tcBorders>
            <w:vAlign w:val="center"/>
          </w:tcPr>
          <w:p w14:paraId="090F8185"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06308130" w14:textId="77777777" w:rsidTr="00E20FAC">
        <w:trPr>
          <w:trHeight w:val="494"/>
          <w:jc w:val="center"/>
        </w:trPr>
        <w:tc>
          <w:tcPr>
            <w:tcW w:w="246" w:type="pct"/>
            <w:tcBorders>
              <w:left w:val="single" w:sz="12" w:space="0" w:color="auto"/>
            </w:tcBorders>
            <w:vAlign w:val="center"/>
          </w:tcPr>
          <w:p w14:paraId="1AD3D4C0"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14</w:t>
            </w:r>
          </w:p>
        </w:tc>
        <w:tc>
          <w:tcPr>
            <w:tcW w:w="230" w:type="pct"/>
            <w:vAlign w:val="center"/>
          </w:tcPr>
          <w:p w14:paraId="4B958BE9"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43255265"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shd w:val="clear" w:color="auto" w:fill="auto"/>
          </w:tcPr>
          <w:p w14:paraId="09D6C3FD"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拉弯组合</w:t>
            </w:r>
          </w:p>
          <w:p w14:paraId="0F29657A"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偏心压缩</w:t>
            </w:r>
          </w:p>
          <w:p w14:paraId="4226C55F"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弯扭组合</w:t>
            </w:r>
          </w:p>
        </w:tc>
        <w:tc>
          <w:tcPr>
            <w:tcW w:w="803" w:type="pct"/>
            <w:vMerge/>
            <w:tcBorders>
              <w:left w:val="single" w:sz="4" w:space="0" w:color="auto"/>
              <w:right w:val="single" w:sz="12" w:space="0" w:color="auto"/>
            </w:tcBorders>
            <w:vAlign w:val="center"/>
          </w:tcPr>
          <w:p w14:paraId="646EB55C"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5B72B864" w14:textId="77777777" w:rsidTr="00E20FAC">
        <w:trPr>
          <w:trHeight w:val="1028"/>
          <w:jc w:val="center"/>
        </w:trPr>
        <w:tc>
          <w:tcPr>
            <w:tcW w:w="246" w:type="pct"/>
            <w:tcBorders>
              <w:left w:val="single" w:sz="12" w:space="0" w:color="auto"/>
            </w:tcBorders>
            <w:vAlign w:val="center"/>
          </w:tcPr>
          <w:p w14:paraId="0DD8BE18"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lastRenderedPageBreak/>
              <w:t>15</w:t>
            </w:r>
          </w:p>
        </w:tc>
        <w:tc>
          <w:tcPr>
            <w:tcW w:w="230" w:type="pct"/>
            <w:vAlign w:val="center"/>
          </w:tcPr>
          <w:p w14:paraId="4F016646"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vAlign w:val="center"/>
          </w:tcPr>
          <w:p w14:paraId="03BD772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讲授</w:t>
            </w:r>
          </w:p>
        </w:tc>
        <w:tc>
          <w:tcPr>
            <w:tcW w:w="3212" w:type="pct"/>
            <w:tcBorders>
              <w:bottom w:val="single" w:sz="4" w:space="0" w:color="auto"/>
            </w:tcBorders>
            <w:shd w:val="clear" w:color="auto" w:fill="auto"/>
          </w:tcPr>
          <w:p w14:paraId="1691DAD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概念</w:t>
            </w:r>
            <w:r w:rsidRPr="001C219B">
              <w:rPr>
                <w:rFonts w:ascii="Times New Roman" w:hAnsi="Times New Roman" w:cs="Times New Roman"/>
                <w:sz w:val="21"/>
                <w:szCs w:val="21"/>
              </w:rPr>
              <w:t xml:space="preserve"> </w:t>
            </w:r>
            <w:r w:rsidRPr="001C219B">
              <w:rPr>
                <w:rFonts w:ascii="Times New Roman" w:hAnsi="Times New Roman" w:cs="Times New Roman"/>
                <w:sz w:val="21"/>
                <w:szCs w:val="21"/>
              </w:rPr>
              <w:t>细长压杆的临界力</w:t>
            </w:r>
          </w:p>
          <w:p w14:paraId="7484DCEA"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临界应力总图</w:t>
            </w:r>
          </w:p>
          <w:p w14:paraId="281BFE69"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压</w:t>
            </w:r>
            <w:proofErr w:type="gramStart"/>
            <w:r w:rsidRPr="001C219B">
              <w:rPr>
                <w:rFonts w:ascii="Times New Roman" w:hAnsi="Times New Roman" w:cs="Times New Roman"/>
                <w:sz w:val="21"/>
                <w:szCs w:val="21"/>
              </w:rPr>
              <w:t>杆稳定</w:t>
            </w:r>
            <w:proofErr w:type="gramEnd"/>
            <w:r w:rsidRPr="001C219B">
              <w:rPr>
                <w:rFonts w:ascii="Times New Roman" w:hAnsi="Times New Roman" w:cs="Times New Roman"/>
                <w:sz w:val="21"/>
                <w:szCs w:val="21"/>
              </w:rPr>
              <w:t>计算</w:t>
            </w:r>
          </w:p>
        </w:tc>
        <w:tc>
          <w:tcPr>
            <w:tcW w:w="803" w:type="pct"/>
            <w:vMerge/>
            <w:tcBorders>
              <w:left w:val="single" w:sz="4" w:space="0" w:color="auto"/>
              <w:right w:val="single" w:sz="12" w:space="0" w:color="auto"/>
            </w:tcBorders>
            <w:vAlign w:val="center"/>
          </w:tcPr>
          <w:p w14:paraId="54FBD04B" w14:textId="77777777" w:rsidR="00FE7E54" w:rsidRPr="001C219B" w:rsidRDefault="00FE7E54" w:rsidP="00E20FAC">
            <w:pPr>
              <w:jc w:val="center"/>
              <w:rPr>
                <w:rFonts w:ascii="Times New Roman" w:hAnsi="Times New Roman" w:cs="Times New Roman"/>
                <w:b/>
                <w:spacing w:val="-3"/>
                <w:sz w:val="21"/>
                <w:szCs w:val="21"/>
                <w:lang w:val="en-GB"/>
              </w:rPr>
            </w:pPr>
          </w:p>
        </w:tc>
      </w:tr>
      <w:tr w:rsidR="00FE7E54" w:rsidRPr="001C219B" w14:paraId="27F45CD1" w14:textId="77777777" w:rsidTr="00E20FAC">
        <w:trPr>
          <w:trHeight w:val="177"/>
          <w:jc w:val="center"/>
        </w:trPr>
        <w:tc>
          <w:tcPr>
            <w:tcW w:w="246" w:type="pct"/>
            <w:tcBorders>
              <w:left w:val="single" w:sz="12" w:space="0" w:color="auto"/>
              <w:bottom w:val="single" w:sz="12" w:space="0" w:color="auto"/>
            </w:tcBorders>
            <w:vAlign w:val="center"/>
          </w:tcPr>
          <w:p w14:paraId="5B18CACA"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16</w:t>
            </w:r>
          </w:p>
        </w:tc>
        <w:tc>
          <w:tcPr>
            <w:tcW w:w="230" w:type="pct"/>
            <w:tcBorders>
              <w:bottom w:val="single" w:sz="12" w:space="0" w:color="auto"/>
            </w:tcBorders>
            <w:vAlign w:val="center"/>
          </w:tcPr>
          <w:p w14:paraId="612887E4"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3</w:t>
            </w:r>
          </w:p>
        </w:tc>
        <w:tc>
          <w:tcPr>
            <w:tcW w:w="509" w:type="pct"/>
            <w:tcBorders>
              <w:bottom w:val="single" w:sz="12" w:space="0" w:color="auto"/>
            </w:tcBorders>
            <w:vAlign w:val="center"/>
          </w:tcPr>
          <w:p w14:paraId="6AF20DDE" w14:textId="77777777" w:rsidR="00FE7E54" w:rsidRPr="001C219B" w:rsidRDefault="00FE7E54" w:rsidP="002972DA">
            <w:pPr>
              <w:jc w:val="center"/>
              <w:rPr>
                <w:rFonts w:ascii="Times New Roman" w:hAnsi="Times New Roman" w:cs="Times New Roman"/>
                <w:sz w:val="21"/>
                <w:szCs w:val="21"/>
              </w:rPr>
            </w:pPr>
            <w:r w:rsidRPr="001C219B">
              <w:rPr>
                <w:rFonts w:ascii="Times New Roman" w:hAnsi="Times New Roman" w:cs="Times New Roman"/>
                <w:sz w:val="21"/>
                <w:szCs w:val="21"/>
              </w:rPr>
              <w:t>复习</w:t>
            </w:r>
          </w:p>
        </w:tc>
        <w:tc>
          <w:tcPr>
            <w:tcW w:w="3212" w:type="pct"/>
            <w:tcBorders>
              <w:bottom w:val="single" w:sz="12" w:space="0" w:color="auto"/>
            </w:tcBorders>
            <w:shd w:val="clear" w:color="auto" w:fill="auto"/>
          </w:tcPr>
          <w:p w14:paraId="630AE7E5" w14:textId="77777777" w:rsidR="00FE7E54" w:rsidRPr="001C219B" w:rsidRDefault="00FE7E54" w:rsidP="002972DA">
            <w:pPr>
              <w:rPr>
                <w:rFonts w:ascii="Times New Roman" w:hAnsi="Times New Roman" w:cs="Times New Roman"/>
                <w:sz w:val="21"/>
                <w:szCs w:val="21"/>
              </w:rPr>
            </w:pPr>
            <w:r w:rsidRPr="001C219B">
              <w:rPr>
                <w:rFonts w:ascii="Times New Roman" w:hAnsi="Times New Roman" w:cs="Times New Roman"/>
                <w:sz w:val="21"/>
                <w:szCs w:val="21"/>
              </w:rPr>
              <w:t>复习</w:t>
            </w:r>
          </w:p>
        </w:tc>
        <w:tc>
          <w:tcPr>
            <w:tcW w:w="803" w:type="pct"/>
            <w:vMerge/>
            <w:tcBorders>
              <w:left w:val="single" w:sz="4" w:space="0" w:color="auto"/>
              <w:bottom w:val="single" w:sz="12" w:space="0" w:color="auto"/>
              <w:right w:val="single" w:sz="12" w:space="0" w:color="auto"/>
            </w:tcBorders>
            <w:vAlign w:val="center"/>
          </w:tcPr>
          <w:p w14:paraId="346F2BE9" w14:textId="77777777" w:rsidR="00FE7E54" w:rsidRPr="001C219B" w:rsidRDefault="00FE7E54" w:rsidP="00E20FAC">
            <w:pPr>
              <w:jc w:val="center"/>
              <w:rPr>
                <w:rFonts w:ascii="Times New Roman" w:hAnsi="Times New Roman" w:cs="Times New Roman"/>
                <w:b/>
                <w:spacing w:val="-3"/>
                <w:sz w:val="21"/>
                <w:szCs w:val="21"/>
                <w:lang w:val="en-GB"/>
              </w:rPr>
            </w:pPr>
          </w:p>
        </w:tc>
      </w:tr>
    </w:tbl>
    <w:p w14:paraId="6499893A" w14:textId="77777777" w:rsidR="009D0912" w:rsidRPr="001C219B" w:rsidRDefault="009D0912" w:rsidP="00B90CE9">
      <w:pPr>
        <w:pStyle w:val="1"/>
        <w:numPr>
          <w:ilvl w:val="0"/>
          <w:numId w:val="1"/>
        </w:numPr>
        <w:tabs>
          <w:tab w:val="clear" w:pos="720"/>
          <w:tab w:val="num" w:pos="364"/>
        </w:tabs>
        <w:spacing w:before="120" w:after="120" w:line="360" w:lineRule="auto"/>
        <w:ind w:left="360" w:hanging="360"/>
        <w:rPr>
          <w:rFonts w:ascii="Times New Roman" w:hAnsi="Times New Roman"/>
          <w:spacing w:val="-3"/>
          <w:kern w:val="2"/>
          <w:sz w:val="21"/>
          <w:lang w:val="en-GB"/>
        </w:rPr>
      </w:pPr>
      <w:bookmarkStart w:id="16" w:name="_Toc86757727"/>
      <w:r w:rsidRPr="001C219B">
        <w:rPr>
          <w:rFonts w:ascii="Times New Roman" w:hAnsi="Times New Roman"/>
          <w:sz w:val="24"/>
          <w:szCs w:val="24"/>
          <w:lang w:val="en-GB"/>
        </w:rPr>
        <w:t>附录：</w:t>
      </w:r>
      <w:r w:rsidR="00CB1303" w:rsidRPr="001C219B">
        <w:rPr>
          <w:rFonts w:ascii="Times New Roman" w:hAnsi="Times New Roman"/>
          <w:sz w:val="24"/>
          <w:szCs w:val="24"/>
          <w:lang w:val="en-GB"/>
        </w:rPr>
        <w:t>实验</w:t>
      </w:r>
      <w:r w:rsidRPr="001C219B">
        <w:rPr>
          <w:rFonts w:ascii="Times New Roman" w:hAnsi="Times New Roman"/>
          <w:sz w:val="24"/>
          <w:szCs w:val="24"/>
          <w:lang w:val="en-GB"/>
        </w:rPr>
        <w:t>及实践</w:t>
      </w:r>
      <w:bookmarkEnd w:id="16"/>
    </w:p>
    <w:p w14:paraId="713264F6" w14:textId="77777777" w:rsidR="009D0912" w:rsidRPr="001C219B" w:rsidRDefault="009D0912" w:rsidP="001714B4">
      <w:pPr>
        <w:pStyle w:val="2"/>
        <w:spacing w:before="120" w:after="120" w:line="360" w:lineRule="auto"/>
        <w:rPr>
          <w:rFonts w:ascii="Times New Roman" w:eastAsia="宋体" w:hAnsi="Times New Roman"/>
          <w:sz w:val="21"/>
          <w:szCs w:val="21"/>
        </w:rPr>
      </w:pPr>
      <w:bookmarkStart w:id="17" w:name="_Toc86757728"/>
      <w:r w:rsidRPr="001C219B">
        <w:rPr>
          <w:rFonts w:ascii="Times New Roman" w:eastAsia="宋体" w:hAnsi="Times New Roman"/>
          <w:sz w:val="21"/>
          <w:szCs w:val="21"/>
        </w:rPr>
        <w:t>实验环节汇总表</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5164"/>
        <w:gridCol w:w="1594"/>
        <w:gridCol w:w="1592"/>
      </w:tblGrid>
      <w:tr w:rsidR="00A11362" w:rsidRPr="001C219B" w14:paraId="47011B80" w14:textId="1E765749" w:rsidTr="00A11362">
        <w:trPr>
          <w:trHeight w:val="348"/>
        </w:trPr>
        <w:tc>
          <w:tcPr>
            <w:tcW w:w="663" w:type="pct"/>
          </w:tcPr>
          <w:p w14:paraId="35582AFA"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序号</w:t>
            </w:r>
          </w:p>
        </w:tc>
        <w:tc>
          <w:tcPr>
            <w:tcW w:w="2682" w:type="pct"/>
          </w:tcPr>
          <w:p w14:paraId="12758B2B" w14:textId="77777777" w:rsidR="00A11362" w:rsidRPr="001C219B" w:rsidRDefault="00A11362" w:rsidP="009D0912">
            <w:pPr>
              <w:widowControl w:val="0"/>
              <w:tabs>
                <w:tab w:val="left" w:pos="-720"/>
              </w:tabs>
              <w:suppressAutoHyphens/>
              <w:jc w:val="both"/>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实验名称</w:t>
            </w:r>
            <w:r w:rsidRPr="001C219B">
              <w:rPr>
                <w:rFonts w:ascii="Times New Roman" w:hAnsi="Times New Roman" w:cs="Times New Roman"/>
                <w:b/>
                <w:spacing w:val="-3"/>
                <w:kern w:val="2"/>
                <w:sz w:val="21"/>
                <w:lang w:val="en-GB"/>
              </w:rPr>
              <w:tab/>
            </w:r>
          </w:p>
        </w:tc>
        <w:tc>
          <w:tcPr>
            <w:tcW w:w="828" w:type="pct"/>
          </w:tcPr>
          <w:p w14:paraId="4268BC00"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课时数</w:t>
            </w:r>
          </w:p>
        </w:tc>
        <w:tc>
          <w:tcPr>
            <w:tcW w:w="828" w:type="pct"/>
          </w:tcPr>
          <w:p w14:paraId="3CFF4DFB" w14:textId="550BB5AF"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Pr>
                <w:rFonts w:ascii="Times New Roman" w:hAnsi="Times New Roman" w:cs="Times New Roman" w:hint="eastAsia"/>
                <w:b/>
                <w:spacing w:val="-3"/>
                <w:kern w:val="2"/>
                <w:sz w:val="21"/>
                <w:lang w:val="en-GB"/>
              </w:rPr>
              <w:t>备注</w:t>
            </w:r>
          </w:p>
        </w:tc>
      </w:tr>
      <w:tr w:rsidR="00A11362" w:rsidRPr="001C219B" w14:paraId="4A299B74" w14:textId="295F7472" w:rsidTr="00A11362">
        <w:trPr>
          <w:trHeight w:val="326"/>
        </w:trPr>
        <w:tc>
          <w:tcPr>
            <w:tcW w:w="663" w:type="pct"/>
          </w:tcPr>
          <w:p w14:paraId="1088CCA1"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w:t>
            </w:r>
            <w:proofErr w:type="gramStart"/>
            <w:r w:rsidRPr="001C219B">
              <w:rPr>
                <w:rFonts w:ascii="Times New Roman" w:hAnsi="Times New Roman" w:cs="Times New Roman"/>
                <w:spacing w:val="-3"/>
                <w:kern w:val="2"/>
                <w:sz w:val="21"/>
                <w:lang w:val="en-GB"/>
              </w:rPr>
              <w:t>一</w:t>
            </w:r>
            <w:proofErr w:type="gramEnd"/>
          </w:p>
        </w:tc>
        <w:tc>
          <w:tcPr>
            <w:tcW w:w="2682" w:type="pct"/>
            <w:vAlign w:val="center"/>
          </w:tcPr>
          <w:p w14:paraId="6B1EE8C5"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szCs w:val="21"/>
                <w:lang w:val="en-GB"/>
              </w:rPr>
              <w:t>金属材料</w:t>
            </w:r>
            <w:r w:rsidRPr="001C219B">
              <w:rPr>
                <w:rFonts w:ascii="Times New Roman" w:hAnsi="Times New Roman" w:cs="Times New Roman"/>
                <w:kern w:val="2"/>
                <w:sz w:val="21"/>
                <w:szCs w:val="21"/>
                <w:lang w:val="zh-CN"/>
              </w:rPr>
              <w:t>的拉伸和压缩试验</w:t>
            </w:r>
          </w:p>
        </w:tc>
        <w:tc>
          <w:tcPr>
            <w:tcW w:w="828" w:type="pct"/>
          </w:tcPr>
          <w:p w14:paraId="1BD4B4D2"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4E030039"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99DC747" w14:textId="642C5722" w:rsidTr="00A11362">
        <w:trPr>
          <w:trHeight w:val="300"/>
        </w:trPr>
        <w:tc>
          <w:tcPr>
            <w:tcW w:w="663" w:type="pct"/>
          </w:tcPr>
          <w:p w14:paraId="393D8FB3"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实验二</w:t>
            </w:r>
          </w:p>
        </w:tc>
        <w:tc>
          <w:tcPr>
            <w:tcW w:w="2682" w:type="pct"/>
            <w:vAlign w:val="center"/>
          </w:tcPr>
          <w:p w14:paraId="09BEA8B6"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的弹性模量测定试验</w:t>
            </w:r>
          </w:p>
        </w:tc>
        <w:tc>
          <w:tcPr>
            <w:tcW w:w="828" w:type="pct"/>
          </w:tcPr>
          <w:p w14:paraId="725B0A0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141797A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3687E75B" w14:textId="6822D05D" w:rsidTr="00A11362">
        <w:trPr>
          <w:trHeight w:val="345"/>
        </w:trPr>
        <w:tc>
          <w:tcPr>
            <w:tcW w:w="663" w:type="pct"/>
          </w:tcPr>
          <w:p w14:paraId="24F2C2F0"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实验三</w:t>
            </w:r>
          </w:p>
        </w:tc>
        <w:tc>
          <w:tcPr>
            <w:tcW w:w="2682" w:type="pct"/>
            <w:vAlign w:val="center"/>
          </w:tcPr>
          <w:p w14:paraId="102D4A5B"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金属材料</w:t>
            </w:r>
            <w:proofErr w:type="gramStart"/>
            <w:r w:rsidRPr="001C219B">
              <w:rPr>
                <w:rFonts w:ascii="Times New Roman" w:hAnsi="Times New Roman" w:cs="Times New Roman"/>
                <w:kern w:val="2"/>
                <w:sz w:val="21"/>
                <w:lang w:val="zh-CN"/>
              </w:rPr>
              <w:t>的圆轴扭转试验</w:t>
            </w:r>
            <w:proofErr w:type="gramEnd"/>
          </w:p>
        </w:tc>
        <w:tc>
          <w:tcPr>
            <w:tcW w:w="828" w:type="pct"/>
          </w:tcPr>
          <w:p w14:paraId="348A3E61"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1AA07E0B"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481D4A8A" w14:textId="1A1021F2" w:rsidTr="00A11362">
        <w:trPr>
          <w:trHeight w:val="367"/>
        </w:trPr>
        <w:tc>
          <w:tcPr>
            <w:tcW w:w="663" w:type="pct"/>
          </w:tcPr>
          <w:p w14:paraId="16C358EA"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实验四</w:t>
            </w:r>
          </w:p>
        </w:tc>
        <w:tc>
          <w:tcPr>
            <w:tcW w:w="2682" w:type="pct"/>
            <w:vAlign w:val="center"/>
          </w:tcPr>
          <w:p w14:paraId="5F36CE17"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kern w:val="2"/>
                <w:sz w:val="21"/>
                <w:lang w:val="zh-CN"/>
              </w:rPr>
              <w:t>梁弯曲正应力电测试验</w:t>
            </w:r>
          </w:p>
        </w:tc>
        <w:tc>
          <w:tcPr>
            <w:tcW w:w="828" w:type="pct"/>
          </w:tcPr>
          <w:p w14:paraId="548D3454"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77F3125C"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9C894A7" w14:textId="43143E45" w:rsidTr="00A11362">
        <w:trPr>
          <w:trHeight w:val="427"/>
        </w:trPr>
        <w:tc>
          <w:tcPr>
            <w:tcW w:w="663" w:type="pct"/>
          </w:tcPr>
          <w:p w14:paraId="26C169AD"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实验五</w:t>
            </w:r>
          </w:p>
        </w:tc>
        <w:tc>
          <w:tcPr>
            <w:tcW w:w="2682" w:type="pct"/>
            <w:vAlign w:val="center"/>
          </w:tcPr>
          <w:p w14:paraId="64FFC7A5" w14:textId="77777777" w:rsidR="00A11362" w:rsidRPr="001C219B" w:rsidRDefault="00A11362" w:rsidP="009D0912">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kern w:val="2"/>
                <w:sz w:val="21"/>
              </w:rPr>
              <w:t>自选电测实验</w:t>
            </w:r>
          </w:p>
        </w:tc>
        <w:tc>
          <w:tcPr>
            <w:tcW w:w="828" w:type="pct"/>
          </w:tcPr>
          <w:p w14:paraId="439AEED1" w14:textId="2B4CE651"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7AA5B7CD" w14:textId="402C6D25"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w:t>
            </w:r>
            <w:r w:rsidRPr="001C219B">
              <w:rPr>
                <w:rFonts w:ascii="Times New Roman" w:hAnsi="Times New Roman" w:cs="Times New Roman"/>
                <w:spacing w:val="-3"/>
                <w:kern w:val="2"/>
                <w:sz w:val="21"/>
                <w:lang w:val="en-GB"/>
              </w:rPr>
              <w:t>自选</w:t>
            </w:r>
            <w:r w:rsidRPr="001C219B">
              <w:rPr>
                <w:rFonts w:ascii="Times New Roman" w:hAnsi="Times New Roman" w:cs="Times New Roman"/>
                <w:spacing w:val="-3"/>
                <w:kern w:val="2"/>
                <w:sz w:val="21"/>
                <w:lang w:val="en-GB"/>
              </w:rPr>
              <w:t>)</w:t>
            </w:r>
          </w:p>
        </w:tc>
      </w:tr>
      <w:tr w:rsidR="00A11362" w:rsidRPr="001C219B" w14:paraId="28DAB0F2" w14:textId="42893267" w:rsidTr="00A11362">
        <w:trPr>
          <w:trHeight w:val="419"/>
        </w:trPr>
        <w:tc>
          <w:tcPr>
            <w:tcW w:w="3344" w:type="pct"/>
            <w:gridSpan w:val="2"/>
          </w:tcPr>
          <w:p w14:paraId="0EFBA483"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合计：</w:t>
            </w:r>
          </w:p>
        </w:tc>
        <w:tc>
          <w:tcPr>
            <w:tcW w:w="828" w:type="pct"/>
          </w:tcPr>
          <w:p w14:paraId="66E2E0E5"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8</w:t>
            </w:r>
          </w:p>
        </w:tc>
        <w:tc>
          <w:tcPr>
            <w:tcW w:w="828" w:type="pct"/>
          </w:tcPr>
          <w:p w14:paraId="245F67DF"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bl>
    <w:p w14:paraId="68C30223" w14:textId="77777777" w:rsidR="001F77A9" w:rsidRPr="001C219B" w:rsidRDefault="001F77A9" w:rsidP="001714B4">
      <w:pPr>
        <w:pStyle w:val="2"/>
        <w:spacing w:before="120" w:after="120" w:line="360" w:lineRule="auto"/>
        <w:rPr>
          <w:rFonts w:ascii="Times New Roman" w:eastAsia="宋体" w:hAnsi="Times New Roman"/>
          <w:sz w:val="21"/>
          <w:szCs w:val="21"/>
        </w:rPr>
      </w:pPr>
      <w:bookmarkStart w:id="18" w:name="_Toc86757729"/>
      <w:r w:rsidRPr="001C219B">
        <w:rPr>
          <w:rFonts w:ascii="Times New Roman" w:eastAsia="宋体" w:hAnsi="Times New Roman"/>
          <w:sz w:val="21"/>
          <w:szCs w:val="21"/>
        </w:rPr>
        <w:t>实践环节汇总表</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5164"/>
        <w:gridCol w:w="1594"/>
        <w:gridCol w:w="1592"/>
      </w:tblGrid>
      <w:tr w:rsidR="00A11362" w:rsidRPr="001C219B" w14:paraId="4F58CA12" w14:textId="49B91E6D" w:rsidTr="00A11362">
        <w:trPr>
          <w:trHeight w:val="348"/>
        </w:trPr>
        <w:tc>
          <w:tcPr>
            <w:tcW w:w="663" w:type="pct"/>
          </w:tcPr>
          <w:p w14:paraId="1C35EAD5"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序号</w:t>
            </w:r>
          </w:p>
        </w:tc>
        <w:tc>
          <w:tcPr>
            <w:tcW w:w="2682" w:type="pct"/>
          </w:tcPr>
          <w:p w14:paraId="5B7EB95B" w14:textId="77777777" w:rsidR="00A11362" w:rsidRPr="001C219B" w:rsidRDefault="00A11362" w:rsidP="00564A53">
            <w:pPr>
              <w:widowControl w:val="0"/>
              <w:tabs>
                <w:tab w:val="left" w:pos="-720"/>
              </w:tabs>
              <w:suppressAutoHyphens/>
              <w:jc w:val="both"/>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实践环节名称</w:t>
            </w:r>
            <w:r w:rsidRPr="001C219B">
              <w:rPr>
                <w:rFonts w:ascii="Times New Roman" w:hAnsi="Times New Roman" w:cs="Times New Roman"/>
                <w:b/>
                <w:spacing w:val="-3"/>
                <w:kern w:val="2"/>
                <w:sz w:val="21"/>
                <w:lang w:val="en-GB"/>
              </w:rPr>
              <w:tab/>
            </w:r>
          </w:p>
        </w:tc>
        <w:tc>
          <w:tcPr>
            <w:tcW w:w="828" w:type="pct"/>
          </w:tcPr>
          <w:p w14:paraId="2799B8F1"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课时数</w:t>
            </w:r>
          </w:p>
        </w:tc>
        <w:tc>
          <w:tcPr>
            <w:tcW w:w="828" w:type="pct"/>
          </w:tcPr>
          <w:p w14:paraId="5DD10A45" w14:textId="6361416D"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Pr>
                <w:rFonts w:ascii="Times New Roman" w:hAnsi="Times New Roman" w:cs="Times New Roman" w:hint="eastAsia"/>
                <w:b/>
                <w:spacing w:val="-3"/>
                <w:kern w:val="2"/>
                <w:sz w:val="21"/>
                <w:lang w:val="en-GB"/>
              </w:rPr>
              <w:t>备注</w:t>
            </w:r>
          </w:p>
        </w:tc>
      </w:tr>
      <w:tr w:rsidR="00A11362" w:rsidRPr="001C219B" w14:paraId="4B2B2024" w14:textId="3783EEA1" w:rsidTr="00A11362">
        <w:trPr>
          <w:trHeight w:val="348"/>
        </w:trPr>
        <w:tc>
          <w:tcPr>
            <w:tcW w:w="663" w:type="pct"/>
          </w:tcPr>
          <w:p w14:paraId="1C4CEA2F"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spacing w:val="-3"/>
                <w:kern w:val="2"/>
                <w:sz w:val="21"/>
                <w:lang w:val="en-GB"/>
              </w:rPr>
              <w:t>实践</w:t>
            </w:r>
            <w:r w:rsidRPr="001C219B">
              <w:rPr>
                <w:rFonts w:ascii="Times New Roman" w:hAnsi="Times New Roman" w:cs="Times New Roman"/>
                <w:spacing w:val="-3"/>
                <w:kern w:val="2"/>
                <w:sz w:val="21"/>
                <w:lang w:val="en-GB"/>
              </w:rPr>
              <w:t>1</w:t>
            </w:r>
          </w:p>
        </w:tc>
        <w:tc>
          <w:tcPr>
            <w:tcW w:w="2682" w:type="pct"/>
          </w:tcPr>
          <w:p w14:paraId="4DC0D827" w14:textId="77777777" w:rsidR="00A11362" w:rsidRPr="001C219B" w:rsidRDefault="00A11362" w:rsidP="00564A53">
            <w:pPr>
              <w:widowControl w:val="0"/>
              <w:tabs>
                <w:tab w:val="left" w:pos="-720"/>
              </w:tabs>
              <w:suppressAutoHyphens/>
              <w:jc w:val="both"/>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你身边的材料力学</w:t>
            </w:r>
          </w:p>
        </w:tc>
        <w:tc>
          <w:tcPr>
            <w:tcW w:w="828" w:type="pct"/>
          </w:tcPr>
          <w:p w14:paraId="7A312A27"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5B66701A"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r w:rsidR="00A11362" w:rsidRPr="001C219B" w14:paraId="28E01712" w14:textId="03E77894" w:rsidTr="00A11362">
        <w:trPr>
          <w:trHeight w:val="419"/>
        </w:trPr>
        <w:tc>
          <w:tcPr>
            <w:tcW w:w="3344" w:type="pct"/>
            <w:gridSpan w:val="2"/>
          </w:tcPr>
          <w:p w14:paraId="507CD63A" w14:textId="77777777" w:rsidR="00A11362" w:rsidRPr="001C219B" w:rsidRDefault="00A11362" w:rsidP="00496951">
            <w:pPr>
              <w:widowControl w:val="0"/>
              <w:tabs>
                <w:tab w:val="left" w:pos="-720"/>
              </w:tabs>
              <w:suppressAutoHyphens/>
              <w:jc w:val="center"/>
              <w:rPr>
                <w:rFonts w:ascii="Times New Roman" w:hAnsi="Times New Roman" w:cs="Times New Roman"/>
                <w:b/>
                <w:spacing w:val="-3"/>
                <w:kern w:val="2"/>
                <w:sz w:val="21"/>
                <w:lang w:val="en-GB"/>
              </w:rPr>
            </w:pPr>
            <w:r w:rsidRPr="001C219B">
              <w:rPr>
                <w:rFonts w:ascii="Times New Roman" w:hAnsi="Times New Roman" w:cs="Times New Roman"/>
                <w:b/>
                <w:spacing w:val="-3"/>
                <w:kern w:val="2"/>
                <w:sz w:val="21"/>
                <w:lang w:val="en-GB"/>
              </w:rPr>
              <w:t>合计：</w:t>
            </w:r>
          </w:p>
        </w:tc>
        <w:tc>
          <w:tcPr>
            <w:tcW w:w="828" w:type="pct"/>
          </w:tcPr>
          <w:p w14:paraId="60333E0B"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r w:rsidRPr="001C219B">
              <w:rPr>
                <w:rFonts w:ascii="Times New Roman" w:hAnsi="Times New Roman" w:cs="Times New Roman"/>
                <w:spacing w:val="-3"/>
                <w:kern w:val="2"/>
                <w:sz w:val="21"/>
                <w:lang w:val="en-GB"/>
              </w:rPr>
              <w:t>2</w:t>
            </w:r>
          </w:p>
        </w:tc>
        <w:tc>
          <w:tcPr>
            <w:tcW w:w="828" w:type="pct"/>
          </w:tcPr>
          <w:p w14:paraId="62098527" w14:textId="77777777" w:rsidR="00A11362" w:rsidRPr="001C219B" w:rsidRDefault="00A11362" w:rsidP="00496951">
            <w:pPr>
              <w:widowControl w:val="0"/>
              <w:tabs>
                <w:tab w:val="left" w:pos="-720"/>
              </w:tabs>
              <w:suppressAutoHyphens/>
              <w:jc w:val="center"/>
              <w:rPr>
                <w:rFonts w:ascii="Times New Roman" w:hAnsi="Times New Roman" w:cs="Times New Roman"/>
                <w:spacing w:val="-3"/>
                <w:kern w:val="2"/>
                <w:sz w:val="21"/>
                <w:lang w:val="en-GB"/>
              </w:rPr>
            </w:pPr>
          </w:p>
        </w:tc>
      </w:tr>
    </w:tbl>
    <w:p w14:paraId="37E1D6AB" w14:textId="75388EAE" w:rsidR="00CB1303" w:rsidRDefault="00CB1303" w:rsidP="001714B4">
      <w:pPr>
        <w:pStyle w:val="3"/>
        <w:spacing w:before="120" w:after="120" w:line="360" w:lineRule="auto"/>
        <w:rPr>
          <w:rFonts w:ascii="Times New Roman" w:hAnsi="Times New Roman" w:cs="Times New Roman"/>
          <w:spacing w:val="-3"/>
          <w:kern w:val="2"/>
          <w:sz w:val="21"/>
          <w:lang w:val="en-GB"/>
        </w:rPr>
      </w:pPr>
      <w:bookmarkStart w:id="19" w:name="_Toc86757730"/>
      <w:r w:rsidRPr="001C219B">
        <w:rPr>
          <w:rFonts w:ascii="Times New Roman" w:hAnsi="Times New Roman" w:cs="Times New Roman"/>
          <w:spacing w:val="-3"/>
          <w:kern w:val="2"/>
          <w:sz w:val="21"/>
          <w:lang w:val="en-GB"/>
        </w:rPr>
        <w:t>实验一</w:t>
      </w:r>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7052BD" w:rsidRPr="001C219B" w14:paraId="4BD3AB6D" w14:textId="77777777" w:rsidTr="000C47BC">
        <w:trPr>
          <w:trHeight w:val="454"/>
          <w:jc w:val="center"/>
        </w:trPr>
        <w:tc>
          <w:tcPr>
            <w:tcW w:w="1198" w:type="dxa"/>
            <w:tcBorders>
              <w:bottom w:val="single" w:sz="12" w:space="0" w:color="000000"/>
            </w:tcBorders>
            <w:shd w:val="clear" w:color="auto" w:fill="auto"/>
            <w:vAlign w:val="center"/>
          </w:tcPr>
          <w:p w14:paraId="022E055F" w14:textId="467D5F9B" w:rsidR="007052BD" w:rsidRPr="009A2B78" w:rsidRDefault="007052BD" w:rsidP="000C47BC">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750E976A" w14:textId="60D9A480" w:rsidR="007052BD" w:rsidRPr="001C219B" w:rsidRDefault="007052BD" w:rsidP="000C47BC">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的拉伸和压缩试验（</w:t>
            </w:r>
            <w:r w:rsidRPr="001C219B">
              <w:rPr>
                <w:rFonts w:ascii="Times New Roman" w:hAnsi="Times New Roman" w:cs="Times New Roman"/>
                <w:spacing w:val="-3"/>
                <w:kern w:val="2"/>
                <w:sz w:val="21"/>
                <w:lang w:val="en-GB"/>
              </w:rPr>
              <w:t>验证性实验，必修）</w:t>
            </w:r>
          </w:p>
        </w:tc>
      </w:tr>
      <w:tr w:rsidR="009951C0" w:rsidRPr="001C219B" w14:paraId="1906AF4D" w14:textId="77777777" w:rsidTr="009951C0">
        <w:trPr>
          <w:trHeight w:val="454"/>
          <w:jc w:val="center"/>
        </w:trPr>
        <w:tc>
          <w:tcPr>
            <w:tcW w:w="1198" w:type="dxa"/>
            <w:tcBorders>
              <w:bottom w:val="single" w:sz="12" w:space="0" w:color="000000"/>
            </w:tcBorders>
            <w:shd w:val="clear" w:color="auto" w:fill="auto"/>
            <w:vAlign w:val="center"/>
          </w:tcPr>
          <w:p w14:paraId="401D6ACE" w14:textId="443D4361" w:rsidR="009951C0" w:rsidRPr="009A2B78" w:rsidRDefault="009951C0" w:rsidP="000C47BC">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01E30DAE" w14:textId="0D335C93"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w:t>
            </w:r>
            <w:proofErr w:type="gramStart"/>
            <w:r>
              <w:rPr>
                <w:rFonts w:ascii="Times New Roman" w:hAnsi="Times New Roman" w:cs="Times New Roman" w:hint="eastAsia"/>
                <w:spacing w:val="-3"/>
                <w:kern w:val="2"/>
                <w:sz w:val="21"/>
                <w:lang w:val="en-GB"/>
              </w:rPr>
              <w:t>一</w:t>
            </w:r>
            <w:proofErr w:type="gramEnd"/>
          </w:p>
        </w:tc>
        <w:tc>
          <w:tcPr>
            <w:tcW w:w="1999" w:type="dxa"/>
            <w:tcBorders>
              <w:bottom w:val="single" w:sz="12" w:space="0" w:color="000000"/>
            </w:tcBorders>
            <w:shd w:val="clear" w:color="auto" w:fill="auto"/>
            <w:vAlign w:val="center"/>
          </w:tcPr>
          <w:p w14:paraId="7E9087C7" w14:textId="700F1304"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439728D8" w14:textId="2C9D0AB4" w:rsidR="009951C0" w:rsidRPr="001C219B" w:rsidRDefault="009951C0" w:rsidP="000C47BC">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9A2B78" w:rsidRPr="001C219B" w14:paraId="5AFDD640" w14:textId="77777777" w:rsidTr="000C47BC">
        <w:trPr>
          <w:trHeight w:val="2787"/>
          <w:jc w:val="center"/>
        </w:trPr>
        <w:tc>
          <w:tcPr>
            <w:tcW w:w="1198" w:type="dxa"/>
            <w:shd w:val="clear" w:color="auto" w:fill="auto"/>
            <w:vAlign w:val="center"/>
          </w:tcPr>
          <w:p w14:paraId="173C3985" w14:textId="47C045EC" w:rsidR="009A2B78" w:rsidRPr="00AB7613" w:rsidRDefault="009A2B78" w:rsidP="000C47BC">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0D47D04D" w14:textId="77777777" w:rsidR="009A2B78" w:rsidRPr="009951C0" w:rsidRDefault="009A2B78" w:rsidP="00B90CE9">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测试</w:t>
            </w:r>
            <w:r w:rsidRPr="009951C0">
              <w:rPr>
                <w:rFonts w:ascii="Times New Roman" w:hAnsi="Times New Roman" w:cs="Times New Roman"/>
                <w:kern w:val="2"/>
                <w:sz w:val="21"/>
                <w:szCs w:val="21"/>
                <w:lang w:val="zh-CN"/>
              </w:rPr>
              <w:t>低碳钢与铸铁试件在拉伸和压缩过程中的</w:t>
            </w:r>
            <w:r w:rsidRPr="009951C0">
              <w:rPr>
                <w:rFonts w:ascii="Times New Roman" w:hAnsi="Times New Roman" w:cs="Times New Roman"/>
                <w:spacing w:val="-3"/>
                <w:kern w:val="2"/>
                <w:sz w:val="21"/>
                <w:szCs w:val="21"/>
                <w:lang w:val="en-GB"/>
              </w:rPr>
              <w:t>各种现象；</w:t>
            </w:r>
          </w:p>
          <w:p w14:paraId="170EC941" w14:textId="77777777" w:rsidR="009A2B78" w:rsidRPr="009951C0" w:rsidRDefault="009A2B78" w:rsidP="00B90CE9">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绘制拉伸和压缩曲线；</w:t>
            </w:r>
          </w:p>
          <w:p w14:paraId="0CB4C074" w14:textId="36208ED8" w:rsidR="009A2B78" w:rsidRPr="009951C0" w:rsidRDefault="009A2B78" w:rsidP="00B90CE9">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确定低碳钢的屈服点、抗拉强度、延伸率和断面收缩率；</w:t>
            </w:r>
          </w:p>
          <w:p w14:paraId="3C9150B2" w14:textId="331A22C5" w:rsidR="009A2B78" w:rsidRPr="009951C0" w:rsidRDefault="009A2B78" w:rsidP="00B90CE9">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确定铸铁抗拉和抗压强度；</w:t>
            </w:r>
          </w:p>
          <w:p w14:paraId="2DD18C3D" w14:textId="77777777" w:rsidR="009A2B78" w:rsidRPr="009951C0" w:rsidRDefault="009A2B78" w:rsidP="00B90CE9">
            <w:pPr>
              <w:pStyle w:val="af2"/>
              <w:widowControl w:val="0"/>
              <w:numPr>
                <w:ilvl w:val="0"/>
                <w:numId w:val="3"/>
              </w:numPr>
              <w:tabs>
                <w:tab w:val="num" w:pos="1035"/>
              </w:tabs>
              <w:adjustRightInd w:val="0"/>
              <w:snapToGrid w:val="0"/>
              <w:spacing w:line="360" w:lineRule="auto"/>
              <w:ind w:firstLineChars="0"/>
              <w:jc w:val="both"/>
              <w:rPr>
                <w:rFonts w:ascii="Times New Roman" w:hAnsi="Times New Roman" w:cs="Times New Roman"/>
                <w:spacing w:val="-3"/>
                <w:kern w:val="2"/>
                <w:sz w:val="21"/>
                <w:szCs w:val="21"/>
                <w:lang w:val="en-GB"/>
              </w:rPr>
            </w:pPr>
            <w:r w:rsidRPr="009951C0">
              <w:rPr>
                <w:rFonts w:ascii="Times New Roman" w:hAnsi="Times New Roman" w:cs="Times New Roman"/>
                <w:spacing w:val="-3"/>
                <w:kern w:val="2"/>
                <w:sz w:val="21"/>
                <w:szCs w:val="21"/>
                <w:lang w:val="en-GB"/>
              </w:rPr>
              <w:t>比较低碳钢与铸铁的抗拉和抗压力学性能。</w:t>
            </w:r>
          </w:p>
        </w:tc>
      </w:tr>
      <w:tr w:rsidR="00AB7613" w:rsidRPr="001C219B" w14:paraId="788AD375" w14:textId="77777777" w:rsidTr="000C47BC">
        <w:trPr>
          <w:trHeight w:val="1757"/>
          <w:jc w:val="center"/>
        </w:trPr>
        <w:tc>
          <w:tcPr>
            <w:tcW w:w="1198" w:type="dxa"/>
            <w:shd w:val="clear" w:color="auto" w:fill="auto"/>
            <w:vAlign w:val="center"/>
          </w:tcPr>
          <w:p w14:paraId="77122D37" w14:textId="77777777" w:rsidR="00AB7613" w:rsidRPr="00AB7613" w:rsidRDefault="00AB7613"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4D560857" w14:textId="5FA2793E" w:rsidR="00AB7613" w:rsidRPr="001C219B" w:rsidRDefault="00AB7613" w:rsidP="009951C0">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lang w:val="zh-CN"/>
              </w:rPr>
              <w:t>每</w:t>
            </w:r>
            <w:r w:rsidRPr="001C219B">
              <w:rPr>
                <w:rFonts w:ascii="Times New Roman" w:hAnsi="Times New Roman" w:cs="Times New Roman"/>
                <w:kern w:val="2"/>
                <w:sz w:val="21"/>
                <w:szCs w:val="21"/>
                <w:lang w:val="zh-CN"/>
              </w:rPr>
              <w:t>5</w:t>
            </w:r>
            <w:r w:rsidRPr="001C219B">
              <w:rPr>
                <w:rFonts w:ascii="Times New Roman" w:hAnsi="Times New Roman" w:cs="Times New Roman"/>
                <w:kern w:val="2"/>
                <w:sz w:val="21"/>
                <w:szCs w:val="21"/>
                <w:lang w:val="zh-CN"/>
              </w:rPr>
              <w:t>～</w:t>
            </w:r>
            <w:r w:rsidRPr="001C219B">
              <w:rPr>
                <w:rFonts w:ascii="Times New Roman" w:hAnsi="Times New Roman" w:cs="Times New Roman"/>
                <w:kern w:val="2"/>
                <w:sz w:val="21"/>
                <w:szCs w:val="21"/>
                <w:lang w:val="zh-CN"/>
              </w:rPr>
              <w:t>6</w:t>
            </w:r>
            <w:r w:rsidRPr="001C219B">
              <w:rPr>
                <w:rFonts w:ascii="Times New Roman" w:hAnsi="Times New Roman" w:cs="Times New Roman"/>
                <w:kern w:val="2"/>
                <w:sz w:val="21"/>
                <w:szCs w:val="21"/>
                <w:lang w:val="zh-CN"/>
              </w:rPr>
              <w:t>人为</w:t>
            </w:r>
            <w:r w:rsidRPr="001C219B">
              <w:rPr>
                <w:rFonts w:ascii="Times New Roman" w:hAnsi="Times New Roman" w:cs="Times New Roman"/>
                <w:kern w:val="2"/>
                <w:sz w:val="21"/>
                <w:szCs w:val="21"/>
              </w:rPr>
              <w:t>一组进行实验，参与试件尺寸的量测、试件装夹、试验机操作、试验数据读取及试验曲线获得的</w:t>
            </w:r>
            <w:r w:rsidRPr="001C219B">
              <w:rPr>
                <w:rFonts w:ascii="Times New Roman" w:hAnsi="Times New Roman" w:cs="Times New Roman"/>
                <w:kern w:val="2"/>
                <w:sz w:val="21"/>
                <w:szCs w:val="21"/>
                <w:lang w:val="zh-CN"/>
              </w:rPr>
              <w:t>实</w:t>
            </w:r>
            <w:r w:rsidRPr="001C219B">
              <w:rPr>
                <w:rFonts w:ascii="Times New Roman" w:hAnsi="Times New Roman" w:cs="Times New Roman"/>
                <w:kern w:val="2"/>
                <w:sz w:val="21"/>
                <w:szCs w:val="21"/>
              </w:rPr>
              <w:t>验过程</w:t>
            </w:r>
            <w:r w:rsidRPr="001C219B">
              <w:rPr>
                <w:rFonts w:ascii="Times New Roman" w:hAnsi="Times New Roman" w:cs="Times New Roman"/>
                <w:kern w:val="2"/>
                <w:sz w:val="21"/>
                <w:szCs w:val="21"/>
                <w:lang w:val="zh-CN"/>
              </w:rPr>
              <w:t>，</w:t>
            </w:r>
            <w:r w:rsidRPr="001C219B">
              <w:rPr>
                <w:rFonts w:ascii="Times New Roman" w:hAnsi="Times New Roman" w:cs="Times New Roman"/>
                <w:kern w:val="2"/>
                <w:sz w:val="21"/>
                <w:szCs w:val="21"/>
              </w:rPr>
              <w:t>撰写实验报告。</w:t>
            </w:r>
          </w:p>
        </w:tc>
      </w:tr>
      <w:tr w:rsidR="00AB7613" w:rsidRPr="001C219B" w14:paraId="6F521C7E" w14:textId="77777777" w:rsidTr="000C47BC">
        <w:trPr>
          <w:trHeight w:val="2184"/>
          <w:jc w:val="center"/>
        </w:trPr>
        <w:tc>
          <w:tcPr>
            <w:tcW w:w="1198" w:type="dxa"/>
            <w:shd w:val="clear" w:color="auto" w:fill="auto"/>
            <w:vAlign w:val="center"/>
          </w:tcPr>
          <w:p w14:paraId="601B8531" w14:textId="5F6C081A" w:rsidR="00AB7613" w:rsidRPr="006E1CC4" w:rsidRDefault="007052BD"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lastRenderedPageBreak/>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19D78320" w14:textId="77777777" w:rsidR="006E1CC4" w:rsidRPr="001C219B" w:rsidRDefault="006E1CC4" w:rsidP="00BA732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w:t>
            </w:r>
            <w:r w:rsidRPr="001C219B">
              <w:rPr>
                <w:rFonts w:ascii="Times New Roman" w:hAnsi="Times New Roman" w:cs="Times New Roman"/>
                <w:kern w:val="2"/>
                <w:sz w:val="21"/>
                <w:szCs w:val="21"/>
                <w:lang w:val="zh-CN"/>
              </w:rPr>
              <w:t>核的唯一依据，实验报告要包括：</w:t>
            </w:r>
          </w:p>
          <w:p w14:paraId="5DE2206C" w14:textId="7BCE2E39" w:rsidR="006E1CC4" w:rsidRPr="00BA7329" w:rsidRDefault="006E1CC4" w:rsidP="00B90CE9">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6C3FBEA4" w14:textId="57D6936A" w:rsidR="00AB7613" w:rsidRPr="00BA7329" w:rsidRDefault="00AB7613" w:rsidP="00B90CE9">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试验数据的整理，曲线绘制；</w:t>
            </w:r>
          </w:p>
          <w:p w14:paraId="648188E2" w14:textId="77777777" w:rsidR="00AB7613" w:rsidRPr="00BA7329" w:rsidRDefault="00AB7613" w:rsidP="00B90CE9">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p w14:paraId="586D2C87" w14:textId="77777777" w:rsidR="00AB7613" w:rsidRPr="00BA7329" w:rsidRDefault="00AB7613" w:rsidP="00B90CE9">
            <w:pPr>
              <w:pStyle w:val="af2"/>
              <w:widowControl w:val="0"/>
              <w:numPr>
                <w:ilvl w:val="0"/>
                <w:numId w:val="4"/>
              </w:numPr>
              <w:tabs>
                <w:tab w:val="num" w:pos="1035"/>
              </w:tabs>
              <w:adjustRightInd w:val="0"/>
              <w:snapToGrid w:val="0"/>
              <w:spacing w:line="360" w:lineRule="auto"/>
              <w:ind w:firstLineChars="0"/>
              <w:jc w:val="both"/>
              <w:rPr>
                <w:rFonts w:ascii="Times New Roman" w:hAnsi="Times New Roman" w:cs="Times New Roman"/>
                <w:kern w:val="2"/>
                <w:sz w:val="21"/>
                <w:szCs w:val="21"/>
              </w:rPr>
            </w:pPr>
            <w:r w:rsidRPr="00BA7329">
              <w:rPr>
                <w:rFonts w:ascii="Times New Roman" w:hAnsi="Times New Roman" w:cs="Times New Roman"/>
                <w:kern w:val="2"/>
                <w:sz w:val="21"/>
                <w:szCs w:val="21"/>
                <w:lang w:val="zh-CN"/>
              </w:rPr>
              <w:t>分析塑性和脆性材料在受拉和受压情况下的破坏形式并给出合理的解释。</w:t>
            </w:r>
          </w:p>
        </w:tc>
      </w:tr>
      <w:tr w:rsidR="006E1CC4" w:rsidRPr="001C219B" w14:paraId="658E60EE" w14:textId="77777777" w:rsidTr="000C47BC">
        <w:trPr>
          <w:jc w:val="center"/>
        </w:trPr>
        <w:tc>
          <w:tcPr>
            <w:tcW w:w="1198" w:type="dxa"/>
            <w:shd w:val="clear" w:color="auto" w:fill="auto"/>
            <w:vAlign w:val="center"/>
          </w:tcPr>
          <w:p w14:paraId="55AD47E4" w14:textId="6A4B2C5A" w:rsidR="006E1CC4" w:rsidRPr="006E1CC4" w:rsidRDefault="006E1CC4" w:rsidP="000C47BC">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4EFE2F2D" w14:textId="2E9A66AE" w:rsidR="006E1CC4" w:rsidRPr="00BA7329" w:rsidRDefault="006E1CC4" w:rsidP="00B90CE9">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sz w:val="21"/>
                <w:szCs w:val="21"/>
              </w:rPr>
              <w:t>实验操作过程规范，不弄虚作假、</w:t>
            </w:r>
            <w:proofErr w:type="gramStart"/>
            <w:r w:rsidRPr="00BA7329">
              <w:rPr>
                <w:rFonts w:ascii="Times New Roman" w:hAnsi="Times New Roman" w:cs="Times New Roman"/>
                <w:sz w:val="21"/>
                <w:szCs w:val="21"/>
              </w:rPr>
              <w:t>不</w:t>
            </w:r>
            <w:proofErr w:type="gramEnd"/>
            <w:r w:rsidRPr="00BA7329">
              <w:rPr>
                <w:rFonts w:ascii="Times New Roman" w:hAnsi="Times New Roman" w:cs="Times New Roman"/>
                <w:sz w:val="21"/>
                <w:szCs w:val="21"/>
              </w:rPr>
              <w:t>故意损坏实验设备和抄袭他人的实验结果，提交独立的实验报告。（</w:t>
            </w:r>
            <w:r w:rsidRPr="00BA7329">
              <w:rPr>
                <w:rFonts w:ascii="Times New Roman" w:hAnsi="Times New Roman" w:cs="Times New Roman"/>
                <w:sz w:val="21"/>
                <w:szCs w:val="21"/>
              </w:rPr>
              <w:t>50%</w:t>
            </w:r>
            <w:r w:rsidRPr="00BA7329">
              <w:rPr>
                <w:rFonts w:ascii="Times New Roman" w:hAnsi="Times New Roman" w:cs="Times New Roman"/>
                <w:sz w:val="21"/>
                <w:szCs w:val="21"/>
              </w:rPr>
              <w:t>）</w:t>
            </w:r>
          </w:p>
          <w:p w14:paraId="21758F51" w14:textId="245E415C" w:rsidR="006E1CC4" w:rsidRPr="00BA7329" w:rsidRDefault="006E1CC4" w:rsidP="00B90CE9">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sz w:val="21"/>
                <w:szCs w:val="21"/>
              </w:rPr>
              <w:t>实验报告撰写规范（</w:t>
            </w:r>
            <w:r w:rsidRPr="00BA7329">
              <w:rPr>
                <w:rFonts w:ascii="Times New Roman" w:hAnsi="Times New Roman" w:cs="Times New Roman"/>
                <w:kern w:val="2"/>
                <w:sz w:val="21"/>
                <w:szCs w:val="21"/>
              </w:rPr>
              <w:t>实验日期、使用仪器，同组成员</w:t>
            </w:r>
            <w:r w:rsidRPr="00BA7329">
              <w:rPr>
                <w:rFonts w:ascii="Times New Roman" w:hAnsi="Times New Roman" w:cs="Times New Roman"/>
                <w:sz w:val="21"/>
                <w:szCs w:val="21"/>
              </w:rPr>
              <w:t>），图表清楚，数据合理，数据分析手段正确，结论正确。（</w:t>
            </w:r>
            <w:r w:rsidRPr="00BA7329">
              <w:rPr>
                <w:rFonts w:ascii="Times New Roman" w:hAnsi="Times New Roman" w:cs="Times New Roman"/>
                <w:sz w:val="21"/>
                <w:szCs w:val="21"/>
              </w:rPr>
              <w:t>40%</w:t>
            </w:r>
            <w:r w:rsidRPr="00BA7329">
              <w:rPr>
                <w:rFonts w:ascii="Times New Roman" w:hAnsi="Times New Roman" w:cs="Times New Roman"/>
                <w:sz w:val="21"/>
                <w:szCs w:val="21"/>
              </w:rPr>
              <w:t>）</w:t>
            </w:r>
          </w:p>
          <w:p w14:paraId="3607D54B" w14:textId="77777777" w:rsidR="006E1CC4" w:rsidRPr="00BA7329" w:rsidRDefault="006E1CC4" w:rsidP="00B90CE9">
            <w:pPr>
              <w:pStyle w:val="af2"/>
              <w:widowControl w:val="0"/>
              <w:numPr>
                <w:ilvl w:val="0"/>
                <w:numId w:val="8"/>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kern w:val="2"/>
                <w:sz w:val="21"/>
                <w:szCs w:val="21"/>
                <w:lang w:val="zh-CN"/>
              </w:rPr>
              <w:t>实验报告中的问题讨论能够适当展</w:t>
            </w:r>
            <w:r w:rsidRPr="00BA7329">
              <w:rPr>
                <w:rFonts w:ascii="Times New Roman" w:hAnsi="Times New Roman" w:cs="Times New Roman"/>
                <w:sz w:val="21"/>
                <w:szCs w:val="21"/>
              </w:rPr>
              <w:t>开，有自己的观点，所得出结论和实验过程联系紧密，能够帮助对实验的更深的理解，对实验过程有具有一定建设性。（</w:t>
            </w:r>
            <w:r w:rsidRPr="00BA7329">
              <w:rPr>
                <w:rFonts w:ascii="Times New Roman" w:hAnsi="Times New Roman" w:cs="Times New Roman"/>
                <w:sz w:val="21"/>
                <w:szCs w:val="21"/>
              </w:rPr>
              <w:t>10%</w:t>
            </w:r>
            <w:r w:rsidRPr="00BA7329">
              <w:rPr>
                <w:rFonts w:ascii="Times New Roman" w:hAnsi="Times New Roman" w:cs="Times New Roman"/>
                <w:sz w:val="21"/>
                <w:szCs w:val="21"/>
              </w:rPr>
              <w:t>）</w:t>
            </w:r>
          </w:p>
        </w:tc>
      </w:tr>
    </w:tbl>
    <w:p w14:paraId="202E72C9" w14:textId="0A034276" w:rsidR="009951C0" w:rsidRPr="00BA7329" w:rsidRDefault="00CB1303" w:rsidP="00BA7329">
      <w:pPr>
        <w:pStyle w:val="3"/>
        <w:spacing w:before="120" w:after="120" w:line="360" w:lineRule="auto"/>
        <w:rPr>
          <w:rFonts w:ascii="Times New Roman" w:hAnsi="Times New Roman" w:cs="Times New Roman"/>
          <w:kern w:val="2"/>
          <w:sz w:val="21"/>
        </w:rPr>
      </w:pPr>
      <w:bookmarkStart w:id="20" w:name="_Toc86757731"/>
      <w:r w:rsidRPr="001C219B">
        <w:rPr>
          <w:rFonts w:ascii="Times New Roman" w:hAnsi="Times New Roman" w:cs="Times New Roman"/>
          <w:kern w:val="2"/>
          <w:sz w:val="21"/>
        </w:rPr>
        <w:t>实验二</w:t>
      </w:r>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9951C0" w:rsidRPr="001C219B" w14:paraId="3245AA7F" w14:textId="77777777" w:rsidTr="00866D69">
        <w:trPr>
          <w:trHeight w:val="454"/>
          <w:jc w:val="center"/>
        </w:trPr>
        <w:tc>
          <w:tcPr>
            <w:tcW w:w="1198" w:type="dxa"/>
            <w:tcBorders>
              <w:bottom w:val="single" w:sz="12" w:space="0" w:color="000000"/>
            </w:tcBorders>
            <w:shd w:val="clear" w:color="auto" w:fill="auto"/>
            <w:vAlign w:val="center"/>
          </w:tcPr>
          <w:p w14:paraId="5B4196D9" w14:textId="77777777" w:rsidR="009951C0" w:rsidRPr="009A2B78" w:rsidRDefault="009951C0"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7E44D8FF" w14:textId="14DF784F"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r w:rsidRPr="001C219B">
              <w:rPr>
                <w:rFonts w:ascii="Times New Roman" w:hAnsi="Times New Roman" w:cs="Times New Roman"/>
                <w:kern w:val="2"/>
                <w:sz w:val="21"/>
                <w:lang w:val="zh-CN"/>
              </w:rPr>
              <w:t>的弹性模量测定试验（</w:t>
            </w:r>
            <w:r w:rsidRPr="001C219B">
              <w:rPr>
                <w:rFonts w:ascii="Times New Roman" w:hAnsi="Times New Roman" w:cs="Times New Roman"/>
                <w:spacing w:val="-3"/>
                <w:kern w:val="2"/>
                <w:sz w:val="21"/>
                <w:lang w:val="en-GB"/>
              </w:rPr>
              <w:t>验证性实验，必修）</w:t>
            </w:r>
          </w:p>
        </w:tc>
      </w:tr>
      <w:tr w:rsidR="009951C0" w:rsidRPr="001C219B" w14:paraId="20DC64D8" w14:textId="77777777" w:rsidTr="00866D69">
        <w:trPr>
          <w:trHeight w:val="454"/>
          <w:jc w:val="center"/>
        </w:trPr>
        <w:tc>
          <w:tcPr>
            <w:tcW w:w="1198" w:type="dxa"/>
            <w:tcBorders>
              <w:bottom w:val="single" w:sz="12" w:space="0" w:color="000000"/>
            </w:tcBorders>
            <w:shd w:val="clear" w:color="auto" w:fill="auto"/>
            <w:vAlign w:val="center"/>
          </w:tcPr>
          <w:p w14:paraId="35AA875B" w14:textId="77777777" w:rsidR="009951C0" w:rsidRPr="009A2B78" w:rsidRDefault="009951C0"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6A1770E4" w14:textId="4CADF921"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实验二</w:t>
            </w:r>
          </w:p>
        </w:tc>
        <w:tc>
          <w:tcPr>
            <w:tcW w:w="1999" w:type="dxa"/>
            <w:tcBorders>
              <w:bottom w:val="single" w:sz="12" w:space="0" w:color="000000"/>
            </w:tcBorders>
            <w:shd w:val="clear" w:color="auto" w:fill="auto"/>
            <w:vAlign w:val="center"/>
          </w:tcPr>
          <w:p w14:paraId="2052DBEF" w14:textId="77777777"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25CC1207" w14:textId="77777777" w:rsidR="009951C0" w:rsidRPr="001C219B" w:rsidRDefault="009951C0"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9951C0" w:rsidRPr="001C219B" w14:paraId="3C8C072E" w14:textId="77777777" w:rsidTr="00866D69">
        <w:trPr>
          <w:trHeight w:val="2787"/>
          <w:jc w:val="center"/>
        </w:trPr>
        <w:tc>
          <w:tcPr>
            <w:tcW w:w="1198" w:type="dxa"/>
            <w:shd w:val="clear" w:color="auto" w:fill="auto"/>
            <w:vAlign w:val="center"/>
          </w:tcPr>
          <w:p w14:paraId="42158531" w14:textId="77777777" w:rsidR="009951C0" w:rsidRPr="00AB7613"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6042EE2E" w14:textId="77777777" w:rsidR="009951C0" w:rsidRPr="00BA7329" w:rsidRDefault="009951C0" w:rsidP="00B90CE9">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观察低碳钢试件在拉伸过程中是否遵循虎克定律；</w:t>
            </w:r>
          </w:p>
          <w:p w14:paraId="02B841AB" w14:textId="4F974B73" w:rsidR="009951C0" w:rsidRPr="00BA7329" w:rsidRDefault="009951C0" w:rsidP="00B90CE9">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学习引伸仪的原理及使用方法；</w:t>
            </w:r>
          </w:p>
          <w:p w14:paraId="6D1AE9E6" w14:textId="0C980923" w:rsidR="009951C0" w:rsidRPr="00BA7329" w:rsidRDefault="009951C0" w:rsidP="00B90CE9">
            <w:pPr>
              <w:pStyle w:val="af2"/>
              <w:widowControl w:val="0"/>
              <w:numPr>
                <w:ilvl w:val="0"/>
                <w:numId w:val="6"/>
              </w:numPr>
              <w:tabs>
                <w:tab w:val="left" w:pos="949"/>
              </w:tabs>
              <w:adjustRightInd w:val="0"/>
              <w:snapToGrid w:val="0"/>
              <w:spacing w:line="360" w:lineRule="auto"/>
              <w:ind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测定低碳钢的弹性模量。</w:t>
            </w:r>
          </w:p>
        </w:tc>
      </w:tr>
      <w:tr w:rsidR="009951C0" w:rsidRPr="001C219B" w14:paraId="7FB38AE1" w14:textId="77777777" w:rsidTr="00866D69">
        <w:trPr>
          <w:trHeight w:val="1757"/>
          <w:jc w:val="center"/>
        </w:trPr>
        <w:tc>
          <w:tcPr>
            <w:tcW w:w="1198" w:type="dxa"/>
            <w:shd w:val="clear" w:color="auto" w:fill="auto"/>
            <w:vAlign w:val="center"/>
          </w:tcPr>
          <w:p w14:paraId="62FC3578" w14:textId="77777777" w:rsidR="009951C0" w:rsidRPr="00AB7613"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009C1A8F" w14:textId="4DFB0168" w:rsidR="009951C0" w:rsidRPr="001C219B" w:rsidRDefault="009951C0" w:rsidP="009951C0">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w:t>
            </w:r>
            <w:r w:rsidRPr="001C219B">
              <w:rPr>
                <w:rFonts w:ascii="Times New Roman" w:hAnsi="Times New Roman" w:cs="Times New Roman"/>
                <w:kern w:val="2"/>
                <w:sz w:val="21"/>
                <w:szCs w:val="21"/>
              </w:rPr>
              <w:t>6</w:t>
            </w:r>
            <w:r w:rsidRPr="001C219B">
              <w:rPr>
                <w:rFonts w:ascii="Times New Roman" w:hAnsi="Times New Roman" w:cs="Times New Roman"/>
                <w:kern w:val="2"/>
                <w:sz w:val="21"/>
                <w:szCs w:val="21"/>
              </w:rPr>
              <w:t>人为一组进行实验，参与试件尺寸的量测、试件装夹、试验机操作以及试验数据读取的实验过程，撰写实验报告。</w:t>
            </w:r>
          </w:p>
        </w:tc>
      </w:tr>
      <w:tr w:rsidR="009951C0" w:rsidRPr="001C219B" w14:paraId="0A3326B5" w14:textId="77777777" w:rsidTr="00866D69">
        <w:trPr>
          <w:trHeight w:val="2184"/>
          <w:jc w:val="center"/>
        </w:trPr>
        <w:tc>
          <w:tcPr>
            <w:tcW w:w="1198" w:type="dxa"/>
            <w:shd w:val="clear" w:color="auto" w:fill="auto"/>
            <w:vAlign w:val="center"/>
          </w:tcPr>
          <w:p w14:paraId="25E3DD04" w14:textId="77777777" w:rsidR="009951C0" w:rsidRPr="006E1CC4"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47AC36D8" w14:textId="77777777" w:rsidR="00BA7329" w:rsidRPr="001C219B" w:rsidRDefault="00BA7329" w:rsidP="00BA732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34C0E837" w14:textId="77777777" w:rsidR="00BA7329" w:rsidRPr="00BA7329" w:rsidRDefault="00BA7329" w:rsidP="00B90CE9">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67996776" w14:textId="70BB039A" w:rsidR="00BA7329" w:rsidRPr="00BA7329" w:rsidRDefault="00BA7329" w:rsidP="00B90CE9">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试验数据的整理计算；</w:t>
            </w:r>
          </w:p>
          <w:p w14:paraId="2D49FB1C" w14:textId="247600EA" w:rsidR="009951C0" w:rsidRPr="00BA7329" w:rsidRDefault="00BA7329" w:rsidP="00B90CE9">
            <w:pPr>
              <w:pStyle w:val="af2"/>
              <w:widowControl w:val="0"/>
              <w:numPr>
                <w:ilvl w:val="0"/>
                <w:numId w:val="5"/>
              </w:numPr>
              <w:adjustRightInd w:val="0"/>
              <w:snapToGrid w:val="0"/>
              <w:spacing w:line="360" w:lineRule="auto"/>
              <w:ind w:leftChars="61" w:left="566"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tc>
      </w:tr>
      <w:tr w:rsidR="009951C0" w:rsidRPr="001C219B" w14:paraId="28E8F723" w14:textId="77777777" w:rsidTr="00866D69">
        <w:trPr>
          <w:jc w:val="center"/>
        </w:trPr>
        <w:tc>
          <w:tcPr>
            <w:tcW w:w="1198" w:type="dxa"/>
            <w:shd w:val="clear" w:color="auto" w:fill="auto"/>
            <w:vAlign w:val="center"/>
          </w:tcPr>
          <w:p w14:paraId="6760B6CF" w14:textId="77777777" w:rsidR="009951C0" w:rsidRPr="006E1CC4" w:rsidRDefault="009951C0"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lastRenderedPageBreak/>
              <w:t>评分标准：</w:t>
            </w:r>
          </w:p>
        </w:tc>
        <w:tc>
          <w:tcPr>
            <w:tcW w:w="8410" w:type="dxa"/>
            <w:gridSpan w:val="3"/>
            <w:shd w:val="clear" w:color="auto" w:fill="auto"/>
            <w:vAlign w:val="center"/>
          </w:tcPr>
          <w:p w14:paraId="37B5BD66" w14:textId="77777777" w:rsidR="00BA7329" w:rsidRPr="00BA7329" w:rsidRDefault="00BA7329" w:rsidP="00B90CE9">
            <w:pPr>
              <w:pStyle w:val="af2"/>
              <w:widowControl w:val="0"/>
              <w:numPr>
                <w:ilvl w:val="0"/>
                <w:numId w:val="7"/>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sz w:val="21"/>
                <w:szCs w:val="21"/>
              </w:rPr>
              <w:t>实验操作过程规范，不弄虚作假、</w:t>
            </w:r>
            <w:proofErr w:type="gramStart"/>
            <w:r w:rsidRPr="00BA7329">
              <w:rPr>
                <w:rFonts w:ascii="Times New Roman" w:hAnsi="Times New Roman" w:cs="Times New Roman"/>
                <w:sz w:val="21"/>
                <w:szCs w:val="21"/>
              </w:rPr>
              <w:t>不</w:t>
            </w:r>
            <w:proofErr w:type="gramEnd"/>
            <w:r w:rsidRPr="00BA7329">
              <w:rPr>
                <w:rFonts w:ascii="Times New Roman" w:hAnsi="Times New Roman" w:cs="Times New Roman"/>
                <w:sz w:val="21"/>
                <w:szCs w:val="21"/>
              </w:rPr>
              <w:t>故意损坏实验设备和抄袭他人的实验结果，提交独立的实验报告。（</w:t>
            </w:r>
            <w:r w:rsidRPr="00BA7329">
              <w:rPr>
                <w:rFonts w:ascii="Times New Roman" w:hAnsi="Times New Roman" w:cs="Times New Roman"/>
                <w:sz w:val="21"/>
                <w:szCs w:val="21"/>
              </w:rPr>
              <w:t>50%</w:t>
            </w:r>
            <w:r w:rsidRPr="00BA7329">
              <w:rPr>
                <w:rFonts w:ascii="Times New Roman" w:hAnsi="Times New Roman" w:cs="Times New Roman"/>
                <w:sz w:val="21"/>
                <w:szCs w:val="21"/>
              </w:rPr>
              <w:t>）</w:t>
            </w:r>
          </w:p>
          <w:p w14:paraId="522FBB55" w14:textId="77777777" w:rsidR="00BA7329" w:rsidRPr="00BA7329" w:rsidRDefault="00BA7329" w:rsidP="00B90CE9">
            <w:pPr>
              <w:pStyle w:val="af2"/>
              <w:widowControl w:val="0"/>
              <w:numPr>
                <w:ilvl w:val="0"/>
                <w:numId w:val="7"/>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实验报告撰写规范（实验日期、使用仪器，同组成员），图表清楚，数据合理，数据分析手段正确，结论正确。（</w:t>
            </w:r>
            <w:r w:rsidRPr="00BA7329">
              <w:rPr>
                <w:rFonts w:ascii="Times New Roman" w:hAnsi="Times New Roman" w:cs="Times New Roman"/>
                <w:kern w:val="2"/>
                <w:sz w:val="21"/>
                <w:szCs w:val="21"/>
                <w:lang w:val="zh-CN"/>
              </w:rPr>
              <w:t>40%</w:t>
            </w:r>
            <w:r w:rsidRPr="00BA7329">
              <w:rPr>
                <w:rFonts w:ascii="Times New Roman" w:hAnsi="Times New Roman" w:cs="Times New Roman"/>
                <w:kern w:val="2"/>
                <w:sz w:val="21"/>
                <w:szCs w:val="21"/>
                <w:lang w:val="zh-CN"/>
              </w:rPr>
              <w:t>）</w:t>
            </w:r>
          </w:p>
          <w:p w14:paraId="3681B426" w14:textId="0C329E73" w:rsidR="009951C0" w:rsidRPr="00BA7329" w:rsidRDefault="00BA7329" w:rsidP="00B90CE9">
            <w:pPr>
              <w:pStyle w:val="af2"/>
              <w:widowControl w:val="0"/>
              <w:numPr>
                <w:ilvl w:val="0"/>
                <w:numId w:val="7"/>
              </w:numPr>
              <w:tabs>
                <w:tab w:val="num" w:pos="1035"/>
              </w:tabs>
              <w:spacing w:line="360" w:lineRule="auto"/>
              <w:ind w:firstLineChars="0"/>
              <w:jc w:val="both"/>
              <w:rPr>
                <w:rFonts w:ascii="Times New Roman" w:hAnsi="Times New Roman" w:cs="Times New Roman"/>
                <w:sz w:val="21"/>
                <w:szCs w:val="21"/>
              </w:rPr>
            </w:pPr>
            <w:r w:rsidRPr="00BA7329">
              <w:rPr>
                <w:rFonts w:ascii="Times New Roman" w:hAnsi="Times New Roman" w:cs="Times New Roman"/>
                <w:kern w:val="2"/>
                <w:sz w:val="21"/>
                <w:szCs w:val="21"/>
                <w:lang w:val="zh-CN"/>
              </w:rPr>
              <w:t>实验报告中的问题讨论能够适当展</w:t>
            </w:r>
            <w:r w:rsidRPr="00BA7329">
              <w:rPr>
                <w:rFonts w:ascii="Times New Roman" w:hAnsi="Times New Roman" w:cs="Times New Roman"/>
                <w:sz w:val="21"/>
                <w:szCs w:val="21"/>
              </w:rPr>
              <w:t>开，有自己的观点，所得出结论和实验过程联系紧密，能够帮助对实验的更深的理解，对实验过程有具有一定建设性。（</w:t>
            </w:r>
            <w:r w:rsidRPr="00BA7329">
              <w:rPr>
                <w:rFonts w:ascii="Times New Roman" w:hAnsi="Times New Roman" w:cs="Times New Roman"/>
                <w:sz w:val="21"/>
                <w:szCs w:val="21"/>
              </w:rPr>
              <w:t>10%</w:t>
            </w:r>
            <w:r w:rsidRPr="00BA7329">
              <w:rPr>
                <w:rFonts w:ascii="Times New Roman" w:hAnsi="Times New Roman" w:cs="Times New Roman"/>
                <w:sz w:val="21"/>
                <w:szCs w:val="21"/>
              </w:rPr>
              <w:t>）</w:t>
            </w:r>
          </w:p>
        </w:tc>
      </w:tr>
    </w:tbl>
    <w:p w14:paraId="21712CEB" w14:textId="0DD4ED4B" w:rsidR="009951C0" w:rsidRDefault="009951C0" w:rsidP="009951C0"/>
    <w:p w14:paraId="47C9C019" w14:textId="16C80814" w:rsidR="00BA7329" w:rsidRPr="0040328D" w:rsidRDefault="00CB1303" w:rsidP="0040328D">
      <w:pPr>
        <w:pStyle w:val="3"/>
        <w:spacing w:before="120" w:after="120" w:line="360" w:lineRule="auto"/>
        <w:rPr>
          <w:rFonts w:ascii="Times New Roman" w:hAnsi="Times New Roman" w:cs="Times New Roman"/>
          <w:kern w:val="2"/>
          <w:sz w:val="21"/>
        </w:rPr>
      </w:pPr>
      <w:bookmarkStart w:id="21" w:name="_Toc86757732"/>
      <w:r w:rsidRPr="001C219B">
        <w:rPr>
          <w:rFonts w:ascii="Times New Roman" w:hAnsi="Times New Roman" w:cs="Times New Roman"/>
          <w:kern w:val="2"/>
          <w:sz w:val="21"/>
        </w:rPr>
        <w:t>实验三</w:t>
      </w:r>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BA7329" w:rsidRPr="001C219B" w14:paraId="6EE2D3D9" w14:textId="77777777" w:rsidTr="00866D69">
        <w:trPr>
          <w:trHeight w:val="454"/>
          <w:jc w:val="center"/>
        </w:trPr>
        <w:tc>
          <w:tcPr>
            <w:tcW w:w="1198" w:type="dxa"/>
            <w:tcBorders>
              <w:bottom w:val="single" w:sz="12" w:space="0" w:color="000000"/>
            </w:tcBorders>
            <w:shd w:val="clear" w:color="auto" w:fill="auto"/>
            <w:vAlign w:val="center"/>
          </w:tcPr>
          <w:p w14:paraId="4AF508C2" w14:textId="77777777" w:rsidR="00BA7329" w:rsidRPr="009A2B78" w:rsidRDefault="00BA7329"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355DE9E5" w14:textId="22DED423"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金属材料</w:t>
            </w:r>
            <w:proofErr w:type="gramStart"/>
            <w:r w:rsidRPr="001C219B">
              <w:rPr>
                <w:rFonts w:ascii="Times New Roman" w:hAnsi="Times New Roman" w:cs="Times New Roman"/>
                <w:kern w:val="2"/>
                <w:sz w:val="21"/>
                <w:lang w:val="zh-CN"/>
              </w:rPr>
              <w:t>的圆轴扭转试验</w:t>
            </w:r>
            <w:proofErr w:type="gramEnd"/>
            <w:r w:rsidRPr="001C219B">
              <w:rPr>
                <w:rFonts w:ascii="Times New Roman" w:hAnsi="Times New Roman" w:cs="Times New Roman"/>
                <w:kern w:val="2"/>
                <w:sz w:val="21"/>
                <w:lang w:val="zh-CN"/>
              </w:rPr>
              <w:t>（</w:t>
            </w:r>
            <w:r w:rsidRPr="001C219B">
              <w:rPr>
                <w:rFonts w:ascii="Times New Roman" w:hAnsi="Times New Roman" w:cs="Times New Roman"/>
                <w:spacing w:val="-3"/>
                <w:kern w:val="2"/>
                <w:sz w:val="21"/>
                <w:lang w:val="en-GB"/>
              </w:rPr>
              <w:t>验证性实验，必修）</w:t>
            </w:r>
          </w:p>
        </w:tc>
      </w:tr>
      <w:tr w:rsidR="00BA7329" w:rsidRPr="001C219B" w14:paraId="733810D7" w14:textId="77777777" w:rsidTr="00866D69">
        <w:trPr>
          <w:trHeight w:val="454"/>
          <w:jc w:val="center"/>
        </w:trPr>
        <w:tc>
          <w:tcPr>
            <w:tcW w:w="1198" w:type="dxa"/>
            <w:tcBorders>
              <w:bottom w:val="single" w:sz="12" w:space="0" w:color="000000"/>
            </w:tcBorders>
            <w:shd w:val="clear" w:color="auto" w:fill="auto"/>
            <w:vAlign w:val="center"/>
          </w:tcPr>
          <w:p w14:paraId="0EE62DFC" w14:textId="77777777" w:rsidR="00BA7329" w:rsidRPr="009A2B78" w:rsidRDefault="00BA7329"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2F7EE3A8" w14:textId="062D135D"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实验三</w:t>
            </w:r>
          </w:p>
        </w:tc>
        <w:tc>
          <w:tcPr>
            <w:tcW w:w="1999" w:type="dxa"/>
            <w:tcBorders>
              <w:bottom w:val="single" w:sz="12" w:space="0" w:color="000000"/>
            </w:tcBorders>
            <w:shd w:val="clear" w:color="auto" w:fill="auto"/>
            <w:vAlign w:val="center"/>
          </w:tcPr>
          <w:p w14:paraId="31F065F8" w14:textId="77777777"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6E84AEF0" w14:textId="77777777" w:rsidR="00BA7329" w:rsidRPr="001C219B" w:rsidRDefault="00BA7329"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BA7329" w:rsidRPr="001C219B" w14:paraId="580D95E9" w14:textId="77777777" w:rsidTr="00866D69">
        <w:trPr>
          <w:trHeight w:val="2787"/>
          <w:jc w:val="center"/>
        </w:trPr>
        <w:tc>
          <w:tcPr>
            <w:tcW w:w="1198" w:type="dxa"/>
            <w:shd w:val="clear" w:color="auto" w:fill="auto"/>
            <w:vAlign w:val="center"/>
          </w:tcPr>
          <w:p w14:paraId="48EAF86C" w14:textId="77777777" w:rsidR="00BA7329" w:rsidRPr="00AB7613"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21731C33" w14:textId="67DEDA72" w:rsidR="00BA7329" w:rsidRPr="00BA7329" w:rsidRDefault="00BA7329" w:rsidP="00BA732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观察低碳钢试件在实验过程中的现象，测定低碳钢的剪切弹性模量；测定低碳钢的剪切屈服极限和剪切强度极限；测定铸铁剪</w:t>
            </w:r>
            <w:r w:rsidRPr="00BA7329">
              <w:rPr>
                <w:rFonts w:ascii="Times New Roman" w:hAnsi="Times New Roman" w:cs="Times New Roman"/>
                <w:kern w:val="2"/>
                <w:sz w:val="21"/>
                <w:szCs w:val="21"/>
              </w:rPr>
              <w:t>切强度极限。</w:t>
            </w:r>
          </w:p>
        </w:tc>
      </w:tr>
      <w:tr w:rsidR="00BA7329" w:rsidRPr="001C219B" w14:paraId="0AA37816" w14:textId="77777777" w:rsidTr="00866D69">
        <w:trPr>
          <w:trHeight w:val="1757"/>
          <w:jc w:val="center"/>
        </w:trPr>
        <w:tc>
          <w:tcPr>
            <w:tcW w:w="1198" w:type="dxa"/>
            <w:shd w:val="clear" w:color="auto" w:fill="auto"/>
            <w:vAlign w:val="center"/>
          </w:tcPr>
          <w:p w14:paraId="1C3CED21" w14:textId="77777777" w:rsidR="00BA7329" w:rsidRPr="00AB7613"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861CA86" w14:textId="77777777" w:rsidR="00BA7329" w:rsidRPr="001C219B" w:rsidRDefault="00BA7329"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w:t>
            </w:r>
            <w:r w:rsidRPr="001C219B">
              <w:rPr>
                <w:rFonts w:ascii="Times New Roman" w:hAnsi="Times New Roman" w:cs="Times New Roman"/>
                <w:kern w:val="2"/>
                <w:sz w:val="21"/>
                <w:szCs w:val="21"/>
              </w:rPr>
              <w:t>6</w:t>
            </w:r>
            <w:r w:rsidRPr="001C219B">
              <w:rPr>
                <w:rFonts w:ascii="Times New Roman" w:hAnsi="Times New Roman" w:cs="Times New Roman"/>
                <w:kern w:val="2"/>
                <w:sz w:val="21"/>
                <w:szCs w:val="21"/>
              </w:rPr>
              <w:t>人为一组进行实验，参与试件尺寸的量测、试件装夹、试验机操作以及试验数据读取的实验过程，撰写实验报告。</w:t>
            </w:r>
          </w:p>
        </w:tc>
      </w:tr>
      <w:tr w:rsidR="00BA7329" w:rsidRPr="001C219B" w14:paraId="131746F1" w14:textId="77777777" w:rsidTr="00866D69">
        <w:trPr>
          <w:trHeight w:val="2184"/>
          <w:jc w:val="center"/>
        </w:trPr>
        <w:tc>
          <w:tcPr>
            <w:tcW w:w="1198" w:type="dxa"/>
            <w:shd w:val="clear" w:color="auto" w:fill="auto"/>
            <w:vAlign w:val="center"/>
          </w:tcPr>
          <w:p w14:paraId="3C428BB4" w14:textId="77777777" w:rsidR="00BA7329" w:rsidRPr="006E1CC4"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5FF65C91" w14:textId="77777777" w:rsidR="00BA7329" w:rsidRPr="001C219B" w:rsidRDefault="00BA7329"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094A2143" w14:textId="77777777" w:rsidR="00BA7329" w:rsidRPr="00BA7329" w:rsidRDefault="00BA7329" w:rsidP="00B90CE9">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试验方法和试验过程的介绍；</w:t>
            </w:r>
          </w:p>
          <w:p w14:paraId="7BEAC11B" w14:textId="77777777" w:rsidR="00BA7329" w:rsidRPr="00BA7329" w:rsidRDefault="00BA7329" w:rsidP="00B90CE9">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试验数据的整理计算；</w:t>
            </w:r>
          </w:p>
          <w:p w14:paraId="77FF2ABB" w14:textId="77777777" w:rsidR="00BA7329" w:rsidRPr="00BA7329" w:rsidRDefault="00BA7329" w:rsidP="00B90CE9">
            <w:pPr>
              <w:pStyle w:val="af2"/>
              <w:widowControl w:val="0"/>
              <w:numPr>
                <w:ilvl w:val="0"/>
                <w:numId w:val="9"/>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BA7329">
              <w:rPr>
                <w:rFonts w:ascii="Times New Roman" w:hAnsi="Times New Roman" w:cs="Times New Roman"/>
                <w:kern w:val="2"/>
                <w:sz w:val="21"/>
                <w:szCs w:val="21"/>
                <w:lang w:val="zh-CN"/>
              </w:rPr>
              <w:t>试验结果的讨论。</w:t>
            </w:r>
          </w:p>
        </w:tc>
      </w:tr>
      <w:tr w:rsidR="00BA7329" w:rsidRPr="001C219B" w14:paraId="6A76EE0D" w14:textId="77777777" w:rsidTr="00866D69">
        <w:trPr>
          <w:jc w:val="center"/>
        </w:trPr>
        <w:tc>
          <w:tcPr>
            <w:tcW w:w="1198" w:type="dxa"/>
            <w:shd w:val="clear" w:color="auto" w:fill="auto"/>
            <w:vAlign w:val="center"/>
          </w:tcPr>
          <w:p w14:paraId="7F093A87" w14:textId="77777777" w:rsidR="00BA7329" w:rsidRPr="006E1CC4" w:rsidRDefault="00BA7329"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201748FA" w14:textId="77777777" w:rsidR="00BA7329" w:rsidRPr="0040328D" w:rsidRDefault="00BA7329" w:rsidP="00B90CE9">
            <w:pPr>
              <w:pStyle w:val="af2"/>
              <w:widowControl w:val="0"/>
              <w:numPr>
                <w:ilvl w:val="0"/>
                <w:numId w:val="10"/>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w:t>
            </w:r>
            <w:proofErr w:type="gramStart"/>
            <w:r w:rsidRPr="0040328D">
              <w:rPr>
                <w:rFonts w:ascii="Times New Roman" w:hAnsi="Times New Roman" w:cs="Times New Roman"/>
                <w:sz w:val="21"/>
                <w:szCs w:val="21"/>
              </w:rPr>
              <w:t>不</w:t>
            </w:r>
            <w:proofErr w:type="gramEnd"/>
            <w:r w:rsidRPr="0040328D">
              <w:rPr>
                <w:rFonts w:ascii="Times New Roman" w:hAnsi="Times New Roman" w:cs="Times New Roman"/>
                <w:sz w:val="21"/>
                <w:szCs w:val="21"/>
              </w:rPr>
              <w:t>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38576315" w14:textId="77777777" w:rsidR="00BA7329" w:rsidRPr="0040328D" w:rsidRDefault="00BA7329" w:rsidP="00B90CE9">
            <w:pPr>
              <w:pStyle w:val="af2"/>
              <w:widowControl w:val="0"/>
              <w:numPr>
                <w:ilvl w:val="0"/>
                <w:numId w:val="10"/>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0B80E251" w14:textId="77777777" w:rsidR="00BA7329" w:rsidRPr="0040328D" w:rsidRDefault="00BA7329" w:rsidP="00B90CE9">
            <w:pPr>
              <w:pStyle w:val="af2"/>
              <w:widowControl w:val="0"/>
              <w:numPr>
                <w:ilvl w:val="0"/>
                <w:numId w:val="10"/>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w:t>
            </w:r>
            <w:r w:rsidRPr="0040328D">
              <w:rPr>
                <w:rFonts w:ascii="Times New Roman" w:hAnsi="Times New Roman" w:cs="Times New Roman"/>
                <w:sz w:val="21"/>
                <w:szCs w:val="21"/>
              </w:rPr>
              <w:lastRenderedPageBreak/>
              <w:t>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3F4B6882" w14:textId="77777777" w:rsidR="00BA7329" w:rsidRPr="00BA7329" w:rsidRDefault="00BA7329" w:rsidP="00BA7329"/>
    <w:p w14:paraId="4D247652" w14:textId="6757A843" w:rsidR="0040328D" w:rsidRPr="0040328D" w:rsidRDefault="00CB1303" w:rsidP="0040328D">
      <w:pPr>
        <w:pStyle w:val="3"/>
        <w:spacing w:before="120" w:after="120" w:line="360" w:lineRule="auto"/>
        <w:rPr>
          <w:rFonts w:ascii="Times New Roman" w:hAnsi="Times New Roman" w:cs="Times New Roman"/>
          <w:kern w:val="2"/>
          <w:sz w:val="21"/>
        </w:rPr>
      </w:pPr>
      <w:bookmarkStart w:id="22" w:name="_Toc86757733"/>
      <w:r w:rsidRPr="001C219B">
        <w:rPr>
          <w:rFonts w:ascii="Times New Roman" w:hAnsi="Times New Roman" w:cs="Times New Roman"/>
          <w:kern w:val="2"/>
          <w:sz w:val="21"/>
        </w:rPr>
        <w:t>实验四</w:t>
      </w:r>
      <w:bookmarkEnd w:id="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117D8746" w14:textId="77777777" w:rsidTr="00866D69">
        <w:trPr>
          <w:trHeight w:val="454"/>
          <w:jc w:val="center"/>
        </w:trPr>
        <w:tc>
          <w:tcPr>
            <w:tcW w:w="1198" w:type="dxa"/>
            <w:tcBorders>
              <w:bottom w:val="single" w:sz="12" w:space="0" w:color="000000"/>
            </w:tcBorders>
            <w:shd w:val="clear" w:color="auto" w:fill="auto"/>
            <w:vAlign w:val="center"/>
          </w:tcPr>
          <w:p w14:paraId="772E8EED"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502E0B8A" w14:textId="5A01395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kern w:val="2"/>
                <w:sz w:val="21"/>
                <w:lang w:val="zh-CN"/>
              </w:rPr>
              <w:t>梁弯曲正应力电测试验（</w:t>
            </w:r>
            <w:r w:rsidRPr="001C219B">
              <w:rPr>
                <w:rFonts w:ascii="Times New Roman" w:hAnsi="Times New Roman" w:cs="Times New Roman"/>
                <w:spacing w:val="-3"/>
                <w:kern w:val="2"/>
                <w:sz w:val="21"/>
                <w:lang w:val="en-GB"/>
              </w:rPr>
              <w:t>验证性实验，必修）</w:t>
            </w:r>
          </w:p>
        </w:tc>
      </w:tr>
      <w:tr w:rsidR="0040328D" w:rsidRPr="001C219B" w14:paraId="5587D126" w14:textId="77777777" w:rsidTr="00866D69">
        <w:trPr>
          <w:trHeight w:val="454"/>
          <w:jc w:val="center"/>
        </w:trPr>
        <w:tc>
          <w:tcPr>
            <w:tcW w:w="1198" w:type="dxa"/>
            <w:tcBorders>
              <w:bottom w:val="single" w:sz="12" w:space="0" w:color="000000"/>
            </w:tcBorders>
            <w:shd w:val="clear" w:color="auto" w:fill="auto"/>
            <w:vAlign w:val="center"/>
          </w:tcPr>
          <w:p w14:paraId="17BB4F9D"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07EA02F2" w14:textId="6E99EC76"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实验四</w:t>
            </w:r>
          </w:p>
        </w:tc>
        <w:tc>
          <w:tcPr>
            <w:tcW w:w="1999" w:type="dxa"/>
            <w:tcBorders>
              <w:bottom w:val="single" w:sz="12" w:space="0" w:color="000000"/>
            </w:tcBorders>
            <w:shd w:val="clear" w:color="auto" w:fill="auto"/>
            <w:vAlign w:val="center"/>
          </w:tcPr>
          <w:p w14:paraId="377FA74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37410C7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4CE35636" w14:textId="77777777" w:rsidTr="00866D69">
        <w:trPr>
          <w:trHeight w:val="2787"/>
          <w:jc w:val="center"/>
        </w:trPr>
        <w:tc>
          <w:tcPr>
            <w:tcW w:w="1198" w:type="dxa"/>
            <w:shd w:val="clear" w:color="auto" w:fill="auto"/>
            <w:vAlign w:val="center"/>
          </w:tcPr>
          <w:p w14:paraId="566F872E"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0FA1CA87" w14:textId="530D1E80" w:rsidR="0040328D" w:rsidRPr="00BA7329" w:rsidRDefault="0040328D"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学习电测法</w:t>
            </w:r>
            <w:r w:rsidRPr="001C219B">
              <w:rPr>
                <w:rFonts w:ascii="Times New Roman" w:hAnsi="Times New Roman" w:cs="Times New Roman"/>
                <w:kern w:val="2"/>
                <w:sz w:val="21"/>
                <w:szCs w:val="21"/>
                <w:lang w:val="zh-CN"/>
              </w:rPr>
              <w:t>的基本原理和测试技术；验证纯弯曲时正应力的理论公式和梁在弯曲时截面上应力的</w:t>
            </w:r>
            <w:r w:rsidRPr="001C219B">
              <w:rPr>
                <w:rFonts w:ascii="Times New Roman" w:hAnsi="Times New Roman" w:cs="Times New Roman"/>
                <w:kern w:val="2"/>
                <w:sz w:val="21"/>
                <w:szCs w:val="21"/>
              </w:rPr>
              <w:t>分布规律。</w:t>
            </w:r>
          </w:p>
        </w:tc>
      </w:tr>
      <w:tr w:rsidR="0040328D" w:rsidRPr="001C219B" w14:paraId="01CC859D" w14:textId="77777777" w:rsidTr="00866D69">
        <w:trPr>
          <w:trHeight w:val="1757"/>
          <w:jc w:val="center"/>
        </w:trPr>
        <w:tc>
          <w:tcPr>
            <w:tcW w:w="1198" w:type="dxa"/>
            <w:shd w:val="clear" w:color="auto" w:fill="auto"/>
            <w:vAlign w:val="center"/>
          </w:tcPr>
          <w:p w14:paraId="486F462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FE365FD" w14:textId="36B2CBE9" w:rsidR="0040328D" w:rsidRPr="001C219B" w:rsidRDefault="0040328D"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1C219B">
              <w:rPr>
                <w:rFonts w:ascii="Times New Roman" w:hAnsi="Times New Roman" w:cs="Times New Roman"/>
                <w:kern w:val="2"/>
                <w:sz w:val="21"/>
                <w:szCs w:val="21"/>
              </w:rPr>
              <w:t>每</w:t>
            </w:r>
            <w:r w:rsidRPr="001C219B">
              <w:rPr>
                <w:rFonts w:ascii="Times New Roman" w:hAnsi="Times New Roman" w:cs="Times New Roman"/>
                <w:kern w:val="2"/>
                <w:sz w:val="21"/>
                <w:szCs w:val="21"/>
              </w:rPr>
              <w:t>5</w:t>
            </w:r>
            <w:r w:rsidRPr="001C219B">
              <w:rPr>
                <w:rFonts w:ascii="Times New Roman" w:hAnsi="Times New Roman" w:cs="Times New Roman"/>
                <w:kern w:val="2"/>
                <w:sz w:val="21"/>
                <w:szCs w:val="21"/>
              </w:rPr>
              <w:t>人为一组进行试验，需每人完成整个试验过程，撰写实验报告。</w:t>
            </w:r>
          </w:p>
        </w:tc>
      </w:tr>
      <w:tr w:rsidR="0040328D" w:rsidRPr="001C219B" w14:paraId="41277FFF" w14:textId="77777777" w:rsidTr="00866D69">
        <w:trPr>
          <w:trHeight w:val="2184"/>
          <w:jc w:val="center"/>
        </w:trPr>
        <w:tc>
          <w:tcPr>
            <w:tcW w:w="1198" w:type="dxa"/>
            <w:shd w:val="clear" w:color="auto" w:fill="auto"/>
            <w:vAlign w:val="center"/>
          </w:tcPr>
          <w:p w14:paraId="1E2E7E53"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78B10906"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5835D39C" w14:textId="77777777" w:rsidR="0040328D" w:rsidRPr="0040328D" w:rsidRDefault="0040328D" w:rsidP="00B90CE9">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试验方法和试验过程的介绍；</w:t>
            </w:r>
          </w:p>
          <w:p w14:paraId="2403F704" w14:textId="77777777" w:rsidR="0040328D" w:rsidRPr="0040328D" w:rsidRDefault="0040328D" w:rsidP="00B90CE9">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试验数据的整理，图表绘制；</w:t>
            </w:r>
          </w:p>
          <w:p w14:paraId="2832D524" w14:textId="47282B25" w:rsidR="0040328D" w:rsidRPr="0040328D" w:rsidRDefault="0040328D" w:rsidP="00B90CE9">
            <w:pPr>
              <w:pStyle w:val="af2"/>
              <w:widowControl w:val="0"/>
              <w:numPr>
                <w:ilvl w:val="0"/>
                <w:numId w:val="11"/>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试验结果的讨论。</w:t>
            </w:r>
          </w:p>
        </w:tc>
      </w:tr>
      <w:tr w:rsidR="0040328D" w:rsidRPr="001C219B" w14:paraId="2B0A3F6C" w14:textId="77777777" w:rsidTr="00866D69">
        <w:trPr>
          <w:jc w:val="center"/>
        </w:trPr>
        <w:tc>
          <w:tcPr>
            <w:tcW w:w="1198" w:type="dxa"/>
            <w:shd w:val="clear" w:color="auto" w:fill="auto"/>
            <w:vAlign w:val="center"/>
          </w:tcPr>
          <w:p w14:paraId="23664323"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252A65F7" w14:textId="77777777" w:rsidR="0040328D" w:rsidRPr="0040328D" w:rsidRDefault="0040328D" w:rsidP="00B90CE9">
            <w:pPr>
              <w:pStyle w:val="af2"/>
              <w:widowControl w:val="0"/>
              <w:numPr>
                <w:ilvl w:val="0"/>
                <w:numId w:val="12"/>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w:t>
            </w:r>
            <w:proofErr w:type="gramStart"/>
            <w:r w:rsidRPr="0040328D">
              <w:rPr>
                <w:rFonts w:ascii="Times New Roman" w:hAnsi="Times New Roman" w:cs="Times New Roman"/>
                <w:sz w:val="21"/>
                <w:szCs w:val="21"/>
              </w:rPr>
              <w:t>不</w:t>
            </w:r>
            <w:proofErr w:type="gramEnd"/>
            <w:r w:rsidRPr="0040328D">
              <w:rPr>
                <w:rFonts w:ascii="Times New Roman" w:hAnsi="Times New Roman" w:cs="Times New Roman"/>
                <w:sz w:val="21"/>
                <w:szCs w:val="21"/>
              </w:rPr>
              <w:t>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66967CCF" w14:textId="77777777" w:rsidR="0040328D" w:rsidRPr="0040328D" w:rsidRDefault="0040328D" w:rsidP="00B90CE9">
            <w:pPr>
              <w:pStyle w:val="af2"/>
              <w:widowControl w:val="0"/>
              <w:numPr>
                <w:ilvl w:val="0"/>
                <w:numId w:val="12"/>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363F075D" w14:textId="77777777" w:rsidR="0040328D" w:rsidRPr="0040328D" w:rsidRDefault="0040328D" w:rsidP="00B90CE9">
            <w:pPr>
              <w:pStyle w:val="af2"/>
              <w:widowControl w:val="0"/>
              <w:numPr>
                <w:ilvl w:val="0"/>
                <w:numId w:val="12"/>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4D6357DD" w14:textId="77777777" w:rsidR="0040328D" w:rsidRPr="0040328D" w:rsidRDefault="0040328D" w:rsidP="0040328D"/>
    <w:p w14:paraId="725B7BD7" w14:textId="46D99743" w:rsidR="0040328D" w:rsidRPr="0040328D" w:rsidRDefault="00CB1303" w:rsidP="0040328D">
      <w:pPr>
        <w:pStyle w:val="3"/>
        <w:spacing w:before="120" w:after="120" w:line="360" w:lineRule="auto"/>
        <w:rPr>
          <w:rFonts w:ascii="Times New Roman" w:hAnsi="Times New Roman" w:cs="Times New Roman"/>
          <w:kern w:val="2"/>
          <w:sz w:val="21"/>
        </w:rPr>
      </w:pPr>
      <w:bookmarkStart w:id="23" w:name="_Toc86757734"/>
      <w:r w:rsidRPr="001C219B">
        <w:rPr>
          <w:rFonts w:ascii="Times New Roman" w:hAnsi="Times New Roman" w:cs="Times New Roman"/>
          <w:kern w:val="2"/>
          <w:sz w:val="21"/>
        </w:rPr>
        <w:t>实验五</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394C5C5A" w14:textId="77777777" w:rsidTr="00866D69">
        <w:trPr>
          <w:trHeight w:val="454"/>
          <w:jc w:val="center"/>
        </w:trPr>
        <w:tc>
          <w:tcPr>
            <w:tcW w:w="1198" w:type="dxa"/>
            <w:tcBorders>
              <w:bottom w:val="single" w:sz="12" w:space="0" w:color="000000"/>
            </w:tcBorders>
            <w:shd w:val="clear" w:color="auto" w:fill="auto"/>
            <w:vAlign w:val="center"/>
          </w:tcPr>
          <w:p w14:paraId="5E74832B"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kern w:val="2"/>
                <w:sz w:val="21"/>
              </w:rPr>
            </w:pPr>
            <w:r w:rsidRPr="009A2B78">
              <w:rPr>
                <w:rFonts w:ascii="Times New Roman" w:hAnsi="Times New Roman" w:cs="Times New Roman"/>
                <w:b/>
                <w:bCs/>
                <w:spacing w:val="-3"/>
                <w:kern w:val="2"/>
                <w:sz w:val="21"/>
                <w:lang w:val="en-GB"/>
              </w:rPr>
              <w:t>实验名称：</w:t>
            </w:r>
          </w:p>
        </w:tc>
        <w:tc>
          <w:tcPr>
            <w:tcW w:w="8410" w:type="dxa"/>
            <w:gridSpan w:val="3"/>
            <w:tcBorders>
              <w:bottom w:val="single" w:sz="12" w:space="0" w:color="000000"/>
            </w:tcBorders>
            <w:shd w:val="clear" w:color="auto" w:fill="auto"/>
            <w:vAlign w:val="center"/>
          </w:tcPr>
          <w:p w14:paraId="36D8E169" w14:textId="631A8160"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kern w:val="2"/>
                <w:sz w:val="21"/>
              </w:rPr>
              <w:t>自选电测实验（</w:t>
            </w:r>
            <w:r w:rsidRPr="001C219B">
              <w:rPr>
                <w:rFonts w:ascii="Times New Roman" w:hAnsi="Times New Roman" w:cs="Times New Roman"/>
                <w:spacing w:val="-3"/>
                <w:kern w:val="2"/>
                <w:sz w:val="21"/>
                <w:lang w:val="en-GB"/>
              </w:rPr>
              <w:t>设计性实验，选修</w:t>
            </w:r>
            <w:r w:rsidRPr="001C219B">
              <w:rPr>
                <w:rFonts w:ascii="Times New Roman" w:hAnsi="Times New Roman" w:cs="Times New Roman"/>
                <w:kern w:val="2"/>
                <w:sz w:val="21"/>
              </w:rPr>
              <w:t>）</w:t>
            </w:r>
          </w:p>
        </w:tc>
      </w:tr>
      <w:tr w:rsidR="0040328D" w:rsidRPr="001C219B" w14:paraId="332C839C" w14:textId="77777777" w:rsidTr="00866D69">
        <w:trPr>
          <w:trHeight w:val="454"/>
          <w:jc w:val="center"/>
        </w:trPr>
        <w:tc>
          <w:tcPr>
            <w:tcW w:w="1198" w:type="dxa"/>
            <w:tcBorders>
              <w:bottom w:val="single" w:sz="12" w:space="0" w:color="000000"/>
            </w:tcBorders>
            <w:shd w:val="clear" w:color="auto" w:fill="auto"/>
            <w:vAlign w:val="center"/>
          </w:tcPr>
          <w:p w14:paraId="417FAF0E"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lastRenderedPageBreak/>
              <w:t>序号：</w:t>
            </w:r>
          </w:p>
        </w:tc>
        <w:tc>
          <w:tcPr>
            <w:tcW w:w="3607" w:type="dxa"/>
            <w:tcBorders>
              <w:bottom w:val="single" w:sz="12" w:space="0" w:color="000000"/>
            </w:tcBorders>
            <w:shd w:val="clear" w:color="auto" w:fill="auto"/>
            <w:vAlign w:val="center"/>
          </w:tcPr>
          <w:p w14:paraId="5A6B7511"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实验四</w:t>
            </w:r>
          </w:p>
        </w:tc>
        <w:tc>
          <w:tcPr>
            <w:tcW w:w="1999" w:type="dxa"/>
            <w:tcBorders>
              <w:bottom w:val="single" w:sz="12" w:space="0" w:color="000000"/>
            </w:tcBorders>
            <w:shd w:val="clear" w:color="auto" w:fill="auto"/>
            <w:vAlign w:val="center"/>
          </w:tcPr>
          <w:p w14:paraId="6776E3DE"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57109B8E"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2007C9A4" w14:textId="77777777" w:rsidTr="00866D69">
        <w:trPr>
          <w:trHeight w:val="2787"/>
          <w:jc w:val="center"/>
        </w:trPr>
        <w:tc>
          <w:tcPr>
            <w:tcW w:w="1198" w:type="dxa"/>
            <w:shd w:val="clear" w:color="auto" w:fill="auto"/>
            <w:vAlign w:val="center"/>
          </w:tcPr>
          <w:p w14:paraId="4DC1B62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1B762F78" w14:textId="751A92FE" w:rsidR="0040328D" w:rsidRPr="00BA7329" w:rsidRDefault="0040328D"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rPr>
              <w:t>通过实施</w:t>
            </w:r>
            <w:proofErr w:type="gramStart"/>
            <w:r w:rsidRPr="0040328D">
              <w:rPr>
                <w:rFonts w:ascii="Times New Roman" w:hAnsi="Times New Roman" w:cs="Times New Roman" w:hint="eastAsia"/>
                <w:kern w:val="2"/>
                <w:sz w:val="21"/>
                <w:szCs w:val="21"/>
              </w:rPr>
              <w:t>一</w:t>
            </w:r>
            <w:proofErr w:type="gramEnd"/>
            <w:r w:rsidRPr="0040328D">
              <w:rPr>
                <w:rFonts w:ascii="Times New Roman" w:hAnsi="Times New Roman" w:cs="Times New Roman" w:hint="eastAsia"/>
                <w:kern w:val="2"/>
                <w:sz w:val="21"/>
                <w:szCs w:val="21"/>
              </w:rPr>
              <w:t>小型的试验装置的安装测试，理解并基本掌握电测试验的基本方法，仪器仪表的选用、数据整理、分析过程。</w:t>
            </w:r>
          </w:p>
        </w:tc>
      </w:tr>
      <w:tr w:rsidR="0040328D" w:rsidRPr="001C219B" w14:paraId="1FE3BA6F" w14:textId="77777777" w:rsidTr="00866D69">
        <w:trPr>
          <w:trHeight w:val="1757"/>
          <w:jc w:val="center"/>
        </w:trPr>
        <w:tc>
          <w:tcPr>
            <w:tcW w:w="1198" w:type="dxa"/>
            <w:shd w:val="clear" w:color="auto" w:fill="auto"/>
            <w:vAlign w:val="center"/>
          </w:tcPr>
          <w:p w14:paraId="65CF5126"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6AA6A2EC" w14:textId="641A7832" w:rsidR="0040328D" w:rsidRPr="0040328D" w:rsidRDefault="0040328D" w:rsidP="0040328D">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40328D">
              <w:rPr>
                <w:rFonts w:ascii="Times New Roman" w:hAnsi="Times New Roman" w:cs="Times New Roman" w:hint="eastAsia"/>
                <w:kern w:val="2"/>
                <w:sz w:val="21"/>
                <w:szCs w:val="21"/>
              </w:rPr>
              <w:t>实验室提供实验用的</w:t>
            </w:r>
            <w:r w:rsidRPr="0040328D">
              <w:rPr>
                <w:rFonts w:ascii="Times New Roman" w:hAnsi="Times New Roman" w:cs="Times New Roman"/>
                <w:kern w:val="2"/>
                <w:sz w:val="21"/>
                <w:szCs w:val="21"/>
              </w:rPr>
              <w:t>等强度梁、纯弯梁、桁架、平面框架等实验装置供同学选用，以</w:t>
            </w:r>
            <w:r w:rsidRPr="0040328D">
              <w:rPr>
                <w:rFonts w:ascii="Times New Roman" w:hAnsi="Times New Roman" w:cs="Times New Roman"/>
                <w:kern w:val="2"/>
                <w:sz w:val="21"/>
                <w:szCs w:val="21"/>
              </w:rPr>
              <w:t>5-6</w:t>
            </w:r>
            <w:r w:rsidRPr="0040328D">
              <w:rPr>
                <w:rFonts w:ascii="Times New Roman" w:hAnsi="Times New Roman" w:cs="Times New Roman"/>
                <w:kern w:val="2"/>
                <w:sz w:val="21"/>
                <w:szCs w:val="21"/>
              </w:rPr>
              <w:t>人为一组进行实验设计，每组同学选择一种实验装置，选定后根据具体测试对象讨论确定一个实验方案提交指导老师审核确认。</w:t>
            </w:r>
          </w:p>
          <w:p w14:paraId="5D68FDF6" w14:textId="15C52150" w:rsidR="0040328D" w:rsidRPr="001C219B" w:rsidRDefault="0040328D" w:rsidP="0040328D">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40328D">
              <w:rPr>
                <w:rFonts w:ascii="Times New Roman" w:hAnsi="Times New Roman" w:cs="Times New Roman" w:hint="eastAsia"/>
                <w:kern w:val="2"/>
                <w:sz w:val="21"/>
                <w:szCs w:val="21"/>
              </w:rPr>
              <w:t>根据各组选定的试验方案进行试验，撰写实验报告。</w:t>
            </w:r>
          </w:p>
        </w:tc>
      </w:tr>
      <w:tr w:rsidR="0040328D" w:rsidRPr="001C219B" w14:paraId="7C6CC3AE" w14:textId="77777777" w:rsidTr="00866D69">
        <w:trPr>
          <w:trHeight w:val="2184"/>
          <w:jc w:val="center"/>
        </w:trPr>
        <w:tc>
          <w:tcPr>
            <w:tcW w:w="1198" w:type="dxa"/>
            <w:shd w:val="clear" w:color="auto" w:fill="auto"/>
            <w:vAlign w:val="center"/>
          </w:tcPr>
          <w:p w14:paraId="7E73F5A9"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41A43D38"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35181D17" w14:textId="77777777" w:rsidR="0040328D" w:rsidRPr="0040328D" w:rsidRDefault="0040328D" w:rsidP="00B90CE9">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试验设计，设计依据论证；</w:t>
            </w:r>
          </w:p>
          <w:p w14:paraId="7920CAC7" w14:textId="77777777" w:rsidR="0040328D" w:rsidRPr="0040328D" w:rsidRDefault="0040328D" w:rsidP="00B90CE9">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试验过程观察；</w:t>
            </w:r>
          </w:p>
          <w:p w14:paraId="4FDA1537" w14:textId="7A1022CF" w:rsidR="0040328D" w:rsidRPr="0040328D" w:rsidRDefault="0040328D" w:rsidP="00B90CE9">
            <w:pPr>
              <w:pStyle w:val="af2"/>
              <w:widowControl w:val="0"/>
              <w:numPr>
                <w:ilvl w:val="0"/>
                <w:numId w:val="13"/>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hint="eastAsia"/>
                <w:kern w:val="2"/>
                <w:sz w:val="21"/>
                <w:szCs w:val="21"/>
                <w:lang w:val="zh-CN"/>
              </w:rPr>
              <w:t>分析计算试验结果并总结。</w:t>
            </w:r>
          </w:p>
        </w:tc>
      </w:tr>
      <w:tr w:rsidR="0040328D" w:rsidRPr="001C219B" w14:paraId="49F7E6F2" w14:textId="77777777" w:rsidTr="00866D69">
        <w:trPr>
          <w:jc w:val="center"/>
        </w:trPr>
        <w:tc>
          <w:tcPr>
            <w:tcW w:w="1198" w:type="dxa"/>
            <w:shd w:val="clear" w:color="auto" w:fill="auto"/>
            <w:vAlign w:val="center"/>
          </w:tcPr>
          <w:p w14:paraId="739BEF35"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4034ADFA" w14:textId="77777777" w:rsidR="0040328D" w:rsidRPr="0040328D" w:rsidRDefault="0040328D" w:rsidP="00B90CE9">
            <w:pPr>
              <w:pStyle w:val="af2"/>
              <w:widowControl w:val="0"/>
              <w:numPr>
                <w:ilvl w:val="0"/>
                <w:numId w:val="14"/>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sz w:val="21"/>
                <w:szCs w:val="21"/>
              </w:rPr>
              <w:t>实验操作过程规范，不弄虚作假、</w:t>
            </w:r>
            <w:proofErr w:type="gramStart"/>
            <w:r w:rsidRPr="0040328D">
              <w:rPr>
                <w:rFonts w:ascii="Times New Roman" w:hAnsi="Times New Roman" w:cs="Times New Roman"/>
                <w:sz w:val="21"/>
                <w:szCs w:val="21"/>
              </w:rPr>
              <w:t>不</w:t>
            </w:r>
            <w:proofErr w:type="gramEnd"/>
            <w:r w:rsidRPr="0040328D">
              <w:rPr>
                <w:rFonts w:ascii="Times New Roman" w:hAnsi="Times New Roman" w:cs="Times New Roman"/>
                <w:sz w:val="21"/>
                <w:szCs w:val="21"/>
              </w:rPr>
              <w:t>故意损坏实验设备和抄袭他人的实验结果，提交独立的实验报告。（</w:t>
            </w:r>
            <w:r w:rsidRPr="0040328D">
              <w:rPr>
                <w:rFonts w:ascii="Times New Roman" w:hAnsi="Times New Roman" w:cs="Times New Roman"/>
                <w:sz w:val="21"/>
                <w:szCs w:val="21"/>
              </w:rPr>
              <w:t>50%</w:t>
            </w:r>
            <w:r w:rsidRPr="0040328D">
              <w:rPr>
                <w:rFonts w:ascii="Times New Roman" w:hAnsi="Times New Roman" w:cs="Times New Roman"/>
                <w:sz w:val="21"/>
                <w:szCs w:val="21"/>
              </w:rPr>
              <w:t>）</w:t>
            </w:r>
          </w:p>
          <w:p w14:paraId="4003350C" w14:textId="77777777" w:rsidR="0040328D" w:rsidRPr="0040328D" w:rsidRDefault="0040328D" w:rsidP="00B90CE9">
            <w:pPr>
              <w:pStyle w:val="af2"/>
              <w:widowControl w:val="0"/>
              <w:numPr>
                <w:ilvl w:val="0"/>
                <w:numId w:val="14"/>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40328D">
              <w:rPr>
                <w:rFonts w:ascii="Times New Roman" w:hAnsi="Times New Roman" w:cs="Times New Roman"/>
                <w:kern w:val="2"/>
                <w:sz w:val="21"/>
                <w:szCs w:val="21"/>
                <w:lang w:val="zh-CN"/>
              </w:rPr>
              <w:t>实验报告撰写规范（实验日期、使用仪器，同组成员），图表清楚，数据合理，数据分析手段正确，结论正确。（</w:t>
            </w:r>
            <w:r w:rsidRPr="0040328D">
              <w:rPr>
                <w:rFonts w:ascii="Times New Roman" w:hAnsi="Times New Roman" w:cs="Times New Roman"/>
                <w:kern w:val="2"/>
                <w:sz w:val="21"/>
                <w:szCs w:val="21"/>
                <w:lang w:val="zh-CN"/>
              </w:rPr>
              <w:t>40%</w:t>
            </w:r>
            <w:r w:rsidRPr="0040328D">
              <w:rPr>
                <w:rFonts w:ascii="Times New Roman" w:hAnsi="Times New Roman" w:cs="Times New Roman"/>
                <w:kern w:val="2"/>
                <w:sz w:val="21"/>
                <w:szCs w:val="21"/>
                <w:lang w:val="zh-CN"/>
              </w:rPr>
              <w:t>）</w:t>
            </w:r>
          </w:p>
          <w:p w14:paraId="5616F668" w14:textId="77777777" w:rsidR="0040328D" w:rsidRPr="0040328D" w:rsidRDefault="0040328D" w:rsidP="00B90CE9">
            <w:pPr>
              <w:pStyle w:val="af2"/>
              <w:widowControl w:val="0"/>
              <w:numPr>
                <w:ilvl w:val="0"/>
                <w:numId w:val="14"/>
              </w:numPr>
              <w:tabs>
                <w:tab w:val="num" w:pos="1035"/>
              </w:tabs>
              <w:spacing w:line="360" w:lineRule="auto"/>
              <w:ind w:firstLineChars="0"/>
              <w:jc w:val="both"/>
              <w:rPr>
                <w:rFonts w:ascii="Times New Roman" w:hAnsi="Times New Roman" w:cs="Times New Roman"/>
                <w:sz w:val="21"/>
                <w:szCs w:val="21"/>
              </w:rPr>
            </w:pPr>
            <w:r w:rsidRPr="0040328D">
              <w:rPr>
                <w:rFonts w:ascii="Times New Roman" w:hAnsi="Times New Roman" w:cs="Times New Roman"/>
                <w:kern w:val="2"/>
                <w:sz w:val="21"/>
                <w:szCs w:val="21"/>
                <w:lang w:val="zh-CN"/>
              </w:rPr>
              <w:t>实验报告中的问题讨论能够适当展</w:t>
            </w:r>
            <w:r w:rsidRPr="0040328D">
              <w:rPr>
                <w:rFonts w:ascii="Times New Roman" w:hAnsi="Times New Roman" w:cs="Times New Roman"/>
                <w:sz w:val="21"/>
                <w:szCs w:val="21"/>
              </w:rPr>
              <w:t>开，有自己的观点，所得出结论和实验过程联系紧密，能够帮助对实验的更深的理解，对实验过程有具有一定建设性。（</w:t>
            </w:r>
            <w:r w:rsidRPr="0040328D">
              <w:rPr>
                <w:rFonts w:ascii="Times New Roman" w:hAnsi="Times New Roman" w:cs="Times New Roman"/>
                <w:sz w:val="21"/>
                <w:szCs w:val="21"/>
              </w:rPr>
              <w:t>10%</w:t>
            </w:r>
            <w:r w:rsidRPr="0040328D">
              <w:rPr>
                <w:rFonts w:ascii="Times New Roman" w:hAnsi="Times New Roman" w:cs="Times New Roman"/>
                <w:sz w:val="21"/>
                <w:szCs w:val="21"/>
              </w:rPr>
              <w:t>）</w:t>
            </w:r>
          </w:p>
        </w:tc>
      </w:tr>
    </w:tbl>
    <w:p w14:paraId="4A336AF7" w14:textId="77777777" w:rsidR="0040328D" w:rsidRPr="0040328D" w:rsidRDefault="0040328D" w:rsidP="0040328D"/>
    <w:p w14:paraId="4F5F9F49" w14:textId="234B00F6" w:rsidR="0040328D" w:rsidRPr="00FC1556" w:rsidRDefault="00D2030B" w:rsidP="00FC1556">
      <w:pPr>
        <w:pStyle w:val="3"/>
        <w:spacing w:before="120" w:after="120" w:line="360" w:lineRule="auto"/>
        <w:rPr>
          <w:rFonts w:ascii="Times New Roman" w:hAnsi="Times New Roman" w:cs="Times New Roman"/>
          <w:kern w:val="2"/>
          <w:sz w:val="21"/>
        </w:rPr>
      </w:pPr>
      <w:bookmarkStart w:id="24" w:name="_Toc86757735"/>
      <w:r w:rsidRPr="001C219B">
        <w:rPr>
          <w:rFonts w:ascii="Times New Roman" w:hAnsi="Times New Roman" w:cs="Times New Roman"/>
          <w:kern w:val="2"/>
          <w:sz w:val="21"/>
        </w:rPr>
        <w:t>实践一</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198"/>
        <w:gridCol w:w="3607"/>
        <w:gridCol w:w="1999"/>
        <w:gridCol w:w="2804"/>
      </w:tblGrid>
      <w:tr w:rsidR="0040328D" w:rsidRPr="001C219B" w14:paraId="75DF77D5" w14:textId="77777777" w:rsidTr="00866D69">
        <w:trPr>
          <w:trHeight w:val="454"/>
          <w:jc w:val="center"/>
        </w:trPr>
        <w:tc>
          <w:tcPr>
            <w:tcW w:w="1198" w:type="dxa"/>
            <w:tcBorders>
              <w:bottom w:val="single" w:sz="12" w:space="0" w:color="000000"/>
            </w:tcBorders>
            <w:shd w:val="clear" w:color="auto" w:fill="auto"/>
            <w:vAlign w:val="center"/>
          </w:tcPr>
          <w:p w14:paraId="2EA34185" w14:textId="5BE18E04" w:rsidR="0040328D" w:rsidRPr="009A2B78" w:rsidRDefault="00FC1556" w:rsidP="00866D69">
            <w:pPr>
              <w:widowControl w:val="0"/>
              <w:adjustRightInd w:val="0"/>
              <w:snapToGrid w:val="0"/>
              <w:spacing w:beforeLines="50" w:before="163" w:line="360" w:lineRule="auto"/>
              <w:jc w:val="both"/>
              <w:rPr>
                <w:rFonts w:ascii="Times New Roman" w:hAnsi="Times New Roman" w:cs="Times New Roman"/>
                <w:b/>
                <w:bCs/>
                <w:kern w:val="2"/>
                <w:sz w:val="21"/>
              </w:rPr>
            </w:pPr>
            <w:r>
              <w:rPr>
                <w:rFonts w:ascii="Times New Roman" w:hAnsi="Times New Roman" w:cs="Times New Roman" w:hint="eastAsia"/>
                <w:b/>
                <w:bCs/>
                <w:spacing w:val="-3"/>
                <w:kern w:val="2"/>
                <w:sz w:val="21"/>
                <w:lang w:val="en-GB"/>
              </w:rPr>
              <w:t>项目</w:t>
            </w:r>
            <w:r w:rsidR="0040328D" w:rsidRPr="009A2B78">
              <w:rPr>
                <w:rFonts w:ascii="Times New Roman" w:hAnsi="Times New Roman" w:cs="Times New Roman"/>
                <w:b/>
                <w:bCs/>
                <w:spacing w:val="-3"/>
                <w:kern w:val="2"/>
                <w:sz w:val="21"/>
                <w:lang w:val="en-GB"/>
              </w:rPr>
              <w:t>名称：</w:t>
            </w:r>
          </w:p>
        </w:tc>
        <w:tc>
          <w:tcPr>
            <w:tcW w:w="8410" w:type="dxa"/>
            <w:gridSpan w:val="3"/>
            <w:tcBorders>
              <w:bottom w:val="single" w:sz="12" w:space="0" w:color="000000"/>
            </w:tcBorders>
            <w:shd w:val="clear" w:color="auto" w:fill="auto"/>
            <w:vAlign w:val="center"/>
          </w:tcPr>
          <w:p w14:paraId="4815580B" w14:textId="38ACFB85" w:rsidR="0040328D" w:rsidRPr="001C219B" w:rsidRDefault="00FC1556" w:rsidP="00866D69">
            <w:pPr>
              <w:widowControl w:val="0"/>
              <w:adjustRightInd w:val="0"/>
              <w:snapToGrid w:val="0"/>
              <w:spacing w:beforeLines="50" w:before="163" w:line="360" w:lineRule="auto"/>
              <w:jc w:val="center"/>
              <w:rPr>
                <w:rFonts w:ascii="Times New Roman" w:hAnsi="Times New Roman" w:cs="Times New Roman"/>
                <w:kern w:val="2"/>
                <w:sz w:val="21"/>
              </w:rPr>
            </w:pPr>
            <w:r w:rsidRPr="001C219B">
              <w:rPr>
                <w:rFonts w:ascii="Times New Roman" w:hAnsi="Times New Roman" w:cs="Times New Roman"/>
                <w:spacing w:val="-3"/>
                <w:kern w:val="2"/>
                <w:sz w:val="21"/>
                <w:lang w:val="en-GB"/>
              </w:rPr>
              <w:t>你身边的材料力学</w:t>
            </w:r>
          </w:p>
        </w:tc>
      </w:tr>
      <w:tr w:rsidR="0040328D" w:rsidRPr="001C219B" w14:paraId="69516E44" w14:textId="77777777" w:rsidTr="00866D69">
        <w:trPr>
          <w:trHeight w:val="454"/>
          <w:jc w:val="center"/>
        </w:trPr>
        <w:tc>
          <w:tcPr>
            <w:tcW w:w="1198" w:type="dxa"/>
            <w:tcBorders>
              <w:bottom w:val="single" w:sz="12" w:space="0" w:color="000000"/>
            </w:tcBorders>
            <w:shd w:val="clear" w:color="auto" w:fill="auto"/>
            <w:vAlign w:val="center"/>
          </w:tcPr>
          <w:p w14:paraId="19051E6B" w14:textId="77777777" w:rsidR="0040328D" w:rsidRPr="009A2B78" w:rsidRDefault="0040328D" w:rsidP="00866D69">
            <w:pPr>
              <w:widowControl w:val="0"/>
              <w:adjustRightInd w:val="0"/>
              <w:snapToGrid w:val="0"/>
              <w:spacing w:beforeLines="50" w:before="163" w:line="360" w:lineRule="auto"/>
              <w:jc w:val="both"/>
              <w:rPr>
                <w:rFonts w:ascii="Times New Roman" w:hAnsi="Times New Roman" w:cs="Times New Roman"/>
                <w:b/>
                <w:bCs/>
                <w:spacing w:val="-3"/>
                <w:kern w:val="2"/>
                <w:sz w:val="21"/>
                <w:lang w:val="en-GB"/>
              </w:rPr>
            </w:pPr>
            <w:r>
              <w:rPr>
                <w:rFonts w:ascii="Times New Roman" w:hAnsi="Times New Roman" w:cs="Times New Roman" w:hint="eastAsia"/>
                <w:b/>
                <w:bCs/>
                <w:spacing w:val="-3"/>
                <w:kern w:val="2"/>
                <w:sz w:val="21"/>
                <w:lang w:val="en-GB"/>
              </w:rPr>
              <w:t>序号：</w:t>
            </w:r>
          </w:p>
        </w:tc>
        <w:tc>
          <w:tcPr>
            <w:tcW w:w="3607" w:type="dxa"/>
            <w:tcBorders>
              <w:bottom w:val="single" w:sz="12" w:space="0" w:color="000000"/>
            </w:tcBorders>
            <w:shd w:val="clear" w:color="auto" w:fill="auto"/>
            <w:vAlign w:val="center"/>
          </w:tcPr>
          <w:p w14:paraId="746CA20B" w14:textId="7F82DC59" w:rsidR="0040328D" w:rsidRPr="001C219B" w:rsidRDefault="00FC1556"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实践</w:t>
            </w:r>
            <w:proofErr w:type="gramStart"/>
            <w:r>
              <w:rPr>
                <w:rFonts w:ascii="Times New Roman" w:hAnsi="Times New Roman" w:cs="Times New Roman" w:hint="eastAsia"/>
                <w:spacing w:val="-3"/>
                <w:kern w:val="2"/>
                <w:sz w:val="21"/>
                <w:lang w:val="en-GB"/>
              </w:rPr>
              <w:t>一</w:t>
            </w:r>
            <w:proofErr w:type="gramEnd"/>
          </w:p>
        </w:tc>
        <w:tc>
          <w:tcPr>
            <w:tcW w:w="1999" w:type="dxa"/>
            <w:tcBorders>
              <w:bottom w:val="single" w:sz="12" w:space="0" w:color="000000"/>
            </w:tcBorders>
            <w:shd w:val="clear" w:color="auto" w:fill="auto"/>
            <w:vAlign w:val="center"/>
          </w:tcPr>
          <w:p w14:paraId="06918286"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时间安排</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学时</w:t>
            </w:r>
            <w:r>
              <w:rPr>
                <w:rFonts w:ascii="Times New Roman" w:hAnsi="Times New Roman" w:cs="Times New Roman" w:hint="eastAsia"/>
                <w:spacing w:val="-3"/>
                <w:kern w:val="2"/>
                <w:sz w:val="21"/>
                <w:lang w:val="en-GB"/>
              </w:rPr>
              <w:t>)</w:t>
            </w:r>
            <w:r>
              <w:rPr>
                <w:rFonts w:ascii="Times New Roman" w:hAnsi="Times New Roman" w:cs="Times New Roman" w:hint="eastAsia"/>
                <w:spacing w:val="-3"/>
                <w:kern w:val="2"/>
                <w:sz w:val="21"/>
                <w:lang w:val="en-GB"/>
              </w:rPr>
              <w:t>：</w:t>
            </w:r>
          </w:p>
        </w:tc>
        <w:tc>
          <w:tcPr>
            <w:tcW w:w="2804" w:type="dxa"/>
            <w:tcBorders>
              <w:bottom w:val="single" w:sz="12" w:space="0" w:color="000000"/>
            </w:tcBorders>
            <w:shd w:val="clear" w:color="auto" w:fill="auto"/>
            <w:vAlign w:val="center"/>
          </w:tcPr>
          <w:p w14:paraId="17491258" w14:textId="77777777" w:rsidR="0040328D" w:rsidRPr="001C219B" w:rsidRDefault="0040328D" w:rsidP="00866D69">
            <w:pPr>
              <w:widowControl w:val="0"/>
              <w:adjustRightInd w:val="0"/>
              <w:snapToGrid w:val="0"/>
              <w:spacing w:beforeLines="50" w:before="163" w:line="360" w:lineRule="auto"/>
              <w:jc w:val="center"/>
              <w:rPr>
                <w:rFonts w:ascii="Times New Roman" w:hAnsi="Times New Roman" w:cs="Times New Roman"/>
                <w:spacing w:val="-3"/>
                <w:kern w:val="2"/>
                <w:sz w:val="21"/>
                <w:lang w:val="en-GB"/>
              </w:rPr>
            </w:pPr>
            <w:r>
              <w:rPr>
                <w:rFonts w:ascii="Times New Roman" w:hAnsi="Times New Roman" w:cs="Times New Roman" w:hint="eastAsia"/>
                <w:spacing w:val="-3"/>
                <w:kern w:val="2"/>
                <w:sz w:val="21"/>
                <w:lang w:val="en-GB"/>
              </w:rPr>
              <w:t>2</w:t>
            </w:r>
          </w:p>
        </w:tc>
      </w:tr>
      <w:tr w:rsidR="0040328D" w:rsidRPr="001C219B" w14:paraId="3382E10F" w14:textId="77777777" w:rsidTr="00866D69">
        <w:trPr>
          <w:trHeight w:val="2787"/>
          <w:jc w:val="center"/>
        </w:trPr>
        <w:tc>
          <w:tcPr>
            <w:tcW w:w="1198" w:type="dxa"/>
            <w:shd w:val="clear" w:color="auto" w:fill="auto"/>
            <w:vAlign w:val="center"/>
          </w:tcPr>
          <w:p w14:paraId="74001EA9"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spacing w:val="-3"/>
                <w:kern w:val="2"/>
                <w:sz w:val="21"/>
                <w:szCs w:val="21"/>
                <w:lang w:val="en-GB"/>
              </w:rPr>
            </w:pPr>
            <w:r w:rsidRPr="00AB7613">
              <w:rPr>
                <w:rFonts w:ascii="Times New Roman" w:hAnsi="Times New Roman" w:cs="Times New Roman"/>
                <w:b/>
                <w:bCs/>
                <w:spacing w:val="-3"/>
                <w:kern w:val="2"/>
                <w:sz w:val="21"/>
                <w:szCs w:val="21"/>
                <w:lang w:val="en-GB"/>
              </w:rPr>
              <w:lastRenderedPageBreak/>
              <w:t>活动内容与目标：</w:t>
            </w:r>
            <w:r w:rsidRPr="00AB7613">
              <w:rPr>
                <w:rFonts w:ascii="Times New Roman" w:hAnsi="Times New Roman" w:cs="Times New Roman"/>
                <w:b/>
                <w:bCs/>
                <w:spacing w:val="-3"/>
                <w:kern w:val="2"/>
                <w:sz w:val="21"/>
                <w:szCs w:val="21"/>
                <w:lang w:val="en-GB"/>
              </w:rPr>
              <w:t xml:space="preserve"> </w:t>
            </w:r>
          </w:p>
        </w:tc>
        <w:tc>
          <w:tcPr>
            <w:tcW w:w="8410" w:type="dxa"/>
            <w:gridSpan w:val="3"/>
            <w:shd w:val="clear" w:color="auto" w:fill="auto"/>
            <w:vAlign w:val="center"/>
          </w:tcPr>
          <w:p w14:paraId="43A5322E" w14:textId="739D633F" w:rsidR="0040328D" w:rsidRPr="00BA7329" w:rsidRDefault="00FC1556" w:rsidP="00866D69">
            <w:pPr>
              <w:widowControl w:val="0"/>
              <w:tabs>
                <w:tab w:val="left" w:pos="949"/>
              </w:tabs>
              <w:adjustRightInd w:val="0"/>
              <w:snapToGrid w:val="0"/>
              <w:spacing w:line="360" w:lineRule="auto"/>
              <w:ind w:firstLineChars="200" w:firstLine="42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rPr>
              <w:t>通过发现身边的有趣的材料力学问题，利用材料力学的方法进行解释和分析，从而提高对材料力学课程的兴趣，拓展材料力学的应用范围。</w:t>
            </w:r>
          </w:p>
        </w:tc>
      </w:tr>
      <w:tr w:rsidR="0040328D" w:rsidRPr="001C219B" w14:paraId="5310C3E9" w14:textId="77777777" w:rsidTr="00866D69">
        <w:trPr>
          <w:trHeight w:val="1757"/>
          <w:jc w:val="center"/>
        </w:trPr>
        <w:tc>
          <w:tcPr>
            <w:tcW w:w="1198" w:type="dxa"/>
            <w:shd w:val="clear" w:color="auto" w:fill="auto"/>
            <w:vAlign w:val="center"/>
          </w:tcPr>
          <w:p w14:paraId="3F00C7D4" w14:textId="77777777" w:rsidR="0040328D" w:rsidRPr="00AB7613"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rPr>
            </w:pPr>
            <w:r w:rsidRPr="00AB7613">
              <w:rPr>
                <w:rFonts w:ascii="Times New Roman" w:hAnsi="Times New Roman" w:cs="Times New Roman"/>
                <w:b/>
                <w:bCs/>
                <w:kern w:val="2"/>
                <w:sz w:val="21"/>
              </w:rPr>
              <w:t>活动任务：</w:t>
            </w:r>
          </w:p>
        </w:tc>
        <w:tc>
          <w:tcPr>
            <w:tcW w:w="8410" w:type="dxa"/>
            <w:gridSpan w:val="3"/>
            <w:shd w:val="clear" w:color="auto" w:fill="auto"/>
            <w:vAlign w:val="center"/>
          </w:tcPr>
          <w:p w14:paraId="1BD19A14" w14:textId="097616C3" w:rsidR="0040328D" w:rsidRPr="001C219B" w:rsidRDefault="00FC1556" w:rsidP="00866D69">
            <w:pPr>
              <w:widowControl w:val="0"/>
              <w:adjustRightInd w:val="0"/>
              <w:snapToGrid w:val="0"/>
              <w:spacing w:line="360" w:lineRule="auto"/>
              <w:ind w:rightChars="50" w:right="120" w:firstLineChars="200" w:firstLine="420"/>
              <w:jc w:val="both"/>
              <w:rPr>
                <w:rFonts w:ascii="Times New Roman" w:hAnsi="Times New Roman" w:cs="Times New Roman"/>
                <w:kern w:val="2"/>
                <w:sz w:val="21"/>
                <w:szCs w:val="21"/>
              </w:rPr>
            </w:pPr>
            <w:r w:rsidRPr="00FC1556">
              <w:rPr>
                <w:rFonts w:ascii="Times New Roman" w:hAnsi="Times New Roman" w:cs="Times New Roman" w:hint="eastAsia"/>
                <w:kern w:val="2"/>
                <w:sz w:val="21"/>
                <w:szCs w:val="21"/>
              </w:rPr>
              <w:t>过观察和查阅资料，发现身边的有趣的材料力学现象，利用所学材料力学知识对该现象进行解释和分析，包括建立模型，仿真计算，现象解释，结果分析等。将分析及仿真计算过程撰写为报告，并制作相应的</w:t>
            </w:r>
            <w:r w:rsidRPr="00FC1556">
              <w:rPr>
                <w:rFonts w:ascii="Times New Roman" w:hAnsi="Times New Roman" w:cs="Times New Roman"/>
                <w:kern w:val="2"/>
                <w:sz w:val="21"/>
                <w:szCs w:val="21"/>
              </w:rPr>
              <w:t>ppt</w:t>
            </w:r>
            <w:r w:rsidRPr="00FC1556">
              <w:rPr>
                <w:rFonts w:ascii="Times New Roman" w:hAnsi="Times New Roman" w:cs="Times New Roman"/>
                <w:kern w:val="2"/>
                <w:sz w:val="21"/>
                <w:szCs w:val="21"/>
              </w:rPr>
              <w:t>，在课堂上进行展示，与讲解。该活动以小组为单位进行，小组成员必须都参与。</w:t>
            </w:r>
          </w:p>
        </w:tc>
      </w:tr>
      <w:tr w:rsidR="0040328D" w:rsidRPr="001C219B" w14:paraId="4EBBD60F" w14:textId="77777777" w:rsidTr="00866D69">
        <w:trPr>
          <w:trHeight w:val="2184"/>
          <w:jc w:val="center"/>
        </w:trPr>
        <w:tc>
          <w:tcPr>
            <w:tcW w:w="1198" w:type="dxa"/>
            <w:shd w:val="clear" w:color="auto" w:fill="auto"/>
            <w:vAlign w:val="center"/>
          </w:tcPr>
          <w:p w14:paraId="4538A8E5"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lang w:val="zh-CN"/>
              </w:rPr>
            </w:pPr>
            <w:r>
              <w:rPr>
                <w:rFonts w:ascii="Times New Roman" w:hAnsi="Times New Roman" w:cs="Times New Roman" w:hint="eastAsia"/>
                <w:b/>
                <w:bCs/>
                <w:kern w:val="2"/>
                <w:sz w:val="21"/>
                <w:szCs w:val="21"/>
              </w:rPr>
              <w:t>考核形式要求</w:t>
            </w:r>
            <w:r w:rsidRPr="006E1CC4">
              <w:rPr>
                <w:rFonts w:ascii="Times New Roman" w:hAnsi="Times New Roman" w:cs="Times New Roman"/>
                <w:b/>
                <w:bCs/>
                <w:kern w:val="2"/>
                <w:sz w:val="21"/>
                <w:szCs w:val="21"/>
              </w:rPr>
              <w:t>：</w:t>
            </w:r>
          </w:p>
        </w:tc>
        <w:tc>
          <w:tcPr>
            <w:tcW w:w="8410" w:type="dxa"/>
            <w:gridSpan w:val="3"/>
            <w:shd w:val="clear" w:color="auto" w:fill="auto"/>
            <w:vAlign w:val="center"/>
          </w:tcPr>
          <w:p w14:paraId="29B43E92" w14:textId="77777777" w:rsidR="0040328D" w:rsidRPr="001C219B" w:rsidRDefault="0040328D" w:rsidP="00866D69">
            <w:pPr>
              <w:widowControl w:val="0"/>
              <w:adjustRightInd w:val="0"/>
              <w:snapToGrid w:val="0"/>
              <w:spacing w:line="360" w:lineRule="auto"/>
              <w:ind w:rightChars="50" w:right="120"/>
              <w:jc w:val="both"/>
              <w:rPr>
                <w:rFonts w:ascii="Times New Roman" w:hAnsi="Times New Roman" w:cs="Times New Roman"/>
                <w:kern w:val="2"/>
                <w:sz w:val="21"/>
                <w:szCs w:val="21"/>
                <w:lang w:val="zh-CN"/>
              </w:rPr>
            </w:pPr>
            <w:r w:rsidRPr="001C219B">
              <w:rPr>
                <w:rFonts w:ascii="Times New Roman" w:hAnsi="Times New Roman" w:cs="Times New Roman"/>
                <w:kern w:val="2"/>
                <w:sz w:val="21"/>
                <w:szCs w:val="21"/>
              </w:rPr>
              <w:t>实验报告为考核的唯</w:t>
            </w:r>
            <w:r w:rsidRPr="001C219B">
              <w:rPr>
                <w:rFonts w:ascii="Times New Roman" w:hAnsi="Times New Roman" w:cs="Times New Roman"/>
                <w:kern w:val="2"/>
                <w:sz w:val="21"/>
                <w:szCs w:val="21"/>
                <w:lang w:val="zh-CN"/>
              </w:rPr>
              <w:t>一依据，实验报告要包括：</w:t>
            </w:r>
          </w:p>
          <w:p w14:paraId="1D9A7396" w14:textId="77777777" w:rsidR="00FC1556" w:rsidRPr="00FC1556" w:rsidRDefault="00FC1556" w:rsidP="00B90CE9">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分析对象的选择，选择依据，问题的提出；</w:t>
            </w:r>
          </w:p>
          <w:p w14:paraId="49510647" w14:textId="77777777" w:rsidR="00FC1556" w:rsidRPr="00FC1556" w:rsidRDefault="00FC1556" w:rsidP="00B90CE9">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针对问题的分析过程，材料力学中的解释，以及相关图表；</w:t>
            </w:r>
          </w:p>
          <w:p w14:paraId="446AA1E4" w14:textId="77777777" w:rsidR="00FC1556" w:rsidRPr="00FC1556" w:rsidRDefault="00FC1556" w:rsidP="00B90CE9">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仿真计算过程及结果分析；</w:t>
            </w:r>
          </w:p>
          <w:p w14:paraId="5A10B9FC" w14:textId="49D18856" w:rsidR="0040328D" w:rsidRPr="0040328D" w:rsidRDefault="00FC1556" w:rsidP="00B90CE9">
            <w:pPr>
              <w:pStyle w:val="af2"/>
              <w:widowControl w:val="0"/>
              <w:numPr>
                <w:ilvl w:val="0"/>
                <w:numId w:val="15"/>
              </w:numPr>
              <w:adjustRightInd w:val="0"/>
              <w:snapToGrid w:val="0"/>
              <w:spacing w:line="360" w:lineRule="auto"/>
              <w:ind w:rightChars="50" w:right="120" w:firstLineChars="0"/>
              <w:jc w:val="both"/>
              <w:rPr>
                <w:rFonts w:ascii="Times New Roman" w:hAnsi="Times New Roman" w:cs="Times New Roman"/>
                <w:kern w:val="2"/>
                <w:sz w:val="21"/>
                <w:szCs w:val="21"/>
                <w:lang w:val="zh-CN"/>
              </w:rPr>
            </w:pPr>
            <w:r w:rsidRPr="00FC1556">
              <w:rPr>
                <w:rFonts w:ascii="Times New Roman" w:hAnsi="Times New Roman" w:cs="Times New Roman" w:hint="eastAsia"/>
                <w:kern w:val="2"/>
                <w:sz w:val="21"/>
                <w:szCs w:val="21"/>
                <w:lang w:val="zh-CN"/>
              </w:rPr>
              <w:t>小组成员在项目中的分工及个人心得。</w:t>
            </w:r>
          </w:p>
        </w:tc>
      </w:tr>
      <w:tr w:rsidR="0040328D" w:rsidRPr="001C219B" w14:paraId="2D9B3D13" w14:textId="77777777" w:rsidTr="00866D69">
        <w:trPr>
          <w:jc w:val="center"/>
        </w:trPr>
        <w:tc>
          <w:tcPr>
            <w:tcW w:w="1198" w:type="dxa"/>
            <w:shd w:val="clear" w:color="auto" w:fill="auto"/>
            <w:vAlign w:val="center"/>
          </w:tcPr>
          <w:p w14:paraId="170FCB4D" w14:textId="77777777" w:rsidR="0040328D" w:rsidRPr="006E1CC4" w:rsidRDefault="0040328D" w:rsidP="00866D69">
            <w:pPr>
              <w:widowControl w:val="0"/>
              <w:tabs>
                <w:tab w:val="left" w:pos="949"/>
              </w:tabs>
              <w:adjustRightInd w:val="0"/>
              <w:snapToGrid w:val="0"/>
              <w:spacing w:beforeLines="50" w:before="163" w:line="360" w:lineRule="auto"/>
              <w:jc w:val="both"/>
              <w:rPr>
                <w:rFonts w:ascii="Times New Roman" w:hAnsi="Times New Roman" w:cs="Times New Roman"/>
                <w:b/>
                <w:bCs/>
                <w:kern w:val="2"/>
                <w:sz w:val="21"/>
                <w:szCs w:val="21"/>
              </w:rPr>
            </w:pPr>
            <w:r w:rsidRPr="006E1CC4">
              <w:rPr>
                <w:rFonts w:ascii="Times New Roman" w:hAnsi="Times New Roman" w:cs="Times New Roman"/>
                <w:b/>
                <w:bCs/>
                <w:kern w:val="2"/>
                <w:sz w:val="21"/>
                <w:szCs w:val="21"/>
              </w:rPr>
              <w:t>评分标准：</w:t>
            </w:r>
          </w:p>
        </w:tc>
        <w:tc>
          <w:tcPr>
            <w:tcW w:w="8410" w:type="dxa"/>
            <w:gridSpan w:val="3"/>
            <w:shd w:val="clear" w:color="auto" w:fill="auto"/>
            <w:vAlign w:val="center"/>
          </w:tcPr>
          <w:p w14:paraId="6E89D79D" w14:textId="77777777" w:rsidR="00FC1556" w:rsidRPr="00FC1556" w:rsidRDefault="00FC1556" w:rsidP="00B90CE9">
            <w:pPr>
              <w:pStyle w:val="af2"/>
              <w:widowControl w:val="0"/>
              <w:numPr>
                <w:ilvl w:val="0"/>
                <w:numId w:val="16"/>
              </w:numPr>
              <w:adjustRightInd w:val="0"/>
              <w:snapToGrid w:val="0"/>
              <w:spacing w:line="360" w:lineRule="auto"/>
              <w:ind w:rightChars="50" w:right="120" w:firstLineChars="0"/>
              <w:jc w:val="both"/>
              <w:rPr>
                <w:rFonts w:ascii="Times New Roman" w:hAnsi="Times New Roman" w:cs="Times New Roman"/>
                <w:sz w:val="21"/>
                <w:szCs w:val="21"/>
              </w:rPr>
            </w:pPr>
            <w:r w:rsidRPr="00FC1556">
              <w:rPr>
                <w:rFonts w:ascii="Times New Roman" w:hAnsi="Times New Roman" w:cs="Times New Roman" w:hint="eastAsia"/>
                <w:sz w:val="21"/>
                <w:szCs w:val="21"/>
              </w:rPr>
              <w:t>项目报告，包括分析解释过程及相关图表</w:t>
            </w:r>
            <w:r w:rsidRPr="00FC1556">
              <w:rPr>
                <w:rFonts w:ascii="Times New Roman" w:hAnsi="Times New Roman" w:cs="Times New Roman"/>
                <w:sz w:val="21"/>
                <w:szCs w:val="21"/>
              </w:rPr>
              <w:t xml:space="preserve">           50%</w:t>
            </w:r>
            <w:r w:rsidRPr="00FC1556">
              <w:rPr>
                <w:rFonts w:ascii="Times New Roman" w:hAnsi="Times New Roman" w:cs="Times New Roman"/>
                <w:sz w:val="21"/>
                <w:szCs w:val="21"/>
              </w:rPr>
              <w:t>；</w:t>
            </w:r>
          </w:p>
          <w:p w14:paraId="03FA1F9B" w14:textId="392197F9" w:rsidR="0040328D" w:rsidRPr="00FC1556" w:rsidRDefault="00FC1556" w:rsidP="00B90CE9">
            <w:pPr>
              <w:pStyle w:val="af2"/>
              <w:widowControl w:val="0"/>
              <w:numPr>
                <w:ilvl w:val="0"/>
                <w:numId w:val="16"/>
              </w:numPr>
              <w:tabs>
                <w:tab w:val="num" w:pos="1035"/>
              </w:tabs>
              <w:spacing w:line="360" w:lineRule="auto"/>
              <w:ind w:firstLineChars="0"/>
              <w:jc w:val="both"/>
              <w:rPr>
                <w:rFonts w:ascii="Times New Roman" w:hAnsi="Times New Roman" w:cs="Times New Roman"/>
                <w:sz w:val="21"/>
                <w:szCs w:val="21"/>
              </w:rPr>
            </w:pPr>
            <w:r w:rsidRPr="00FC1556">
              <w:rPr>
                <w:rFonts w:ascii="Times New Roman" w:hAnsi="Times New Roman" w:cs="Times New Roman"/>
                <w:sz w:val="21"/>
                <w:szCs w:val="21"/>
              </w:rPr>
              <w:t>PPT</w:t>
            </w:r>
            <w:r w:rsidRPr="00FC1556">
              <w:rPr>
                <w:rFonts w:ascii="Times New Roman" w:hAnsi="Times New Roman" w:cs="Times New Roman"/>
                <w:sz w:val="21"/>
                <w:szCs w:val="21"/>
              </w:rPr>
              <w:t>制作及现场演示答辩</w:t>
            </w:r>
            <w:r w:rsidRPr="00FC1556">
              <w:rPr>
                <w:rFonts w:ascii="Times New Roman" w:hAnsi="Times New Roman" w:cs="Times New Roman"/>
                <w:sz w:val="21"/>
                <w:szCs w:val="21"/>
              </w:rPr>
              <w:t xml:space="preserve">                         50%</w:t>
            </w:r>
            <w:r w:rsidRPr="00FC1556">
              <w:rPr>
                <w:rFonts w:ascii="Times New Roman" w:hAnsi="Times New Roman" w:cs="Times New Roman"/>
                <w:sz w:val="21"/>
                <w:szCs w:val="21"/>
              </w:rPr>
              <w:t>；</w:t>
            </w:r>
          </w:p>
        </w:tc>
      </w:tr>
    </w:tbl>
    <w:p w14:paraId="13604D54" w14:textId="77777777" w:rsidR="000052A7" w:rsidRPr="000052A7" w:rsidRDefault="000052A7" w:rsidP="00A27EB7">
      <w:pPr>
        <w:tabs>
          <w:tab w:val="num" w:pos="720"/>
        </w:tabs>
        <w:adjustRightInd w:val="0"/>
        <w:snapToGrid w:val="0"/>
        <w:spacing w:afterLines="50" w:after="163"/>
        <w:rPr>
          <w:rFonts w:ascii="Times New Roman" w:hAnsi="Times New Roman" w:cs="Times New Roman"/>
          <w:sz w:val="21"/>
          <w:szCs w:val="21"/>
        </w:rPr>
      </w:pPr>
    </w:p>
    <w:sectPr w:rsidR="000052A7" w:rsidRPr="000052A7" w:rsidSect="00165F46">
      <w:pgSz w:w="11906" w:h="16838"/>
      <w:pgMar w:top="1418" w:right="1134" w:bottom="1418" w:left="1134" w:header="851" w:footer="595"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3CD5" w14:textId="77777777" w:rsidR="00091669" w:rsidRDefault="00091669" w:rsidP="00B4470F">
      <w:r>
        <w:separator/>
      </w:r>
    </w:p>
  </w:endnote>
  <w:endnote w:type="continuationSeparator" w:id="0">
    <w:p w14:paraId="3D397E60" w14:textId="77777777" w:rsidR="00091669" w:rsidRDefault="00091669" w:rsidP="00B4470F">
      <w:r>
        <w:continuationSeparator/>
      </w:r>
    </w:p>
  </w:endnote>
  <w:endnote w:type="continuationNotice" w:id="1">
    <w:p w14:paraId="06D3E480" w14:textId="77777777" w:rsidR="00091669" w:rsidRDefault="00091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MBHNG+TimesNewRoman,BoldItalic">
    <w:altName w:val="Times New Roman"/>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333E" w14:textId="77777777" w:rsidR="00FE2A1A" w:rsidRDefault="00FE2A1A" w:rsidP="00A71890">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7</w:t>
    </w:r>
    <w:r>
      <w:rPr>
        <w:rStyle w:val="af"/>
      </w:rPr>
      <w:fldChar w:fldCharType="end"/>
    </w:r>
  </w:p>
  <w:p w14:paraId="16DCDDA4" w14:textId="77777777" w:rsidR="00FE2A1A" w:rsidRDefault="00FE2A1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0E44" w14:textId="77777777" w:rsidR="00FE2A1A" w:rsidRDefault="00FE2A1A" w:rsidP="00A71890">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2</w:t>
    </w:r>
    <w:r>
      <w:rPr>
        <w:rStyle w:val="af"/>
      </w:rPr>
      <w:fldChar w:fldCharType="end"/>
    </w:r>
  </w:p>
  <w:p w14:paraId="49974841" w14:textId="77777777" w:rsidR="00FE2A1A" w:rsidRDefault="00FE2A1A" w:rsidP="00C6260D">
    <w:pPr>
      <w:pStyle w:val="a5"/>
      <w:jc w:val="right"/>
    </w:pPr>
  </w:p>
  <w:p w14:paraId="4BBBC1A0" w14:textId="77777777" w:rsidR="00FE2A1A" w:rsidRDefault="00FE2A1A">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3C3D" w14:textId="77777777" w:rsidR="00FE2A1A" w:rsidRDefault="00FE2A1A" w:rsidP="00BB0B4B">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FA3B95E" w14:textId="77777777" w:rsidR="00FE2A1A" w:rsidRDefault="00FE2A1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5326" w14:textId="77777777" w:rsidR="00FE2A1A" w:rsidRPr="00D71AC4" w:rsidRDefault="00FE2A1A" w:rsidP="00884D19">
    <w:pPr>
      <w:pStyle w:val="a5"/>
      <w:framePr w:wrap="around" w:vAnchor="text" w:hAnchor="margin" w:xAlign="center" w:y="1"/>
      <w:rPr>
        <w:rStyle w:val="af"/>
        <w:sz w:val="18"/>
        <w:szCs w:val="18"/>
      </w:rPr>
    </w:pPr>
    <w:r w:rsidRPr="00D71AC4">
      <w:rPr>
        <w:rStyle w:val="af"/>
        <w:sz w:val="18"/>
        <w:szCs w:val="18"/>
      </w:rPr>
      <w:fldChar w:fldCharType="begin"/>
    </w:r>
    <w:r w:rsidRPr="00D71AC4">
      <w:rPr>
        <w:rStyle w:val="af"/>
        <w:sz w:val="18"/>
        <w:szCs w:val="18"/>
      </w:rPr>
      <w:instrText xml:space="preserve">PAGE  </w:instrText>
    </w:r>
    <w:r w:rsidRPr="00D71AC4">
      <w:rPr>
        <w:rStyle w:val="af"/>
        <w:sz w:val="18"/>
        <w:szCs w:val="18"/>
      </w:rPr>
      <w:fldChar w:fldCharType="separate"/>
    </w:r>
    <w:r w:rsidRPr="00D71AC4">
      <w:rPr>
        <w:rStyle w:val="af"/>
        <w:noProof/>
        <w:sz w:val="18"/>
        <w:szCs w:val="18"/>
      </w:rPr>
      <w:t>22</w:t>
    </w:r>
    <w:r w:rsidRPr="00D71AC4">
      <w:rPr>
        <w:rStyle w:val="af"/>
        <w:sz w:val="18"/>
        <w:szCs w:val="18"/>
      </w:rPr>
      <w:fldChar w:fldCharType="end"/>
    </w:r>
  </w:p>
  <w:p w14:paraId="0C02A097" w14:textId="77777777" w:rsidR="00FE2A1A" w:rsidRDefault="00FE2A1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CA8D" w14:textId="77777777" w:rsidR="00FE2A1A" w:rsidRDefault="00FE2A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1E2B" w14:textId="77777777" w:rsidR="00091669" w:rsidRDefault="00091669" w:rsidP="00B4470F">
      <w:r>
        <w:separator/>
      </w:r>
    </w:p>
  </w:footnote>
  <w:footnote w:type="continuationSeparator" w:id="0">
    <w:p w14:paraId="7D6FAE30" w14:textId="77777777" w:rsidR="00091669" w:rsidRDefault="00091669" w:rsidP="00B4470F">
      <w:r>
        <w:continuationSeparator/>
      </w:r>
    </w:p>
  </w:footnote>
  <w:footnote w:type="continuationNotice" w:id="1">
    <w:p w14:paraId="30A50A65" w14:textId="77777777" w:rsidR="00091669" w:rsidRDefault="000916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B9ED" w14:textId="77777777" w:rsidR="00FE2A1A" w:rsidRDefault="00FE2A1A" w:rsidP="00204D41">
    <w:pPr>
      <w:pStyle w:val="a4"/>
      <w:pBdr>
        <w:top w:val="none" w:sz="0" w:space="0" w:color="auto"/>
        <w:left w:val="none" w:sz="0" w:space="0" w:color="auto"/>
        <w:bottom w:val="none" w:sz="0" w:space="0" w:color="auto"/>
        <w:right w:val="none" w:sz="0" w:space="0" w:color="auto"/>
      </w:pBdr>
      <w:wordWrap w:val="0"/>
      <w:jc w:val="right"/>
      <w:rPr>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81C9" w14:textId="77777777" w:rsidR="00FE2A1A" w:rsidRPr="00BB0B4B" w:rsidRDefault="00FE2A1A" w:rsidP="00BB0B4B">
    <w:pPr>
      <w:pStyle w:val="a4"/>
      <w:pBdr>
        <w:top w:val="none" w:sz="0" w:space="0" w:color="auto"/>
        <w:left w:val="none" w:sz="0" w:space="0" w:color="auto"/>
        <w:bottom w:val="none" w:sz="0" w:space="0" w:color="auto"/>
        <w:right w:val="none" w:sz="0" w:space="0" w:color="auto"/>
      </w:pBdr>
      <w:wordWrap w:val="0"/>
      <w:jc w:val="right"/>
      <w:rPr>
        <w:i/>
        <w:iCs/>
        <w:u w:val="single"/>
      </w:rPr>
    </w:pPr>
    <w:r w:rsidRPr="00A94F3A">
      <w:rPr>
        <w:rFonts w:hint="eastAsia"/>
        <w:i/>
        <w:iCs/>
        <w:u w:val="single"/>
      </w:rPr>
      <w:t>汕头大学本科教学课程教学大纲</w:t>
    </w:r>
    <w:r w:rsidRPr="00A94F3A">
      <w:rPr>
        <w:rFonts w:hint="eastAsia"/>
        <w:i/>
        <w:iCs/>
        <w:u w:val="single"/>
      </w:rPr>
      <w:t xml:space="preserve">     </w:t>
    </w:r>
    <w:r>
      <w:rPr>
        <w:rFonts w:hint="eastAsia"/>
        <w:i/>
        <w:iCs/>
        <w:u w:val="single"/>
      </w:rPr>
      <w:t xml:space="preserve">     </w:t>
    </w:r>
    <w:r w:rsidRPr="00A94F3A">
      <w:rPr>
        <w:rFonts w:hint="eastAsia"/>
        <w:i/>
        <w:iCs/>
        <w:u w:val="single"/>
      </w:rPr>
      <w:t xml:space="preserve">                </w:t>
    </w:r>
    <w:r w:rsidRPr="00A94F3A">
      <w:rPr>
        <w:i/>
        <w:iCs/>
        <w:u w:val="single"/>
      </w:rPr>
      <w:t xml:space="preserve"> SHANTOU UNIVERSITY UNGERGRADUATE COURSE SYLLABUS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640B" w14:textId="77777777" w:rsidR="00FE2A1A" w:rsidRDefault="00FE2A1A">
    <w:pPr>
      <w:pStyle w:val="a4"/>
      <w:pBdr>
        <w:top w:val="none" w:sz="0" w:space="0" w:color="auto"/>
        <w:left w:val="none" w:sz="0" w:space="0" w:color="auto"/>
        <w:bottom w:val="none" w:sz="0" w:space="0" w:color="auto"/>
        <w:right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9904" w14:textId="77777777" w:rsidR="00FE2A1A" w:rsidRPr="0064446B" w:rsidRDefault="00FE2A1A" w:rsidP="0064446B">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F1C6" w14:textId="77777777" w:rsidR="00FE2A1A" w:rsidRDefault="00FE2A1A">
    <w:pPr>
      <w:pStyle w:val="a4"/>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41D"/>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 w15:restartNumberingAfterBreak="0">
    <w:nsid w:val="106534E9"/>
    <w:multiLevelType w:val="hybridMultilevel"/>
    <w:tmpl w:val="217E358C"/>
    <w:lvl w:ilvl="0" w:tplc="0409000F">
      <w:start w:val="1"/>
      <w:numFmt w:val="decimal"/>
      <w:lvlText w:val="%1."/>
      <w:lvlJc w:val="left"/>
      <w:pPr>
        <w:ind w:left="454" w:hanging="420"/>
      </w:p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 w15:restartNumberingAfterBreak="0">
    <w:nsid w:val="13E02712"/>
    <w:multiLevelType w:val="hybridMultilevel"/>
    <w:tmpl w:val="4FC6D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F5E21"/>
    <w:multiLevelType w:val="hybridMultilevel"/>
    <w:tmpl w:val="C2EA3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9556C"/>
    <w:multiLevelType w:val="hybridMultilevel"/>
    <w:tmpl w:val="8DEC2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356F8"/>
    <w:multiLevelType w:val="hybridMultilevel"/>
    <w:tmpl w:val="5F4C4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0769A"/>
    <w:multiLevelType w:val="hybridMultilevel"/>
    <w:tmpl w:val="80002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C278E"/>
    <w:multiLevelType w:val="hybridMultilevel"/>
    <w:tmpl w:val="587C11E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8" w15:restartNumberingAfterBreak="0">
    <w:nsid w:val="300A1B47"/>
    <w:multiLevelType w:val="hybridMultilevel"/>
    <w:tmpl w:val="36A6FB42"/>
    <w:lvl w:ilvl="0" w:tplc="87F68128">
      <w:start w:val="1"/>
      <w:numFmt w:val="bullet"/>
      <w:lvlText w:val=""/>
      <w:lvlJc w:val="left"/>
      <w:pPr>
        <w:tabs>
          <w:tab w:val="num" w:pos="420"/>
        </w:tabs>
        <w:ind w:left="420" w:hanging="420"/>
      </w:pPr>
      <w:rPr>
        <w:rFonts w:ascii="Wingdings" w:hAnsi="Wingdings" w:hint="default"/>
        <w:sz w:val="11"/>
      </w:rPr>
    </w:lvl>
    <w:lvl w:ilvl="1" w:tplc="BA62B8CC">
      <w:start w:val="1"/>
      <w:numFmt w:val="bullet"/>
      <w:lvlText w:val=""/>
      <w:lvlJc w:val="left"/>
      <w:pPr>
        <w:tabs>
          <w:tab w:val="num" w:pos="590"/>
        </w:tabs>
        <w:ind w:left="840" w:hanging="420"/>
      </w:pPr>
      <w:rPr>
        <w:rFonts w:ascii="Wingdings" w:hAnsi="Wingdings" w:hint="default"/>
        <w:sz w:val="1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2672A10"/>
    <w:multiLevelType w:val="hybridMultilevel"/>
    <w:tmpl w:val="CF0231D2"/>
    <w:lvl w:ilvl="0" w:tplc="C3BC86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D18475C"/>
    <w:multiLevelType w:val="hybridMultilevel"/>
    <w:tmpl w:val="9A74B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0C3192"/>
    <w:multiLevelType w:val="hybridMultilevel"/>
    <w:tmpl w:val="CAC44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132029"/>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3" w15:restartNumberingAfterBreak="0">
    <w:nsid w:val="617C13D8"/>
    <w:multiLevelType w:val="hybridMultilevel"/>
    <w:tmpl w:val="DE4A3A80"/>
    <w:lvl w:ilvl="0" w:tplc="0409000F">
      <w:start w:val="1"/>
      <w:numFmt w:val="decimal"/>
      <w:lvlText w:val="%1."/>
      <w:lvlJc w:val="left"/>
      <w:pPr>
        <w:ind w:left="566" w:hanging="420"/>
      </w:p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14" w15:restartNumberingAfterBreak="0">
    <w:nsid w:val="63B55724"/>
    <w:multiLevelType w:val="hybridMultilevel"/>
    <w:tmpl w:val="A1DAB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F340A8"/>
    <w:multiLevelType w:val="hybridMultilevel"/>
    <w:tmpl w:val="6E761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5294055">
    <w:abstractNumId w:val="9"/>
  </w:num>
  <w:num w:numId="2" w16cid:durableId="1195968748">
    <w:abstractNumId w:val="8"/>
  </w:num>
  <w:num w:numId="3" w16cid:durableId="1200630992">
    <w:abstractNumId w:val="2"/>
  </w:num>
  <w:num w:numId="4" w16cid:durableId="454719794">
    <w:abstractNumId w:val="14"/>
  </w:num>
  <w:num w:numId="5" w16cid:durableId="10618541">
    <w:abstractNumId w:val="1"/>
  </w:num>
  <w:num w:numId="6" w16cid:durableId="1398626288">
    <w:abstractNumId w:val="10"/>
  </w:num>
  <w:num w:numId="7" w16cid:durableId="1560286268">
    <w:abstractNumId w:val="15"/>
  </w:num>
  <w:num w:numId="8" w16cid:durableId="903569079">
    <w:abstractNumId w:val="5"/>
  </w:num>
  <w:num w:numId="9" w16cid:durableId="1690832094">
    <w:abstractNumId w:val="7"/>
  </w:num>
  <w:num w:numId="10" w16cid:durableId="1838185053">
    <w:abstractNumId w:val="11"/>
  </w:num>
  <w:num w:numId="11" w16cid:durableId="1324314312">
    <w:abstractNumId w:val="13"/>
  </w:num>
  <w:num w:numId="12" w16cid:durableId="1484547248">
    <w:abstractNumId w:val="3"/>
  </w:num>
  <w:num w:numId="13" w16cid:durableId="613051370">
    <w:abstractNumId w:val="12"/>
  </w:num>
  <w:num w:numId="14" w16cid:durableId="1531801317">
    <w:abstractNumId w:val="4"/>
  </w:num>
  <w:num w:numId="15" w16cid:durableId="1240797541">
    <w:abstractNumId w:val="0"/>
  </w:num>
  <w:num w:numId="16" w16cid:durableId="136402038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BA"/>
    <w:rsid w:val="00001D1B"/>
    <w:rsid w:val="000052A7"/>
    <w:rsid w:val="00006ED4"/>
    <w:rsid w:val="000113C5"/>
    <w:rsid w:val="00014C73"/>
    <w:rsid w:val="00015137"/>
    <w:rsid w:val="000170FF"/>
    <w:rsid w:val="00022211"/>
    <w:rsid w:val="00024545"/>
    <w:rsid w:val="00024985"/>
    <w:rsid w:val="00026A2C"/>
    <w:rsid w:val="0002723F"/>
    <w:rsid w:val="000276C8"/>
    <w:rsid w:val="00027991"/>
    <w:rsid w:val="00030756"/>
    <w:rsid w:val="0003105D"/>
    <w:rsid w:val="00032D5A"/>
    <w:rsid w:val="00033975"/>
    <w:rsid w:val="000410E5"/>
    <w:rsid w:val="00041B18"/>
    <w:rsid w:val="00044AD4"/>
    <w:rsid w:val="00045D38"/>
    <w:rsid w:val="0004616A"/>
    <w:rsid w:val="00047C3B"/>
    <w:rsid w:val="0005299A"/>
    <w:rsid w:val="00054CC9"/>
    <w:rsid w:val="000558AB"/>
    <w:rsid w:val="0005716D"/>
    <w:rsid w:val="000604DD"/>
    <w:rsid w:val="00066274"/>
    <w:rsid w:val="00067D03"/>
    <w:rsid w:val="00070205"/>
    <w:rsid w:val="00072998"/>
    <w:rsid w:val="00073558"/>
    <w:rsid w:val="000774CB"/>
    <w:rsid w:val="00087743"/>
    <w:rsid w:val="00087986"/>
    <w:rsid w:val="000914C5"/>
    <w:rsid w:val="00091669"/>
    <w:rsid w:val="00091C16"/>
    <w:rsid w:val="00091E85"/>
    <w:rsid w:val="00092732"/>
    <w:rsid w:val="00092BB3"/>
    <w:rsid w:val="00097B66"/>
    <w:rsid w:val="000A0E74"/>
    <w:rsid w:val="000A2DE8"/>
    <w:rsid w:val="000A5014"/>
    <w:rsid w:val="000A6C40"/>
    <w:rsid w:val="000A7166"/>
    <w:rsid w:val="000B21A5"/>
    <w:rsid w:val="000B411B"/>
    <w:rsid w:val="000B543F"/>
    <w:rsid w:val="000B659D"/>
    <w:rsid w:val="000C469B"/>
    <w:rsid w:val="000C47BC"/>
    <w:rsid w:val="000C6A79"/>
    <w:rsid w:val="000E18F7"/>
    <w:rsid w:val="000E4C84"/>
    <w:rsid w:val="000E70E6"/>
    <w:rsid w:val="000F0CD5"/>
    <w:rsid w:val="000F3753"/>
    <w:rsid w:val="000F4800"/>
    <w:rsid w:val="00100DDF"/>
    <w:rsid w:val="001025A4"/>
    <w:rsid w:val="001028F2"/>
    <w:rsid w:val="001033F8"/>
    <w:rsid w:val="001102D8"/>
    <w:rsid w:val="00112366"/>
    <w:rsid w:val="00112DD2"/>
    <w:rsid w:val="00113DB9"/>
    <w:rsid w:val="0012479A"/>
    <w:rsid w:val="0012657C"/>
    <w:rsid w:val="001309AF"/>
    <w:rsid w:val="00132D0E"/>
    <w:rsid w:val="00134AF3"/>
    <w:rsid w:val="0013602E"/>
    <w:rsid w:val="001368F0"/>
    <w:rsid w:val="00136911"/>
    <w:rsid w:val="00137480"/>
    <w:rsid w:val="001401FE"/>
    <w:rsid w:val="0014022E"/>
    <w:rsid w:val="0014097C"/>
    <w:rsid w:val="00142C34"/>
    <w:rsid w:val="0014613B"/>
    <w:rsid w:val="00147244"/>
    <w:rsid w:val="001506D6"/>
    <w:rsid w:val="00152CA7"/>
    <w:rsid w:val="0015622A"/>
    <w:rsid w:val="00164E45"/>
    <w:rsid w:val="00165F46"/>
    <w:rsid w:val="001666E3"/>
    <w:rsid w:val="001714B4"/>
    <w:rsid w:val="00171740"/>
    <w:rsid w:val="00171D79"/>
    <w:rsid w:val="00172A27"/>
    <w:rsid w:val="001751F7"/>
    <w:rsid w:val="00177300"/>
    <w:rsid w:val="001805E6"/>
    <w:rsid w:val="00180E88"/>
    <w:rsid w:val="00180F7B"/>
    <w:rsid w:val="001820E7"/>
    <w:rsid w:val="00182F67"/>
    <w:rsid w:val="00184704"/>
    <w:rsid w:val="00185F01"/>
    <w:rsid w:val="00195AEC"/>
    <w:rsid w:val="00196188"/>
    <w:rsid w:val="00197772"/>
    <w:rsid w:val="001A17A1"/>
    <w:rsid w:val="001A56F0"/>
    <w:rsid w:val="001A5BD3"/>
    <w:rsid w:val="001A7920"/>
    <w:rsid w:val="001B0C12"/>
    <w:rsid w:val="001B28A6"/>
    <w:rsid w:val="001B31CA"/>
    <w:rsid w:val="001B723C"/>
    <w:rsid w:val="001C05B3"/>
    <w:rsid w:val="001C1DDC"/>
    <w:rsid w:val="001C219B"/>
    <w:rsid w:val="001C6322"/>
    <w:rsid w:val="001D0305"/>
    <w:rsid w:val="001D634A"/>
    <w:rsid w:val="001E0C63"/>
    <w:rsid w:val="001E1A0F"/>
    <w:rsid w:val="001E7672"/>
    <w:rsid w:val="001E7CD8"/>
    <w:rsid w:val="001F0DF4"/>
    <w:rsid w:val="001F0E0A"/>
    <w:rsid w:val="001F1C8E"/>
    <w:rsid w:val="001F372E"/>
    <w:rsid w:val="001F77A9"/>
    <w:rsid w:val="002018BA"/>
    <w:rsid w:val="00204D41"/>
    <w:rsid w:val="00207D53"/>
    <w:rsid w:val="00207EEA"/>
    <w:rsid w:val="0021098A"/>
    <w:rsid w:val="0021238E"/>
    <w:rsid w:val="00212D9A"/>
    <w:rsid w:val="00213520"/>
    <w:rsid w:val="002226EB"/>
    <w:rsid w:val="00222E95"/>
    <w:rsid w:val="002234CA"/>
    <w:rsid w:val="00226D60"/>
    <w:rsid w:val="0023238E"/>
    <w:rsid w:val="002361A3"/>
    <w:rsid w:val="002413B1"/>
    <w:rsid w:val="00242A13"/>
    <w:rsid w:val="002464D3"/>
    <w:rsid w:val="00246B17"/>
    <w:rsid w:val="0025157E"/>
    <w:rsid w:val="002519BE"/>
    <w:rsid w:val="00252CBE"/>
    <w:rsid w:val="00254BFC"/>
    <w:rsid w:val="00255146"/>
    <w:rsid w:val="00256329"/>
    <w:rsid w:val="00257345"/>
    <w:rsid w:val="00257723"/>
    <w:rsid w:val="00257886"/>
    <w:rsid w:val="00263164"/>
    <w:rsid w:val="00264789"/>
    <w:rsid w:val="002667AA"/>
    <w:rsid w:val="00267C69"/>
    <w:rsid w:val="00270DCF"/>
    <w:rsid w:val="0027131C"/>
    <w:rsid w:val="002722AA"/>
    <w:rsid w:val="00272CA3"/>
    <w:rsid w:val="00273671"/>
    <w:rsid w:val="00274D57"/>
    <w:rsid w:val="00277F26"/>
    <w:rsid w:val="00281437"/>
    <w:rsid w:val="0028241B"/>
    <w:rsid w:val="00283DF6"/>
    <w:rsid w:val="0028526B"/>
    <w:rsid w:val="00285841"/>
    <w:rsid w:val="0029149C"/>
    <w:rsid w:val="002934C4"/>
    <w:rsid w:val="00296035"/>
    <w:rsid w:val="00296A66"/>
    <w:rsid w:val="002972DA"/>
    <w:rsid w:val="00297898"/>
    <w:rsid w:val="002A012A"/>
    <w:rsid w:val="002A2ABD"/>
    <w:rsid w:val="002A5573"/>
    <w:rsid w:val="002A5BF5"/>
    <w:rsid w:val="002B5DBA"/>
    <w:rsid w:val="002C21C3"/>
    <w:rsid w:val="002C27D2"/>
    <w:rsid w:val="002C4FE6"/>
    <w:rsid w:val="002C7BA2"/>
    <w:rsid w:val="002D530F"/>
    <w:rsid w:val="002D6482"/>
    <w:rsid w:val="002E0DAB"/>
    <w:rsid w:val="002E4348"/>
    <w:rsid w:val="002E491B"/>
    <w:rsid w:val="002E5003"/>
    <w:rsid w:val="002E53B7"/>
    <w:rsid w:val="002E6189"/>
    <w:rsid w:val="002E61AF"/>
    <w:rsid w:val="002E668B"/>
    <w:rsid w:val="002F0872"/>
    <w:rsid w:val="002F2983"/>
    <w:rsid w:val="002F32DA"/>
    <w:rsid w:val="002F341B"/>
    <w:rsid w:val="002F380C"/>
    <w:rsid w:val="002F50C5"/>
    <w:rsid w:val="002F657F"/>
    <w:rsid w:val="00300C79"/>
    <w:rsid w:val="003055B4"/>
    <w:rsid w:val="003152C5"/>
    <w:rsid w:val="00316B2B"/>
    <w:rsid w:val="003173C3"/>
    <w:rsid w:val="00317793"/>
    <w:rsid w:val="0032090D"/>
    <w:rsid w:val="00320AFD"/>
    <w:rsid w:val="003265D2"/>
    <w:rsid w:val="00333023"/>
    <w:rsid w:val="00334593"/>
    <w:rsid w:val="00334C24"/>
    <w:rsid w:val="0034007C"/>
    <w:rsid w:val="00343F5F"/>
    <w:rsid w:val="00345B86"/>
    <w:rsid w:val="00350D65"/>
    <w:rsid w:val="003514AD"/>
    <w:rsid w:val="003524AE"/>
    <w:rsid w:val="00355432"/>
    <w:rsid w:val="003568B8"/>
    <w:rsid w:val="003634FB"/>
    <w:rsid w:val="00370CC0"/>
    <w:rsid w:val="003711E6"/>
    <w:rsid w:val="00371943"/>
    <w:rsid w:val="003728DF"/>
    <w:rsid w:val="00373B87"/>
    <w:rsid w:val="00384E71"/>
    <w:rsid w:val="00385635"/>
    <w:rsid w:val="00387719"/>
    <w:rsid w:val="00387D58"/>
    <w:rsid w:val="00387E4A"/>
    <w:rsid w:val="0039123F"/>
    <w:rsid w:val="003919A7"/>
    <w:rsid w:val="00391BD9"/>
    <w:rsid w:val="0039363E"/>
    <w:rsid w:val="003944FB"/>
    <w:rsid w:val="003945D7"/>
    <w:rsid w:val="00396680"/>
    <w:rsid w:val="003A2478"/>
    <w:rsid w:val="003A2696"/>
    <w:rsid w:val="003A3542"/>
    <w:rsid w:val="003A39C8"/>
    <w:rsid w:val="003A39E6"/>
    <w:rsid w:val="003B09FB"/>
    <w:rsid w:val="003B0DF3"/>
    <w:rsid w:val="003B1B67"/>
    <w:rsid w:val="003B386B"/>
    <w:rsid w:val="003B57E7"/>
    <w:rsid w:val="003C0A48"/>
    <w:rsid w:val="003C1058"/>
    <w:rsid w:val="003C10A7"/>
    <w:rsid w:val="003C41E6"/>
    <w:rsid w:val="003C4A91"/>
    <w:rsid w:val="003C6850"/>
    <w:rsid w:val="003D0B83"/>
    <w:rsid w:val="003D1791"/>
    <w:rsid w:val="003D337C"/>
    <w:rsid w:val="003D3768"/>
    <w:rsid w:val="003E1AF3"/>
    <w:rsid w:val="003E1B83"/>
    <w:rsid w:val="003E1FFC"/>
    <w:rsid w:val="003E205F"/>
    <w:rsid w:val="003E56D7"/>
    <w:rsid w:val="003F0957"/>
    <w:rsid w:val="003F0997"/>
    <w:rsid w:val="003F1738"/>
    <w:rsid w:val="003F1E11"/>
    <w:rsid w:val="003F2210"/>
    <w:rsid w:val="003F221E"/>
    <w:rsid w:val="0040308C"/>
    <w:rsid w:val="0040328D"/>
    <w:rsid w:val="00403FE7"/>
    <w:rsid w:val="0040549C"/>
    <w:rsid w:val="00406C0D"/>
    <w:rsid w:val="004078E5"/>
    <w:rsid w:val="0041119A"/>
    <w:rsid w:val="00414887"/>
    <w:rsid w:val="00415E18"/>
    <w:rsid w:val="0041782C"/>
    <w:rsid w:val="00420788"/>
    <w:rsid w:val="004225C3"/>
    <w:rsid w:val="004237E1"/>
    <w:rsid w:val="00425ED0"/>
    <w:rsid w:val="004266FE"/>
    <w:rsid w:val="00426FDC"/>
    <w:rsid w:val="00430775"/>
    <w:rsid w:val="00432C76"/>
    <w:rsid w:val="004331F5"/>
    <w:rsid w:val="0043413D"/>
    <w:rsid w:val="00435F15"/>
    <w:rsid w:val="00437AD0"/>
    <w:rsid w:val="004400D6"/>
    <w:rsid w:val="00442A5D"/>
    <w:rsid w:val="00442FCF"/>
    <w:rsid w:val="004447CD"/>
    <w:rsid w:val="00444B25"/>
    <w:rsid w:val="00446A37"/>
    <w:rsid w:val="00450864"/>
    <w:rsid w:val="004525C7"/>
    <w:rsid w:val="00453810"/>
    <w:rsid w:val="004557FF"/>
    <w:rsid w:val="004564D3"/>
    <w:rsid w:val="00457F35"/>
    <w:rsid w:val="0046508F"/>
    <w:rsid w:val="00471B07"/>
    <w:rsid w:val="00473031"/>
    <w:rsid w:val="0048143F"/>
    <w:rsid w:val="00482315"/>
    <w:rsid w:val="00485FBA"/>
    <w:rsid w:val="00487840"/>
    <w:rsid w:val="00492FF8"/>
    <w:rsid w:val="00493336"/>
    <w:rsid w:val="00493379"/>
    <w:rsid w:val="00493EFA"/>
    <w:rsid w:val="00494259"/>
    <w:rsid w:val="00495093"/>
    <w:rsid w:val="00496951"/>
    <w:rsid w:val="0049770A"/>
    <w:rsid w:val="004A038C"/>
    <w:rsid w:val="004A3131"/>
    <w:rsid w:val="004A33FB"/>
    <w:rsid w:val="004A4151"/>
    <w:rsid w:val="004A4D50"/>
    <w:rsid w:val="004A4F0E"/>
    <w:rsid w:val="004B0004"/>
    <w:rsid w:val="004B1646"/>
    <w:rsid w:val="004B1CBB"/>
    <w:rsid w:val="004B335D"/>
    <w:rsid w:val="004B49AE"/>
    <w:rsid w:val="004B626A"/>
    <w:rsid w:val="004B6B54"/>
    <w:rsid w:val="004B7233"/>
    <w:rsid w:val="004C59EC"/>
    <w:rsid w:val="004C5A89"/>
    <w:rsid w:val="004C64BA"/>
    <w:rsid w:val="004C68D3"/>
    <w:rsid w:val="004D09C3"/>
    <w:rsid w:val="004D0FCD"/>
    <w:rsid w:val="004D1134"/>
    <w:rsid w:val="004D1E1A"/>
    <w:rsid w:val="004D2C66"/>
    <w:rsid w:val="004D426F"/>
    <w:rsid w:val="004D4AF2"/>
    <w:rsid w:val="004D612A"/>
    <w:rsid w:val="004E625A"/>
    <w:rsid w:val="004F0055"/>
    <w:rsid w:val="004F2D18"/>
    <w:rsid w:val="00500B10"/>
    <w:rsid w:val="00500F98"/>
    <w:rsid w:val="00502159"/>
    <w:rsid w:val="005024FB"/>
    <w:rsid w:val="00502F87"/>
    <w:rsid w:val="005150D8"/>
    <w:rsid w:val="00515BAF"/>
    <w:rsid w:val="0052146E"/>
    <w:rsid w:val="005251BC"/>
    <w:rsid w:val="00527305"/>
    <w:rsid w:val="00527378"/>
    <w:rsid w:val="00531CE9"/>
    <w:rsid w:val="00534519"/>
    <w:rsid w:val="00535602"/>
    <w:rsid w:val="00536AEB"/>
    <w:rsid w:val="00537FFD"/>
    <w:rsid w:val="00542FEC"/>
    <w:rsid w:val="0054447A"/>
    <w:rsid w:val="005533E5"/>
    <w:rsid w:val="00553E98"/>
    <w:rsid w:val="00554064"/>
    <w:rsid w:val="00554C3F"/>
    <w:rsid w:val="00555B53"/>
    <w:rsid w:val="00557F7B"/>
    <w:rsid w:val="005607F5"/>
    <w:rsid w:val="00561E98"/>
    <w:rsid w:val="00564A53"/>
    <w:rsid w:val="0056683A"/>
    <w:rsid w:val="005700AB"/>
    <w:rsid w:val="00570292"/>
    <w:rsid w:val="00572FF6"/>
    <w:rsid w:val="00573A7D"/>
    <w:rsid w:val="00574735"/>
    <w:rsid w:val="00575E03"/>
    <w:rsid w:val="00583F0D"/>
    <w:rsid w:val="005865A1"/>
    <w:rsid w:val="00592C9F"/>
    <w:rsid w:val="0059349D"/>
    <w:rsid w:val="00596169"/>
    <w:rsid w:val="00597260"/>
    <w:rsid w:val="005A229B"/>
    <w:rsid w:val="005A2BF4"/>
    <w:rsid w:val="005A3357"/>
    <w:rsid w:val="005A570A"/>
    <w:rsid w:val="005A7025"/>
    <w:rsid w:val="005A767F"/>
    <w:rsid w:val="005B06FE"/>
    <w:rsid w:val="005B345C"/>
    <w:rsid w:val="005B5AF9"/>
    <w:rsid w:val="005C14F2"/>
    <w:rsid w:val="005C1B97"/>
    <w:rsid w:val="005C5599"/>
    <w:rsid w:val="005C5D30"/>
    <w:rsid w:val="005C6D1A"/>
    <w:rsid w:val="005C743D"/>
    <w:rsid w:val="005D0CC6"/>
    <w:rsid w:val="005D12C9"/>
    <w:rsid w:val="005D3033"/>
    <w:rsid w:val="005D304E"/>
    <w:rsid w:val="005D6D0E"/>
    <w:rsid w:val="005D7D75"/>
    <w:rsid w:val="005E0AB4"/>
    <w:rsid w:val="005E6000"/>
    <w:rsid w:val="005E6C98"/>
    <w:rsid w:val="005F02B2"/>
    <w:rsid w:val="005F1BD8"/>
    <w:rsid w:val="005F1FCF"/>
    <w:rsid w:val="005F3278"/>
    <w:rsid w:val="00602D11"/>
    <w:rsid w:val="00603129"/>
    <w:rsid w:val="00604D4C"/>
    <w:rsid w:val="0060702B"/>
    <w:rsid w:val="006071D0"/>
    <w:rsid w:val="00607418"/>
    <w:rsid w:val="0061773F"/>
    <w:rsid w:val="0062076C"/>
    <w:rsid w:val="00620968"/>
    <w:rsid w:val="0062275F"/>
    <w:rsid w:val="00623436"/>
    <w:rsid w:val="0062518C"/>
    <w:rsid w:val="006320D4"/>
    <w:rsid w:val="0063231A"/>
    <w:rsid w:val="00632BCE"/>
    <w:rsid w:val="006332E7"/>
    <w:rsid w:val="00633317"/>
    <w:rsid w:val="00634363"/>
    <w:rsid w:val="00636DBF"/>
    <w:rsid w:val="006372A2"/>
    <w:rsid w:val="0064446B"/>
    <w:rsid w:val="00644CEE"/>
    <w:rsid w:val="00646DB6"/>
    <w:rsid w:val="00647255"/>
    <w:rsid w:val="00647826"/>
    <w:rsid w:val="00647F34"/>
    <w:rsid w:val="006504D2"/>
    <w:rsid w:val="00651CFD"/>
    <w:rsid w:val="00652B0E"/>
    <w:rsid w:val="00654E13"/>
    <w:rsid w:val="006562B4"/>
    <w:rsid w:val="00656EAB"/>
    <w:rsid w:val="00656F52"/>
    <w:rsid w:val="00661828"/>
    <w:rsid w:val="0066190F"/>
    <w:rsid w:val="00662A75"/>
    <w:rsid w:val="006650CB"/>
    <w:rsid w:val="0067263D"/>
    <w:rsid w:val="00676873"/>
    <w:rsid w:val="00682579"/>
    <w:rsid w:val="00682597"/>
    <w:rsid w:val="006860A6"/>
    <w:rsid w:val="00687696"/>
    <w:rsid w:val="00690579"/>
    <w:rsid w:val="00692672"/>
    <w:rsid w:val="00693101"/>
    <w:rsid w:val="00694C88"/>
    <w:rsid w:val="0069609A"/>
    <w:rsid w:val="0069613D"/>
    <w:rsid w:val="006A29A2"/>
    <w:rsid w:val="006A6CE0"/>
    <w:rsid w:val="006B1581"/>
    <w:rsid w:val="006B15D4"/>
    <w:rsid w:val="006B1B0E"/>
    <w:rsid w:val="006B2D5C"/>
    <w:rsid w:val="006B49B5"/>
    <w:rsid w:val="006B59D5"/>
    <w:rsid w:val="006B69B8"/>
    <w:rsid w:val="006B7293"/>
    <w:rsid w:val="006C05DE"/>
    <w:rsid w:val="006C0C66"/>
    <w:rsid w:val="006C1E4E"/>
    <w:rsid w:val="006C2760"/>
    <w:rsid w:val="006C4779"/>
    <w:rsid w:val="006C4B42"/>
    <w:rsid w:val="006C5614"/>
    <w:rsid w:val="006C6785"/>
    <w:rsid w:val="006C697E"/>
    <w:rsid w:val="006D1344"/>
    <w:rsid w:val="006D1391"/>
    <w:rsid w:val="006D1CDC"/>
    <w:rsid w:val="006D39E2"/>
    <w:rsid w:val="006D6152"/>
    <w:rsid w:val="006D742D"/>
    <w:rsid w:val="006D7C80"/>
    <w:rsid w:val="006E1CC4"/>
    <w:rsid w:val="006E3458"/>
    <w:rsid w:val="006E3A26"/>
    <w:rsid w:val="006F3E2B"/>
    <w:rsid w:val="006F5333"/>
    <w:rsid w:val="006F6133"/>
    <w:rsid w:val="006F72E1"/>
    <w:rsid w:val="00700B6F"/>
    <w:rsid w:val="0070368A"/>
    <w:rsid w:val="007052BD"/>
    <w:rsid w:val="00705F87"/>
    <w:rsid w:val="0070791A"/>
    <w:rsid w:val="00710D5B"/>
    <w:rsid w:val="00715515"/>
    <w:rsid w:val="007235BE"/>
    <w:rsid w:val="00724C77"/>
    <w:rsid w:val="00725A7D"/>
    <w:rsid w:val="0072637D"/>
    <w:rsid w:val="00726DD1"/>
    <w:rsid w:val="00727A61"/>
    <w:rsid w:val="0073053E"/>
    <w:rsid w:val="00730A17"/>
    <w:rsid w:val="00734506"/>
    <w:rsid w:val="00736D08"/>
    <w:rsid w:val="00741A8F"/>
    <w:rsid w:val="00741F8B"/>
    <w:rsid w:val="00742C0E"/>
    <w:rsid w:val="007448B7"/>
    <w:rsid w:val="00752D0E"/>
    <w:rsid w:val="00755857"/>
    <w:rsid w:val="00761B01"/>
    <w:rsid w:val="00763B14"/>
    <w:rsid w:val="00765812"/>
    <w:rsid w:val="007671D8"/>
    <w:rsid w:val="00771B69"/>
    <w:rsid w:val="00772069"/>
    <w:rsid w:val="00772410"/>
    <w:rsid w:val="00772E3D"/>
    <w:rsid w:val="00773478"/>
    <w:rsid w:val="00781650"/>
    <w:rsid w:val="007837FA"/>
    <w:rsid w:val="00786693"/>
    <w:rsid w:val="007970E6"/>
    <w:rsid w:val="007A18D9"/>
    <w:rsid w:val="007A1F92"/>
    <w:rsid w:val="007A252E"/>
    <w:rsid w:val="007A322F"/>
    <w:rsid w:val="007B0572"/>
    <w:rsid w:val="007B1ED1"/>
    <w:rsid w:val="007B1EF8"/>
    <w:rsid w:val="007B2D1E"/>
    <w:rsid w:val="007B4A0B"/>
    <w:rsid w:val="007B5D9B"/>
    <w:rsid w:val="007C12CA"/>
    <w:rsid w:val="007C1C33"/>
    <w:rsid w:val="007C21E1"/>
    <w:rsid w:val="007D108F"/>
    <w:rsid w:val="007D2578"/>
    <w:rsid w:val="007D42E7"/>
    <w:rsid w:val="007D4467"/>
    <w:rsid w:val="007D4782"/>
    <w:rsid w:val="007D4E8F"/>
    <w:rsid w:val="007D6584"/>
    <w:rsid w:val="007D7D38"/>
    <w:rsid w:val="007E28D6"/>
    <w:rsid w:val="007E2A1E"/>
    <w:rsid w:val="007E3A53"/>
    <w:rsid w:val="007E3C86"/>
    <w:rsid w:val="007E489A"/>
    <w:rsid w:val="007E5330"/>
    <w:rsid w:val="007E5AEB"/>
    <w:rsid w:val="007E7477"/>
    <w:rsid w:val="007F2D87"/>
    <w:rsid w:val="007F3F1F"/>
    <w:rsid w:val="007F48A2"/>
    <w:rsid w:val="007F5B34"/>
    <w:rsid w:val="007F780E"/>
    <w:rsid w:val="008004C8"/>
    <w:rsid w:val="0080667B"/>
    <w:rsid w:val="00806CE5"/>
    <w:rsid w:val="00810719"/>
    <w:rsid w:val="00810C59"/>
    <w:rsid w:val="0081102B"/>
    <w:rsid w:val="008164F7"/>
    <w:rsid w:val="008220B7"/>
    <w:rsid w:val="008240F9"/>
    <w:rsid w:val="00824E69"/>
    <w:rsid w:val="00824F55"/>
    <w:rsid w:val="0082749B"/>
    <w:rsid w:val="00840A60"/>
    <w:rsid w:val="00840B62"/>
    <w:rsid w:val="00842213"/>
    <w:rsid w:val="008443C8"/>
    <w:rsid w:val="008444CA"/>
    <w:rsid w:val="00844FC2"/>
    <w:rsid w:val="008460B9"/>
    <w:rsid w:val="008472FB"/>
    <w:rsid w:val="008501EB"/>
    <w:rsid w:val="00850621"/>
    <w:rsid w:val="00853588"/>
    <w:rsid w:val="008538BB"/>
    <w:rsid w:val="00853F7C"/>
    <w:rsid w:val="00855B72"/>
    <w:rsid w:val="00855D93"/>
    <w:rsid w:val="00862021"/>
    <w:rsid w:val="00864B5F"/>
    <w:rsid w:val="008656B8"/>
    <w:rsid w:val="00867A22"/>
    <w:rsid w:val="00870ED2"/>
    <w:rsid w:val="008832DB"/>
    <w:rsid w:val="00883514"/>
    <w:rsid w:val="00884816"/>
    <w:rsid w:val="00884D19"/>
    <w:rsid w:val="00887EF8"/>
    <w:rsid w:val="00894B03"/>
    <w:rsid w:val="00897363"/>
    <w:rsid w:val="008A3159"/>
    <w:rsid w:val="008A5AE8"/>
    <w:rsid w:val="008A5FAD"/>
    <w:rsid w:val="008A725D"/>
    <w:rsid w:val="008A7CEC"/>
    <w:rsid w:val="008B088E"/>
    <w:rsid w:val="008B2D0C"/>
    <w:rsid w:val="008B311B"/>
    <w:rsid w:val="008C32E8"/>
    <w:rsid w:val="008C409E"/>
    <w:rsid w:val="008C7374"/>
    <w:rsid w:val="008C7F0E"/>
    <w:rsid w:val="008D1C0A"/>
    <w:rsid w:val="008D78EE"/>
    <w:rsid w:val="008E2566"/>
    <w:rsid w:val="008E49C6"/>
    <w:rsid w:val="008E7926"/>
    <w:rsid w:val="008F0383"/>
    <w:rsid w:val="008F207D"/>
    <w:rsid w:val="008F227A"/>
    <w:rsid w:val="008F3F82"/>
    <w:rsid w:val="008F4717"/>
    <w:rsid w:val="008F5F8B"/>
    <w:rsid w:val="009013F5"/>
    <w:rsid w:val="00904426"/>
    <w:rsid w:val="00904D7A"/>
    <w:rsid w:val="009055EF"/>
    <w:rsid w:val="00907DD5"/>
    <w:rsid w:val="0091031E"/>
    <w:rsid w:val="009112AF"/>
    <w:rsid w:val="0091476B"/>
    <w:rsid w:val="00914BF7"/>
    <w:rsid w:val="00917550"/>
    <w:rsid w:val="00920987"/>
    <w:rsid w:val="009248D9"/>
    <w:rsid w:val="00924C87"/>
    <w:rsid w:val="009263B1"/>
    <w:rsid w:val="0092699D"/>
    <w:rsid w:val="00926C72"/>
    <w:rsid w:val="00932052"/>
    <w:rsid w:val="009333C4"/>
    <w:rsid w:val="00937597"/>
    <w:rsid w:val="00944EB4"/>
    <w:rsid w:val="009462C0"/>
    <w:rsid w:val="00950507"/>
    <w:rsid w:val="00951847"/>
    <w:rsid w:val="00953CA4"/>
    <w:rsid w:val="009545CD"/>
    <w:rsid w:val="00962669"/>
    <w:rsid w:val="009668C0"/>
    <w:rsid w:val="0096791F"/>
    <w:rsid w:val="009710E6"/>
    <w:rsid w:val="00982308"/>
    <w:rsid w:val="0098235D"/>
    <w:rsid w:val="00982B7B"/>
    <w:rsid w:val="00982B8D"/>
    <w:rsid w:val="009831C8"/>
    <w:rsid w:val="00985B77"/>
    <w:rsid w:val="009909E5"/>
    <w:rsid w:val="00991946"/>
    <w:rsid w:val="0099220B"/>
    <w:rsid w:val="00992E5E"/>
    <w:rsid w:val="00994F04"/>
    <w:rsid w:val="009951C0"/>
    <w:rsid w:val="00996378"/>
    <w:rsid w:val="009A2B78"/>
    <w:rsid w:val="009B007E"/>
    <w:rsid w:val="009B250A"/>
    <w:rsid w:val="009B27CB"/>
    <w:rsid w:val="009B4074"/>
    <w:rsid w:val="009B4BDF"/>
    <w:rsid w:val="009B6D7C"/>
    <w:rsid w:val="009B6DD2"/>
    <w:rsid w:val="009B772E"/>
    <w:rsid w:val="009B7862"/>
    <w:rsid w:val="009C1B01"/>
    <w:rsid w:val="009C6D14"/>
    <w:rsid w:val="009D0912"/>
    <w:rsid w:val="009D14B4"/>
    <w:rsid w:val="009D30C4"/>
    <w:rsid w:val="009D72B0"/>
    <w:rsid w:val="009D730C"/>
    <w:rsid w:val="009D7F06"/>
    <w:rsid w:val="009E3E55"/>
    <w:rsid w:val="009E54D9"/>
    <w:rsid w:val="009E64EF"/>
    <w:rsid w:val="009E7225"/>
    <w:rsid w:val="009F3650"/>
    <w:rsid w:val="009F6E26"/>
    <w:rsid w:val="009F71D7"/>
    <w:rsid w:val="009F7E6F"/>
    <w:rsid w:val="00A05720"/>
    <w:rsid w:val="00A07E68"/>
    <w:rsid w:val="00A111B4"/>
    <w:rsid w:val="00A11362"/>
    <w:rsid w:val="00A11DAF"/>
    <w:rsid w:val="00A11EA3"/>
    <w:rsid w:val="00A149DA"/>
    <w:rsid w:val="00A21372"/>
    <w:rsid w:val="00A2344A"/>
    <w:rsid w:val="00A27A29"/>
    <w:rsid w:val="00A27EB7"/>
    <w:rsid w:val="00A33205"/>
    <w:rsid w:val="00A336CB"/>
    <w:rsid w:val="00A33809"/>
    <w:rsid w:val="00A35176"/>
    <w:rsid w:val="00A406CA"/>
    <w:rsid w:val="00A40893"/>
    <w:rsid w:val="00A41ACD"/>
    <w:rsid w:val="00A45E61"/>
    <w:rsid w:val="00A50622"/>
    <w:rsid w:val="00A52248"/>
    <w:rsid w:val="00A52732"/>
    <w:rsid w:val="00A52AF5"/>
    <w:rsid w:val="00A53358"/>
    <w:rsid w:val="00A538BA"/>
    <w:rsid w:val="00A53E58"/>
    <w:rsid w:val="00A5409E"/>
    <w:rsid w:val="00A54B7F"/>
    <w:rsid w:val="00A56839"/>
    <w:rsid w:val="00A63237"/>
    <w:rsid w:val="00A64672"/>
    <w:rsid w:val="00A64801"/>
    <w:rsid w:val="00A65A0D"/>
    <w:rsid w:val="00A71823"/>
    <w:rsid w:val="00A71890"/>
    <w:rsid w:val="00A7520D"/>
    <w:rsid w:val="00A80DB2"/>
    <w:rsid w:val="00A82538"/>
    <w:rsid w:val="00A82913"/>
    <w:rsid w:val="00A84526"/>
    <w:rsid w:val="00A862F8"/>
    <w:rsid w:val="00A864E0"/>
    <w:rsid w:val="00A87CA1"/>
    <w:rsid w:val="00A90828"/>
    <w:rsid w:val="00A90E49"/>
    <w:rsid w:val="00A917C8"/>
    <w:rsid w:val="00A91F5A"/>
    <w:rsid w:val="00A93EB2"/>
    <w:rsid w:val="00A94F3A"/>
    <w:rsid w:val="00AA6277"/>
    <w:rsid w:val="00AA77D5"/>
    <w:rsid w:val="00AB13E1"/>
    <w:rsid w:val="00AB3165"/>
    <w:rsid w:val="00AB46CA"/>
    <w:rsid w:val="00AB4FED"/>
    <w:rsid w:val="00AB7457"/>
    <w:rsid w:val="00AB7613"/>
    <w:rsid w:val="00AC0D85"/>
    <w:rsid w:val="00AC374B"/>
    <w:rsid w:val="00AD4323"/>
    <w:rsid w:val="00AD67EE"/>
    <w:rsid w:val="00AD6C1E"/>
    <w:rsid w:val="00AD7CC9"/>
    <w:rsid w:val="00AE4553"/>
    <w:rsid w:val="00AE6004"/>
    <w:rsid w:val="00AF0309"/>
    <w:rsid w:val="00AF2C72"/>
    <w:rsid w:val="00AF51D5"/>
    <w:rsid w:val="00AF5253"/>
    <w:rsid w:val="00AF63BF"/>
    <w:rsid w:val="00AF664E"/>
    <w:rsid w:val="00AF741E"/>
    <w:rsid w:val="00AF7DD9"/>
    <w:rsid w:val="00B000F7"/>
    <w:rsid w:val="00B0098A"/>
    <w:rsid w:val="00B03D47"/>
    <w:rsid w:val="00B06C88"/>
    <w:rsid w:val="00B07A40"/>
    <w:rsid w:val="00B10268"/>
    <w:rsid w:val="00B2009C"/>
    <w:rsid w:val="00B21FA3"/>
    <w:rsid w:val="00B23F9A"/>
    <w:rsid w:val="00B24E5B"/>
    <w:rsid w:val="00B255D3"/>
    <w:rsid w:val="00B31EFE"/>
    <w:rsid w:val="00B320AA"/>
    <w:rsid w:val="00B32E01"/>
    <w:rsid w:val="00B34312"/>
    <w:rsid w:val="00B3641D"/>
    <w:rsid w:val="00B37186"/>
    <w:rsid w:val="00B424BC"/>
    <w:rsid w:val="00B4250E"/>
    <w:rsid w:val="00B43378"/>
    <w:rsid w:val="00B4470F"/>
    <w:rsid w:val="00B464F5"/>
    <w:rsid w:val="00B52128"/>
    <w:rsid w:val="00B528BB"/>
    <w:rsid w:val="00B52CFE"/>
    <w:rsid w:val="00B5352B"/>
    <w:rsid w:val="00B54D01"/>
    <w:rsid w:val="00B54EC0"/>
    <w:rsid w:val="00B55647"/>
    <w:rsid w:val="00B60561"/>
    <w:rsid w:val="00B617CD"/>
    <w:rsid w:val="00B62002"/>
    <w:rsid w:val="00B65B51"/>
    <w:rsid w:val="00B65C54"/>
    <w:rsid w:val="00B66FA4"/>
    <w:rsid w:val="00B708A5"/>
    <w:rsid w:val="00B71562"/>
    <w:rsid w:val="00B71DC8"/>
    <w:rsid w:val="00B72D7F"/>
    <w:rsid w:val="00B74E6D"/>
    <w:rsid w:val="00B75835"/>
    <w:rsid w:val="00B765A0"/>
    <w:rsid w:val="00B8530E"/>
    <w:rsid w:val="00B861C8"/>
    <w:rsid w:val="00B86344"/>
    <w:rsid w:val="00B86D9E"/>
    <w:rsid w:val="00B90CE9"/>
    <w:rsid w:val="00B91FD6"/>
    <w:rsid w:val="00B941CB"/>
    <w:rsid w:val="00B9506B"/>
    <w:rsid w:val="00B961B4"/>
    <w:rsid w:val="00B96421"/>
    <w:rsid w:val="00B971F4"/>
    <w:rsid w:val="00B97AE0"/>
    <w:rsid w:val="00B97D9C"/>
    <w:rsid w:val="00BA2064"/>
    <w:rsid w:val="00BA5995"/>
    <w:rsid w:val="00BA5BFF"/>
    <w:rsid w:val="00BA7329"/>
    <w:rsid w:val="00BB0B4B"/>
    <w:rsid w:val="00BB32C7"/>
    <w:rsid w:val="00BB4F98"/>
    <w:rsid w:val="00BC468F"/>
    <w:rsid w:val="00BC4D26"/>
    <w:rsid w:val="00BD0640"/>
    <w:rsid w:val="00BD13B1"/>
    <w:rsid w:val="00BD662C"/>
    <w:rsid w:val="00BD7C6F"/>
    <w:rsid w:val="00BD7CEA"/>
    <w:rsid w:val="00BE00EA"/>
    <w:rsid w:val="00BE1AAF"/>
    <w:rsid w:val="00BE21E8"/>
    <w:rsid w:val="00BE34B3"/>
    <w:rsid w:val="00BE3B0F"/>
    <w:rsid w:val="00BE484C"/>
    <w:rsid w:val="00BF09B3"/>
    <w:rsid w:val="00BF2164"/>
    <w:rsid w:val="00BF42DB"/>
    <w:rsid w:val="00BF4EC9"/>
    <w:rsid w:val="00BF79CB"/>
    <w:rsid w:val="00C00458"/>
    <w:rsid w:val="00C01ED3"/>
    <w:rsid w:val="00C02BEF"/>
    <w:rsid w:val="00C117CA"/>
    <w:rsid w:val="00C12817"/>
    <w:rsid w:val="00C153CB"/>
    <w:rsid w:val="00C16BA7"/>
    <w:rsid w:val="00C24217"/>
    <w:rsid w:val="00C31638"/>
    <w:rsid w:val="00C32948"/>
    <w:rsid w:val="00C34BCB"/>
    <w:rsid w:val="00C4118A"/>
    <w:rsid w:val="00C43D9A"/>
    <w:rsid w:val="00C53C44"/>
    <w:rsid w:val="00C54883"/>
    <w:rsid w:val="00C5530C"/>
    <w:rsid w:val="00C55472"/>
    <w:rsid w:val="00C56D8C"/>
    <w:rsid w:val="00C60E9E"/>
    <w:rsid w:val="00C60F9C"/>
    <w:rsid w:val="00C612E7"/>
    <w:rsid w:val="00C6260D"/>
    <w:rsid w:val="00C66EAA"/>
    <w:rsid w:val="00C6708B"/>
    <w:rsid w:val="00C73CA0"/>
    <w:rsid w:val="00C7409A"/>
    <w:rsid w:val="00C75881"/>
    <w:rsid w:val="00C7675C"/>
    <w:rsid w:val="00C77DFD"/>
    <w:rsid w:val="00C809BD"/>
    <w:rsid w:val="00C81185"/>
    <w:rsid w:val="00C81E3C"/>
    <w:rsid w:val="00C82D46"/>
    <w:rsid w:val="00C833F7"/>
    <w:rsid w:val="00C90340"/>
    <w:rsid w:val="00C90C7D"/>
    <w:rsid w:val="00C92F0A"/>
    <w:rsid w:val="00C9585D"/>
    <w:rsid w:val="00C96B96"/>
    <w:rsid w:val="00C96C78"/>
    <w:rsid w:val="00CA0E07"/>
    <w:rsid w:val="00CA7B8B"/>
    <w:rsid w:val="00CB11FB"/>
    <w:rsid w:val="00CB1303"/>
    <w:rsid w:val="00CB23EF"/>
    <w:rsid w:val="00CB24D0"/>
    <w:rsid w:val="00CB3430"/>
    <w:rsid w:val="00CB7861"/>
    <w:rsid w:val="00CC0D60"/>
    <w:rsid w:val="00CC1E2D"/>
    <w:rsid w:val="00CC36B5"/>
    <w:rsid w:val="00CC750C"/>
    <w:rsid w:val="00CC7D0D"/>
    <w:rsid w:val="00CD463F"/>
    <w:rsid w:val="00CE0A1A"/>
    <w:rsid w:val="00CE2DB3"/>
    <w:rsid w:val="00CE31F6"/>
    <w:rsid w:val="00CE4544"/>
    <w:rsid w:val="00CE4DFD"/>
    <w:rsid w:val="00CE7CFA"/>
    <w:rsid w:val="00D00103"/>
    <w:rsid w:val="00D04CF3"/>
    <w:rsid w:val="00D05A7E"/>
    <w:rsid w:val="00D06F5D"/>
    <w:rsid w:val="00D132AB"/>
    <w:rsid w:val="00D16064"/>
    <w:rsid w:val="00D17165"/>
    <w:rsid w:val="00D2030B"/>
    <w:rsid w:val="00D24A2C"/>
    <w:rsid w:val="00D266FF"/>
    <w:rsid w:val="00D32BD0"/>
    <w:rsid w:val="00D330B2"/>
    <w:rsid w:val="00D34485"/>
    <w:rsid w:val="00D363DD"/>
    <w:rsid w:val="00D36923"/>
    <w:rsid w:val="00D41E48"/>
    <w:rsid w:val="00D508FB"/>
    <w:rsid w:val="00D52A58"/>
    <w:rsid w:val="00D57E85"/>
    <w:rsid w:val="00D60691"/>
    <w:rsid w:val="00D622CC"/>
    <w:rsid w:val="00D62EF6"/>
    <w:rsid w:val="00D62F10"/>
    <w:rsid w:val="00D67BBC"/>
    <w:rsid w:val="00D67D13"/>
    <w:rsid w:val="00D717F4"/>
    <w:rsid w:val="00D71AC4"/>
    <w:rsid w:val="00D71DAD"/>
    <w:rsid w:val="00D72540"/>
    <w:rsid w:val="00D7407C"/>
    <w:rsid w:val="00D74E9D"/>
    <w:rsid w:val="00D75479"/>
    <w:rsid w:val="00D77E42"/>
    <w:rsid w:val="00D816F0"/>
    <w:rsid w:val="00D82CC8"/>
    <w:rsid w:val="00D86A8D"/>
    <w:rsid w:val="00D876DB"/>
    <w:rsid w:val="00D87D15"/>
    <w:rsid w:val="00D916B9"/>
    <w:rsid w:val="00D93E22"/>
    <w:rsid w:val="00DA06FA"/>
    <w:rsid w:val="00DA1344"/>
    <w:rsid w:val="00DA1F29"/>
    <w:rsid w:val="00DA4938"/>
    <w:rsid w:val="00DA5982"/>
    <w:rsid w:val="00DA7054"/>
    <w:rsid w:val="00DB0AE3"/>
    <w:rsid w:val="00DB120B"/>
    <w:rsid w:val="00DB2BEF"/>
    <w:rsid w:val="00DB43CD"/>
    <w:rsid w:val="00DB5277"/>
    <w:rsid w:val="00DB6840"/>
    <w:rsid w:val="00DC0225"/>
    <w:rsid w:val="00DC1218"/>
    <w:rsid w:val="00DC1CDD"/>
    <w:rsid w:val="00DC1F07"/>
    <w:rsid w:val="00DC3CA8"/>
    <w:rsid w:val="00DC5C49"/>
    <w:rsid w:val="00DC695F"/>
    <w:rsid w:val="00DC73C4"/>
    <w:rsid w:val="00DD0F9D"/>
    <w:rsid w:val="00DD43DA"/>
    <w:rsid w:val="00DD4722"/>
    <w:rsid w:val="00DD64A9"/>
    <w:rsid w:val="00DD6D52"/>
    <w:rsid w:val="00DE155F"/>
    <w:rsid w:val="00DE1FBF"/>
    <w:rsid w:val="00DE2EA7"/>
    <w:rsid w:val="00DE7C9E"/>
    <w:rsid w:val="00DF05F6"/>
    <w:rsid w:val="00DF27D5"/>
    <w:rsid w:val="00DF4B85"/>
    <w:rsid w:val="00DF6B60"/>
    <w:rsid w:val="00DF6F6F"/>
    <w:rsid w:val="00E02330"/>
    <w:rsid w:val="00E02BFE"/>
    <w:rsid w:val="00E07450"/>
    <w:rsid w:val="00E120A1"/>
    <w:rsid w:val="00E12C7B"/>
    <w:rsid w:val="00E14596"/>
    <w:rsid w:val="00E14DC2"/>
    <w:rsid w:val="00E153F1"/>
    <w:rsid w:val="00E20FAC"/>
    <w:rsid w:val="00E26EE4"/>
    <w:rsid w:val="00E27CED"/>
    <w:rsid w:val="00E322C1"/>
    <w:rsid w:val="00E35481"/>
    <w:rsid w:val="00E36AF1"/>
    <w:rsid w:val="00E41C8B"/>
    <w:rsid w:val="00E43E9B"/>
    <w:rsid w:val="00E45398"/>
    <w:rsid w:val="00E465A7"/>
    <w:rsid w:val="00E47708"/>
    <w:rsid w:val="00E50E10"/>
    <w:rsid w:val="00E531F9"/>
    <w:rsid w:val="00E572B4"/>
    <w:rsid w:val="00E60B7C"/>
    <w:rsid w:val="00E61454"/>
    <w:rsid w:val="00E6182D"/>
    <w:rsid w:val="00E64C32"/>
    <w:rsid w:val="00E65074"/>
    <w:rsid w:val="00E6550E"/>
    <w:rsid w:val="00E65623"/>
    <w:rsid w:val="00E6608B"/>
    <w:rsid w:val="00E673DC"/>
    <w:rsid w:val="00E67BF6"/>
    <w:rsid w:val="00E7450B"/>
    <w:rsid w:val="00E76262"/>
    <w:rsid w:val="00E80BF7"/>
    <w:rsid w:val="00E81560"/>
    <w:rsid w:val="00E822FF"/>
    <w:rsid w:val="00E84EE7"/>
    <w:rsid w:val="00E90771"/>
    <w:rsid w:val="00E922F9"/>
    <w:rsid w:val="00E92647"/>
    <w:rsid w:val="00E97CAD"/>
    <w:rsid w:val="00EA0780"/>
    <w:rsid w:val="00EA2B15"/>
    <w:rsid w:val="00EA56B8"/>
    <w:rsid w:val="00EA5D60"/>
    <w:rsid w:val="00EB0335"/>
    <w:rsid w:val="00EB0FF8"/>
    <w:rsid w:val="00EB26D0"/>
    <w:rsid w:val="00EB299A"/>
    <w:rsid w:val="00EB3B9B"/>
    <w:rsid w:val="00EB3CA4"/>
    <w:rsid w:val="00EB3DBF"/>
    <w:rsid w:val="00EB65FF"/>
    <w:rsid w:val="00EC0C15"/>
    <w:rsid w:val="00EC0F6A"/>
    <w:rsid w:val="00EC1B11"/>
    <w:rsid w:val="00EC23C0"/>
    <w:rsid w:val="00EC3492"/>
    <w:rsid w:val="00EC44D4"/>
    <w:rsid w:val="00ED34F2"/>
    <w:rsid w:val="00ED6419"/>
    <w:rsid w:val="00EE10AB"/>
    <w:rsid w:val="00EE1121"/>
    <w:rsid w:val="00EE1CE7"/>
    <w:rsid w:val="00EE1F03"/>
    <w:rsid w:val="00EE3699"/>
    <w:rsid w:val="00EE69D2"/>
    <w:rsid w:val="00EF0397"/>
    <w:rsid w:val="00EF3D6D"/>
    <w:rsid w:val="00EF4D7E"/>
    <w:rsid w:val="00EF52A4"/>
    <w:rsid w:val="00EF5770"/>
    <w:rsid w:val="00EF6AA2"/>
    <w:rsid w:val="00EF7F61"/>
    <w:rsid w:val="00F01640"/>
    <w:rsid w:val="00F02298"/>
    <w:rsid w:val="00F0257A"/>
    <w:rsid w:val="00F039B3"/>
    <w:rsid w:val="00F04749"/>
    <w:rsid w:val="00F06146"/>
    <w:rsid w:val="00F06CD9"/>
    <w:rsid w:val="00F07A62"/>
    <w:rsid w:val="00F10A23"/>
    <w:rsid w:val="00F1517D"/>
    <w:rsid w:val="00F15C53"/>
    <w:rsid w:val="00F2067B"/>
    <w:rsid w:val="00F20E59"/>
    <w:rsid w:val="00F227DC"/>
    <w:rsid w:val="00F23689"/>
    <w:rsid w:val="00F258C5"/>
    <w:rsid w:val="00F30AEE"/>
    <w:rsid w:val="00F31AF8"/>
    <w:rsid w:val="00F34430"/>
    <w:rsid w:val="00F370F8"/>
    <w:rsid w:val="00F3720E"/>
    <w:rsid w:val="00F37E74"/>
    <w:rsid w:val="00F406EC"/>
    <w:rsid w:val="00F41E5E"/>
    <w:rsid w:val="00F43136"/>
    <w:rsid w:val="00F431E7"/>
    <w:rsid w:val="00F43D97"/>
    <w:rsid w:val="00F522C8"/>
    <w:rsid w:val="00F5264D"/>
    <w:rsid w:val="00F533CF"/>
    <w:rsid w:val="00F539DF"/>
    <w:rsid w:val="00F551E7"/>
    <w:rsid w:val="00F5697A"/>
    <w:rsid w:val="00F56E1F"/>
    <w:rsid w:val="00F64657"/>
    <w:rsid w:val="00F64797"/>
    <w:rsid w:val="00F707B7"/>
    <w:rsid w:val="00F7157A"/>
    <w:rsid w:val="00F71DAE"/>
    <w:rsid w:val="00F74011"/>
    <w:rsid w:val="00F7587A"/>
    <w:rsid w:val="00F8018A"/>
    <w:rsid w:val="00F831E1"/>
    <w:rsid w:val="00F850BE"/>
    <w:rsid w:val="00F85F81"/>
    <w:rsid w:val="00F863D9"/>
    <w:rsid w:val="00F87BB9"/>
    <w:rsid w:val="00F90F27"/>
    <w:rsid w:val="00F91418"/>
    <w:rsid w:val="00F9233C"/>
    <w:rsid w:val="00F94074"/>
    <w:rsid w:val="00F94170"/>
    <w:rsid w:val="00F976FF"/>
    <w:rsid w:val="00FA0A58"/>
    <w:rsid w:val="00FA4100"/>
    <w:rsid w:val="00FA6825"/>
    <w:rsid w:val="00FA790C"/>
    <w:rsid w:val="00FA7BD7"/>
    <w:rsid w:val="00FB17A2"/>
    <w:rsid w:val="00FB2088"/>
    <w:rsid w:val="00FB3541"/>
    <w:rsid w:val="00FC089F"/>
    <w:rsid w:val="00FC1556"/>
    <w:rsid w:val="00FC25D7"/>
    <w:rsid w:val="00FC6C5F"/>
    <w:rsid w:val="00FC7947"/>
    <w:rsid w:val="00FC7E60"/>
    <w:rsid w:val="00FD0434"/>
    <w:rsid w:val="00FD04E1"/>
    <w:rsid w:val="00FD6113"/>
    <w:rsid w:val="00FD6590"/>
    <w:rsid w:val="00FD79E6"/>
    <w:rsid w:val="00FD7A2B"/>
    <w:rsid w:val="00FE08EA"/>
    <w:rsid w:val="00FE0EE3"/>
    <w:rsid w:val="00FE1818"/>
    <w:rsid w:val="00FE2A1A"/>
    <w:rsid w:val="00FE3F63"/>
    <w:rsid w:val="00FE4DB5"/>
    <w:rsid w:val="00FE5222"/>
    <w:rsid w:val="00FE6543"/>
    <w:rsid w:val="00FE7E54"/>
    <w:rsid w:val="00FF3138"/>
    <w:rsid w:val="00FF61D6"/>
    <w:rsid w:val="00FF6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98C888"/>
  <w15:docId w15:val="{D854D581-D93E-43DE-A691-762C7702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597"/>
    <w:rPr>
      <w:rFonts w:ascii="宋体" w:hAnsi="宋体" w:cs="宋体"/>
      <w:sz w:val="24"/>
      <w:szCs w:val="24"/>
    </w:rPr>
  </w:style>
  <w:style w:type="paragraph" w:styleId="1">
    <w:name w:val="heading 1"/>
    <w:basedOn w:val="a"/>
    <w:next w:val="a"/>
    <w:link w:val="10"/>
    <w:qFormat/>
    <w:rsid w:val="00A41ACD"/>
    <w:pPr>
      <w:keepNext/>
      <w:keepLines/>
      <w:widowControl w:val="0"/>
      <w:spacing w:before="340" w:after="330" w:line="578" w:lineRule="auto"/>
      <w:jc w:val="both"/>
      <w:outlineLvl w:val="0"/>
    </w:pPr>
    <w:rPr>
      <w:rFonts w:ascii="Calibri" w:hAnsi="Calibri" w:cs="Times New Roman"/>
      <w:b/>
      <w:kern w:val="44"/>
      <w:sz w:val="44"/>
      <w:szCs w:val="20"/>
    </w:rPr>
  </w:style>
  <w:style w:type="paragraph" w:styleId="2">
    <w:name w:val="heading 2"/>
    <w:basedOn w:val="a"/>
    <w:next w:val="a"/>
    <w:qFormat/>
    <w:locked/>
    <w:rsid w:val="00572FF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qFormat/>
    <w:locked/>
    <w:rsid w:val="00C43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rsid w:val="00E80BF7"/>
    <w:pPr>
      <w:ind w:firstLineChars="200" w:firstLine="420"/>
    </w:pPr>
  </w:style>
  <w:style w:type="paragraph" w:styleId="a3">
    <w:name w:val="Body Text Indent"/>
    <w:basedOn w:val="a"/>
    <w:rsid w:val="00E80BF7"/>
    <w:pPr>
      <w:ind w:firstLineChars="300" w:firstLine="630"/>
    </w:pPr>
    <w:rPr>
      <w:rFonts w:ascii="楷体_GB2312" w:eastAsia="楷体_GB2312"/>
      <w:kern w:val="2"/>
      <w:sz w:val="21"/>
    </w:rPr>
  </w:style>
  <w:style w:type="paragraph" w:styleId="a4">
    <w:name w:val="header"/>
    <w:basedOn w:val="a"/>
    <w:rsid w:val="00E80BF7"/>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a5">
    <w:name w:val="footer"/>
    <w:basedOn w:val="a"/>
    <w:link w:val="a6"/>
    <w:rsid w:val="00E80BF7"/>
    <w:pPr>
      <w:tabs>
        <w:tab w:val="center" w:pos="4153"/>
        <w:tab w:val="right" w:pos="8306"/>
      </w:tabs>
      <w:snapToGrid w:val="0"/>
    </w:pPr>
    <w:rPr>
      <w:rFonts w:hAnsi="Times New Roman" w:cs="Times New Roman"/>
      <w:szCs w:val="20"/>
    </w:rPr>
  </w:style>
  <w:style w:type="paragraph" w:customStyle="1" w:styleId="p0">
    <w:name w:val="p0"/>
    <w:basedOn w:val="a"/>
    <w:rsid w:val="00E80BF7"/>
    <w:rPr>
      <w:szCs w:val="21"/>
    </w:rPr>
  </w:style>
  <w:style w:type="paragraph" w:styleId="a7">
    <w:name w:val="Balloon Text"/>
    <w:basedOn w:val="a"/>
    <w:link w:val="a8"/>
    <w:semiHidden/>
    <w:rsid w:val="00C60E9E"/>
    <w:rPr>
      <w:rFonts w:hAnsi="Times New Roman" w:cs="Times New Roman"/>
      <w:sz w:val="18"/>
      <w:szCs w:val="20"/>
    </w:rPr>
  </w:style>
  <w:style w:type="character" w:customStyle="1" w:styleId="a8">
    <w:name w:val="批注框文本 字符"/>
    <w:link w:val="a7"/>
    <w:semiHidden/>
    <w:locked/>
    <w:rsid w:val="00C60E9E"/>
    <w:rPr>
      <w:rFonts w:ascii="宋体" w:eastAsia="宋体"/>
      <w:sz w:val="18"/>
    </w:rPr>
  </w:style>
  <w:style w:type="paragraph" w:styleId="a9">
    <w:name w:val="Document Map"/>
    <w:basedOn w:val="a"/>
    <w:link w:val="aa"/>
    <w:semiHidden/>
    <w:rsid w:val="00C60E9E"/>
    <w:rPr>
      <w:rFonts w:hAnsi="Times New Roman" w:cs="Times New Roman"/>
      <w:sz w:val="18"/>
      <w:szCs w:val="20"/>
    </w:rPr>
  </w:style>
  <w:style w:type="character" w:customStyle="1" w:styleId="aa">
    <w:name w:val="文档结构图 字符"/>
    <w:link w:val="a9"/>
    <w:semiHidden/>
    <w:locked/>
    <w:rsid w:val="00C60E9E"/>
    <w:rPr>
      <w:rFonts w:ascii="宋体" w:eastAsia="宋体"/>
      <w:sz w:val="18"/>
    </w:rPr>
  </w:style>
  <w:style w:type="paragraph" w:customStyle="1" w:styleId="20">
    <w:name w:val="列出段落2"/>
    <w:basedOn w:val="a"/>
    <w:rsid w:val="00B24E5B"/>
    <w:pPr>
      <w:ind w:firstLineChars="200" w:firstLine="420"/>
    </w:pPr>
  </w:style>
  <w:style w:type="table" w:styleId="ab">
    <w:name w:val="Table Grid"/>
    <w:basedOn w:val="a1"/>
    <w:rsid w:val="00EE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locked/>
    <w:rsid w:val="00A41ACD"/>
    <w:rPr>
      <w:rFonts w:ascii="Calibri" w:hAnsi="Calibri"/>
      <w:b/>
      <w:kern w:val="44"/>
      <w:sz w:val="44"/>
    </w:rPr>
  </w:style>
  <w:style w:type="character" w:customStyle="1" w:styleId="a6">
    <w:name w:val="页脚 字符"/>
    <w:link w:val="a5"/>
    <w:locked/>
    <w:rsid w:val="00A33205"/>
    <w:rPr>
      <w:rFonts w:ascii="宋体" w:eastAsia="宋体"/>
      <w:sz w:val="24"/>
    </w:rPr>
  </w:style>
  <w:style w:type="character" w:styleId="ac">
    <w:name w:val="Hyperlink"/>
    <w:uiPriority w:val="99"/>
    <w:rsid w:val="00FD04E1"/>
    <w:rPr>
      <w:color w:val="0000FF"/>
      <w:u w:val="single"/>
    </w:rPr>
  </w:style>
  <w:style w:type="paragraph" w:styleId="ad">
    <w:name w:val="Normal (Web)"/>
    <w:basedOn w:val="a"/>
    <w:rsid w:val="005F1FCF"/>
    <w:pPr>
      <w:spacing w:before="100" w:beforeAutospacing="1" w:after="100" w:afterAutospacing="1"/>
    </w:pPr>
  </w:style>
  <w:style w:type="character" w:styleId="ae">
    <w:name w:val="Strong"/>
    <w:qFormat/>
    <w:rsid w:val="004557FF"/>
    <w:rPr>
      <w:rFonts w:cs="Times New Roman"/>
      <w:b/>
      <w:bCs/>
    </w:rPr>
  </w:style>
  <w:style w:type="character" w:styleId="af">
    <w:name w:val="page number"/>
    <w:rsid w:val="00727A61"/>
    <w:rPr>
      <w:rFonts w:cs="Times New Roman"/>
    </w:rPr>
  </w:style>
  <w:style w:type="paragraph" w:customStyle="1" w:styleId="Default">
    <w:name w:val="Default"/>
    <w:rsid w:val="00727A61"/>
    <w:pPr>
      <w:autoSpaceDE w:val="0"/>
      <w:autoSpaceDN w:val="0"/>
      <w:adjustRightInd w:val="0"/>
    </w:pPr>
    <w:rPr>
      <w:rFonts w:ascii="BMBHNG+TimesNewRoman,BoldItalic" w:hAnsi="BMBHNG+TimesNewRoman,BoldItalic" w:cs="BMBHNG+TimesNewRoman,BoldItalic"/>
      <w:b/>
      <w:color w:val="000000"/>
      <w:sz w:val="24"/>
      <w:szCs w:val="24"/>
    </w:rPr>
  </w:style>
  <w:style w:type="paragraph" w:customStyle="1" w:styleId="CharCharCharChar">
    <w:name w:val="Char Char Char Char"/>
    <w:basedOn w:val="a"/>
    <w:rsid w:val="009E64EF"/>
    <w:pPr>
      <w:spacing w:after="160" w:line="240" w:lineRule="exact"/>
    </w:pPr>
    <w:rPr>
      <w:rFonts w:ascii="Verdana" w:hAnsi="Verdana" w:cs="Times New Roman"/>
      <w:sz w:val="20"/>
      <w:lang w:eastAsia="en-US"/>
    </w:rPr>
  </w:style>
  <w:style w:type="paragraph" w:styleId="TOC1">
    <w:name w:val="toc 1"/>
    <w:basedOn w:val="a"/>
    <w:next w:val="a"/>
    <w:autoRedefine/>
    <w:uiPriority w:val="39"/>
    <w:locked/>
    <w:rsid w:val="001714B4"/>
    <w:pPr>
      <w:tabs>
        <w:tab w:val="left" w:pos="630"/>
        <w:tab w:val="right" w:leader="dot" w:pos="10178"/>
      </w:tabs>
      <w:spacing w:line="360" w:lineRule="auto"/>
    </w:pPr>
    <w:rPr>
      <w:b/>
      <w:noProof/>
      <w:sz w:val="21"/>
      <w:szCs w:val="21"/>
      <w:lang w:val="en-GB"/>
    </w:rPr>
  </w:style>
  <w:style w:type="paragraph" w:styleId="TOC2">
    <w:name w:val="toc 2"/>
    <w:basedOn w:val="a"/>
    <w:next w:val="a"/>
    <w:autoRedefine/>
    <w:uiPriority w:val="39"/>
    <w:locked/>
    <w:rsid w:val="00A94F3A"/>
    <w:pPr>
      <w:ind w:leftChars="200" w:left="420"/>
    </w:pPr>
  </w:style>
  <w:style w:type="paragraph" w:styleId="TOC3">
    <w:name w:val="toc 3"/>
    <w:basedOn w:val="a"/>
    <w:next w:val="a"/>
    <w:autoRedefine/>
    <w:uiPriority w:val="39"/>
    <w:locked/>
    <w:rsid w:val="00A94F3A"/>
    <w:pPr>
      <w:ind w:leftChars="400" w:left="840"/>
    </w:pPr>
  </w:style>
  <w:style w:type="table" w:styleId="5">
    <w:name w:val="Table Grid 5"/>
    <w:basedOn w:val="a1"/>
    <w:rsid w:val="00CB130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0">
    <w:name w:val="annotation text"/>
    <w:basedOn w:val="a"/>
    <w:link w:val="af1"/>
    <w:rsid w:val="00DA1344"/>
    <w:rPr>
      <w:rFonts w:ascii="Times New Roman" w:hAnsi="Times New Roman" w:cs="Times New Roman"/>
      <w:sz w:val="20"/>
      <w:szCs w:val="20"/>
    </w:rPr>
  </w:style>
  <w:style w:type="character" w:customStyle="1" w:styleId="af1">
    <w:name w:val="批注文字 字符"/>
    <w:basedOn w:val="a0"/>
    <w:link w:val="af0"/>
    <w:rsid w:val="00DA1344"/>
  </w:style>
  <w:style w:type="paragraph" w:styleId="af2">
    <w:name w:val="List Paragraph"/>
    <w:basedOn w:val="a"/>
    <w:uiPriority w:val="34"/>
    <w:qFormat/>
    <w:rsid w:val="00B320AA"/>
    <w:pPr>
      <w:ind w:firstLineChars="200" w:firstLine="420"/>
    </w:pPr>
  </w:style>
  <w:style w:type="character" w:styleId="af3">
    <w:name w:val="Unresolved Mention"/>
    <w:basedOn w:val="a0"/>
    <w:uiPriority w:val="99"/>
    <w:semiHidden/>
    <w:unhideWhenUsed/>
    <w:rsid w:val="000052A7"/>
    <w:rPr>
      <w:color w:val="605E5C"/>
      <w:shd w:val="clear" w:color="auto" w:fill="E1DFDD"/>
    </w:rPr>
  </w:style>
  <w:style w:type="character" w:styleId="af4">
    <w:name w:val="FollowedHyperlink"/>
    <w:basedOn w:val="a0"/>
    <w:semiHidden/>
    <w:unhideWhenUsed/>
    <w:rsid w:val="00005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720"/>
          <w:marRight w:val="0"/>
          <w:marTop w:val="538"/>
          <w:marBottom w:val="0"/>
          <w:divBdr>
            <w:top w:val="none" w:sz="0" w:space="0" w:color="auto"/>
            <w:left w:val="none" w:sz="0" w:space="0" w:color="auto"/>
            <w:bottom w:val="none" w:sz="0" w:space="0" w:color="auto"/>
            <w:right w:val="none" w:sz="0" w:space="0" w:color="auto"/>
          </w:divBdr>
        </w:div>
        <w:div w:id="12">
          <w:marLeft w:val="720"/>
          <w:marRight w:val="0"/>
          <w:marTop w:val="538"/>
          <w:marBottom w:val="0"/>
          <w:divBdr>
            <w:top w:val="none" w:sz="0" w:space="0" w:color="auto"/>
            <w:left w:val="none" w:sz="0" w:space="0" w:color="auto"/>
            <w:bottom w:val="none" w:sz="0" w:space="0" w:color="auto"/>
            <w:right w:val="none" w:sz="0" w:space="0" w:color="auto"/>
          </w:divBdr>
        </w:div>
        <w:div w:id="23">
          <w:marLeft w:val="720"/>
          <w:marRight w:val="0"/>
          <w:marTop w:val="538"/>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4">
          <w:marLeft w:val="720"/>
          <w:marRight w:val="0"/>
          <w:marTop w:val="538"/>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31">
          <w:marLeft w:val="965"/>
          <w:marRight w:val="0"/>
          <w:marTop w:val="538"/>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sChild>
        <w:div w:id="22">
          <w:marLeft w:val="720"/>
          <w:marRight w:val="0"/>
          <w:marTop w:val="538"/>
          <w:marBottom w:val="0"/>
          <w:divBdr>
            <w:top w:val="none" w:sz="0" w:space="0" w:color="auto"/>
            <w:left w:val="none" w:sz="0" w:space="0" w:color="auto"/>
            <w:bottom w:val="none" w:sz="0" w:space="0" w:color="auto"/>
            <w:right w:val="none" w:sz="0" w:space="0" w:color="auto"/>
          </w:divBdr>
        </w:div>
      </w:divsChild>
    </w:div>
    <w:div w:id="55781814">
      <w:bodyDiv w:val="1"/>
      <w:marLeft w:val="0"/>
      <w:marRight w:val="0"/>
      <w:marTop w:val="0"/>
      <w:marBottom w:val="0"/>
      <w:divBdr>
        <w:top w:val="none" w:sz="0" w:space="0" w:color="auto"/>
        <w:left w:val="none" w:sz="0" w:space="0" w:color="auto"/>
        <w:bottom w:val="none" w:sz="0" w:space="0" w:color="auto"/>
        <w:right w:val="none" w:sz="0" w:space="0" w:color="auto"/>
      </w:divBdr>
    </w:div>
    <w:div w:id="863245318">
      <w:bodyDiv w:val="1"/>
      <w:marLeft w:val="0"/>
      <w:marRight w:val="0"/>
      <w:marTop w:val="0"/>
      <w:marBottom w:val="0"/>
      <w:divBdr>
        <w:top w:val="none" w:sz="0" w:space="0" w:color="auto"/>
        <w:left w:val="none" w:sz="0" w:space="0" w:color="auto"/>
        <w:bottom w:val="none" w:sz="0" w:space="0" w:color="auto"/>
        <w:right w:val="none" w:sz="0" w:space="0" w:color="auto"/>
      </w:divBdr>
    </w:div>
    <w:div w:id="10336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1D09-4907-436D-B5D4-5990D1C9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28</Pages>
  <Words>2976</Words>
  <Characters>16968</Characters>
  <Application>Microsoft Office Word</Application>
  <DocSecurity>0</DocSecurity>
  <Lines>141</Lines>
  <Paragraphs>39</Paragraphs>
  <ScaleCrop>false</ScaleCrop>
  <Company>Microsoft</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基于专业培养标准的专业课程计划设计流程图</dc:title>
  <dc:subject/>
  <dc:creator>Administrator</dc:creator>
  <cp:keywords/>
  <dc:description/>
  <cp:lastModifiedBy>露雪 霓霞</cp:lastModifiedBy>
  <cp:revision>12</cp:revision>
  <cp:lastPrinted>2018-11-20T02:35:00Z</cp:lastPrinted>
  <dcterms:created xsi:type="dcterms:W3CDTF">2022-03-17T03:19:00Z</dcterms:created>
  <dcterms:modified xsi:type="dcterms:W3CDTF">2022-04-22T06:33:00Z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